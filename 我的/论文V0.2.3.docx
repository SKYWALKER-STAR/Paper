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9F59" w14:textId="12007A7D" w:rsidR="001436B7" w:rsidRPr="00A3701D" w:rsidRDefault="001436B7" w:rsidP="001436B7">
      <w:pPr>
        <w:jc w:val="center"/>
        <w:rPr>
          <w:rFonts w:ascii="黑体" w:eastAsia="黑体"/>
          <w:b/>
          <w:bCs/>
          <w:sz w:val="28"/>
        </w:rPr>
      </w:pPr>
      <w:r w:rsidRPr="00A3701D">
        <w:rPr>
          <w:rFonts w:ascii="黑体" w:eastAsia="黑体"/>
          <w:b/>
          <w:bCs/>
          <w:noProof/>
          <w:sz w:val="28"/>
        </w:rPr>
        <w:drawing>
          <wp:inline distT="0" distB="0" distL="0" distR="0" wp14:anchorId="6A8F7D3E" wp14:editId="4F01C572">
            <wp:extent cx="4357370" cy="98615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7370" cy="986155"/>
                    </a:xfrm>
                    <a:prstGeom prst="rect">
                      <a:avLst/>
                    </a:prstGeom>
                    <a:noFill/>
                    <a:ln>
                      <a:noFill/>
                    </a:ln>
                  </pic:spPr>
                </pic:pic>
              </a:graphicData>
            </a:graphic>
          </wp:inline>
        </w:drawing>
      </w:r>
    </w:p>
    <w:p w14:paraId="7CEB79A6" w14:textId="38366CB5" w:rsidR="001436B7" w:rsidRPr="00B76A68" w:rsidRDefault="001436B7" w:rsidP="00B76A68">
      <w:pPr>
        <w:spacing w:beforeLines="100" w:before="326"/>
        <w:jc w:val="center"/>
        <w:rPr>
          <w:rFonts w:ascii="黑体" w:eastAsia="黑体"/>
          <w:spacing w:val="20"/>
          <w:sz w:val="84"/>
        </w:rPr>
      </w:pPr>
      <w:r w:rsidRPr="00A3701D">
        <w:rPr>
          <w:rFonts w:ascii="黑体" w:eastAsia="黑体" w:hint="eastAsia"/>
          <w:spacing w:val="20"/>
          <w:sz w:val="84"/>
        </w:rPr>
        <w:t xml:space="preserve"> 本科毕业</w:t>
      </w:r>
      <w:r w:rsidR="00B76A68">
        <w:rPr>
          <w:rFonts w:ascii="黑体" w:eastAsia="黑体" w:hint="eastAsia"/>
          <w:spacing w:val="20"/>
          <w:sz w:val="84"/>
        </w:rPr>
        <w:t>论文</w:t>
      </w:r>
    </w:p>
    <w:p w14:paraId="70A6D714" w14:textId="77777777" w:rsidR="001436B7" w:rsidRDefault="001436B7" w:rsidP="001436B7">
      <w:pPr>
        <w:jc w:val="center"/>
        <w:rPr>
          <w:rFonts w:ascii="黑体" w:eastAsia="黑体"/>
          <w:b/>
          <w:sz w:val="44"/>
          <w:szCs w:val="44"/>
        </w:rPr>
      </w:pPr>
    </w:p>
    <w:p w14:paraId="4B960B2F" w14:textId="77777777" w:rsidR="001436B7" w:rsidRDefault="001436B7" w:rsidP="001436B7">
      <w:pPr>
        <w:jc w:val="center"/>
        <w:rPr>
          <w:rFonts w:ascii="黑体" w:eastAsia="黑体"/>
          <w:b/>
          <w:sz w:val="44"/>
          <w:szCs w:val="44"/>
        </w:rPr>
      </w:pPr>
    </w:p>
    <w:p w14:paraId="5D761C8D" w14:textId="5EA62F69" w:rsidR="001436B7" w:rsidRPr="00FC7999" w:rsidRDefault="001436B7" w:rsidP="00356F5B">
      <w:pPr>
        <w:ind w:firstLineChars="200" w:firstLine="883"/>
        <w:jc w:val="center"/>
        <w:rPr>
          <w:rFonts w:ascii="黑体" w:eastAsia="黑体" w:hAnsi="黑体"/>
          <w:b/>
          <w:sz w:val="44"/>
          <w:szCs w:val="44"/>
        </w:rPr>
      </w:pPr>
      <w:proofErr w:type="gramStart"/>
      <w:r w:rsidRPr="00FC7999">
        <w:rPr>
          <w:rFonts w:ascii="黑体" w:eastAsia="黑体" w:hAnsi="黑体" w:hint="eastAsia"/>
          <w:b/>
          <w:sz w:val="44"/>
          <w:szCs w:val="44"/>
        </w:rPr>
        <w:t>基于熵权</w:t>
      </w:r>
      <w:proofErr w:type="gramEnd"/>
      <w:del w:id="3" w:author="Tu Tu" w:date="2023-05-03T19:03:00Z">
        <w:r w:rsidR="0022265E" w:rsidRPr="00C917AD" w:rsidDel="00E56C94">
          <w:rPr>
            <w:rFonts w:ascii="Times New Roman" w:eastAsia="黑体" w:hAnsi="Times New Roman" w:hint="eastAsia"/>
            <w:b/>
            <w:sz w:val="44"/>
            <w:szCs w:val="44"/>
          </w:rPr>
          <w:delText>TOPSIS</w:delText>
        </w:r>
      </w:del>
      <w:ins w:id="4" w:author="Tu Tu" w:date="2023-05-03T19:03:00Z">
        <w:r w:rsidR="00E56C94" w:rsidRPr="004F29D8">
          <w:rPr>
            <w:rFonts w:ascii="Times New Roman" w:eastAsia="黑体" w:hAnsi="Times New Roman" w:hint="eastAsia"/>
            <w:b/>
            <w:sz w:val="44"/>
            <w:szCs w:val="44"/>
          </w:rPr>
          <w:t>TOPSIS</w:t>
        </w:r>
      </w:ins>
      <w:r w:rsidRPr="00FC7999">
        <w:rPr>
          <w:rFonts w:ascii="黑体" w:eastAsia="黑体" w:hAnsi="黑体" w:hint="eastAsia"/>
          <w:b/>
          <w:sz w:val="44"/>
          <w:szCs w:val="44"/>
        </w:rPr>
        <w:t xml:space="preserve">广东省嵌入式计算机企业竞争力分析                                           </w:t>
      </w:r>
    </w:p>
    <w:p w14:paraId="1732415D" w14:textId="77777777" w:rsidR="001436B7" w:rsidRPr="00A3701D" w:rsidRDefault="001436B7" w:rsidP="001436B7">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1436B7" w:rsidRPr="004061B7" w14:paraId="48128901" w14:textId="77777777" w:rsidTr="003F436E">
        <w:trPr>
          <w:jc w:val="center"/>
        </w:trPr>
        <w:tc>
          <w:tcPr>
            <w:tcW w:w="1451" w:type="dxa"/>
            <w:vMerge w:val="restart"/>
            <w:tcBorders>
              <w:top w:val="nil"/>
              <w:left w:val="nil"/>
              <w:right w:val="nil"/>
            </w:tcBorders>
            <w:shd w:val="clear" w:color="auto" w:fill="auto"/>
            <w:vAlign w:val="center"/>
          </w:tcPr>
          <w:p w14:paraId="7E025516"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学院</w:t>
            </w:r>
          </w:p>
          <w:p w14:paraId="3A87380F"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专业</w:t>
            </w:r>
          </w:p>
          <w:p w14:paraId="707E7615"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学生姓名</w:t>
            </w:r>
          </w:p>
          <w:p w14:paraId="3E84ED47"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14:paraId="0C8F9B22"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指导教师</w:t>
            </w:r>
          </w:p>
          <w:p w14:paraId="7C3F0EC3"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14:paraId="1A263D83" w14:textId="61241C1F" w:rsidR="001436B7" w:rsidRPr="004061B7" w:rsidRDefault="00D31A02" w:rsidP="003F436E">
            <w:pPr>
              <w:jc w:val="center"/>
              <w:rPr>
                <w:rFonts w:ascii="宋体" w:hAnsi="宋体"/>
                <w:b/>
                <w:sz w:val="30"/>
                <w:szCs w:val="30"/>
              </w:rPr>
            </w:pPr>
            <w:r>
              <w:rPr>
                <w:rFonts w:ascii="宋体" w:hAnsi="宋体" w:hint="eastAsia"/>
                <w:b/>
                <w:sz w:val="30"/>
                <w:szCs w:val="30"/>
              </w:rPr>
              <w:t>工商管理学院</w:t>
            </w:r>
          </w:p>
        </w:tc>
      </w:tr>
      <w:tr w:rsidR="001436B7" w:rsidRPr="004061B7" w14:paraId="468FB789" w14:textId="77777777" w:rsidTr="003F436E">
        <w:trPr>
          <w:jc w:val="center"/>
        </w:trPr>
        <w:tc>
          <w:tcPr>
            <w:tcW w:w="1451" w:type="dxa"/>
            <w:vMerge/>
            <w:tcBorders>
              <w:left w:val="nil"/>
              <w:right w:val="nil"/>
            </w:tcBorders>
            <w:shd w:val="clear" w:color="auto" w:fill="auto"/>
            <w:vAlign w:val="center"/>
          </w:tcPr>
          <w:p w14:paraId="0A1ED0F8"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5B437942" w14:textId="5759D536" w:rsidR="001436B7" w:rsidRPr="004061B7" w:rsidRDefault="00D31A02" w:rsidP="003F436E">
            <w:pPr>
              <w:jc w:val="center"/>
              <w:rPr>
                <w:rFonts w:ascii="宋体" w:hAnsi="宋体"/>
                <w:b/>
                <w:sz w:val="30"/>
                <w:szCs w:val="30"/>
              </w:rPr>
            </w:pPr>
            <w:r>
              <w:rPr>
                <w:rFonts w:ascii="宋体" w:hAnsi="宋体" w:hint="eastAsia"/>
                <w:b/>
                <w:sz w:val="30"/>
                <w:szCs w:val="30"/>
              </w:rPr>
              <w:t>工商管理</w:t>
            </w:r>
          </w:p>
        </w:tc>
      </w:tr>
      <w:tr w:rsidR="001436B7" w:rsidRPr="004061B7" w14:paraId="78B9BE74" w14:textId="77777777" w:rsidTr="003F436E">
        <w:trPr>
          <w:jc w:val="center"/>
        </w:trPr>
        <w:tc>
          <w:tcPr>
            <w:tcW w:w="1451" w:type="dxa"/>
            <w:vMerge/>
            <w:tcBorders>
              <w:left w:val="nil"/>
              <w:right w:val="nil"/>
            </w:tcBorders>
            <w:shd w:val="clear" w:color="auto" w:fill="auto"/>
            <w:vAlign w:val="center"/>
          </w:tcPr>
          <w:p w14:paraId="1280E574"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75EF4F15" w14:textId="7797CABD" w:rsidR="001436B7" w:rsidRPr="004061B7" w:rsidRDefault="00D31A02" w:rsidP="003F436E">
            <w:pPr>
              <w:jc w:val="center"/>
              <w:rPr>
                <w:rFonts w:ascii="宋体" w:hAnsi="宋体"/>
                <w:b/>
                <w:sz w:val="30"/>
                <w:szCs w:val="30"/>
              </w:rPr>
            </w:pPr>
            <w:r>
              <w:rPr>
                <w:rFonts w:ascii="宋体" w:hAnsi="宋体" w:hint="eastAsia"/>
                <w:b/>
                <w:sz w:val="30"/>
                <w:szCs w:val="30"/>
              </w:rPr>
              <w:t>涂一鸣</w:t>
            </w:r>
          </w:p>
        </w:tc>
      </w:tr>
      <w:tr w:rsidR="001436B7" w:rsidRPr="004061B7" w14:paraId="7C1EE225" w14:textId="77777777" w:rsidTr="003F436E">
        <w:trPr>
          <w:jc w:val="center"/>
        </w:trPr>
        <w:tc>
          <w:tcPr>
            <w:tcW w:w="1451" w:type="dxa"/>
            <w:vMerge/>
            <w:tcBorders>
              <w:left w:val="nil"/>
              <w:right w:val="nil"/>
            </w:tcBorders>
            <w:shd w:val="clear" w:color="auto" w:fill="auto"/>
            <w:vAlign w:val="center"/>
          </w:tcPr>
          <w:p w14:paraId="08CC62A7"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23F1538C" w14:textId="248E57D4" w:rsidR="001436B7" w:rsidRPr="004061B7" w:rsidRDefault="00D31A02" w:rsidP="003F436E">
            <w:pPr>
              <w:jc w:val="center"/>
              <w:rPr>
                <w:rFonts w:ascii="宋体" w:hAnsi="宋体"/>
                <w:b/>
                <w:sz w:val="30"/>
                <w:szCs w:val="30"/>
              </w:rPr>
            </w:pPr>
            <w:r w:rsidRPr="004F29D8">
              <w:rPr>
                <w:rFonts w:ascii="Times New Roman" w:hAnsi="Times New Roman" w:hint="eastAsia"/>
                <w:b/>
                <w:sz w:val="30"/>
                <w:szCs w:val="30"/>
              </w:rPr>
              <w:t>2</w:t>
            </w:r>
            <w:r w:rsidRPr="004F29D8">
              <w:rPr>
                <w:rFonts w:ascii="Times New Roman" w:hAnsi="Times New Roman"/>
                <w:b/>
                <w:sz w:val="30"/>
                <w:szCs w:val="30"/>
              </w:rPr>
              <w:t>01938260232</w:t>
            </w:r>
          </w:p>
        </w:tc>
      </w:tr>
      <w:tr w:rsidR="001436B7" w:rsidRPr="004061B7" w14:paraId="6B5108D2" w14:textId="77777777" w:rsidTr="003F436E">
        <w:trPr>
          <w:jc w:val="center"/>
        </w:trPr>
        <w:tc>
          <w:tcPr>
            <w:tcW w:w="1451" w:type="dxa"/>
            <w:vMerge/>
            <w:tcBorders>
              <w:left w:val="nil"/>
              <w:right w:val="nil"/>
            </w:tcBorders>
            <w:shd w:val="clear" w:color="auto" w:fill="auto"/>
            <w:vAlign w:val="center"/>
          </w:tcPr>
          <w:p w14:paraId="47D69FCD"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0FBD46C7" w14:textId="20CB2001" w:rsidR="001436B7" w:rsidRPr="004061B7" w:rsidRDefault="00D31A02" w:rsidP="003F436E">
            <w:pPr>
              <w:jc w:val="center"/>
              <w:rPr>
                <w:rFonts w:ascii="宋体" w:hAnsi="宋体"/>
                <w:b/>
                <w:sz w:val="30"/>
                <w:szCs w:val="30"/>
              </w:rPr>
            </w:pPr>
            <w:r>
              <w:rPr>
                <w:rFonts w:ascii="宋体" w:hAnsi="宋体" w:hint="eastAsia"/>
                <w:b/>
                <w:sz w:val="30"/>
                <w:szCs w:val="30"/>
              </w:rPr>
              <w:t>申凯文</w:t>
            </w:r>
          </w:p>
        </w:tc>
      </w:tr>
      <w:tr w:rsidR="001436B7" w:rsidRPr="004061B7" w14:paraId="7359CF4B" w14:textId="77777777" w:rsidTr="003F436E">
        <w:trPr>
          <w:jc w:val="center"/>
        </w:trPr>
        <w:tc>
          <w:tcPr>
            <w:tcW w:w="1451" w:type="dxa"/>
            <w:vMerge/>
            <w:tcBorders>
              <w:left w:val="nil"/>
              <w:bottom w:val="nil"/>
              <w:right w:val="nil"/>
            </w:tcBorders>
            <w:shd w:val="clear" w:color="auto" w:fill="auto"/>
            <w:vAlign w:val="center"/>
          </w:tcPr>
          <w:p w14:paraId="1ECC59E6"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20A19EE7" w14:textId="7A1E6A1E" w:rsidR="001436B7" w:rsidRPr="004061B7" w:rsidRDefault="001436B7" w:rsidP="003F436E">
            <w:pPr>
              <w:jc w:val="center"/>
              <w:rPr>
                <w:rFonts w:ascii="宋体" w:hAnsi="宋体"/>
                <w:b/>
                <w:sz w:val="30"/>
                <w:szCs w:val="30"/>
              </w:rPr>
            </w:pPr>
            <w:r w:rsidRPr="004061B7">
              <w:rPr>
                <w:rFonts w:ascii="宋体" w:hAnsi="宋体" w:hint="eastAsia"/>
                <w:b/>
                <w:sz w:val="30"/>
                <w:szCs w:val="30"/>
              </w:rPr>
              <w:t xml:space="preserve">   </w:t>
            </w:r>
            <w:r w:rsidR="00D31A02" w:rsidRPr="004F29D8">
              <w:rPr>
                <w:rFonts w:ascii="Times New Roman" w:hAnsi="Times New Roman"/>
                <w:b/>
                <w:sz w:val="30"/>
                <w:szCs w:val="30"/>
              </w:rPr>
              <w:t>2023</w:t>
            </w:r>
            <w:r w:rsidRPr="004061B7">
              <w:rPr>
                <w:rFonts w:ascii="宋体" w:hAnsi="宋体" w:hint="eastAsia"/>
                <w:b/>
                <w:sz w:val="30"/>
                <w:szCs w:val="30"/>
              </w:rPr>
              <w:t>年</w:t>
            </w:r>
            <w:r w:rsidRPr="004061B7">
              <w:rPr>
                <w:rFonts w:ascii="宋体" w:hAnsi="宋体" w:hint="eastAsia"/>
                <w:b/>
                <w:sz w:val="30"/>
                <w:szCs w:val="30"/>
              </w:rPr>
              <w:t xml:space="preserve"> </w:t>
            </w:r>
            <w:r w:rsidR="00D31A02" w:rsidRPr="004F29D8">
              <w:rPr>
                <w:rFonts w:ascii="Times New Roman" w:hAnsi="Times New Roman"/>
                <w:b/>
                <w:sz w:val="30"/>
                <w:szCs w:val="30"/>
              </w:rPr>
              <w:t>6</w:t>
            </w:r>
            <w:r w:rsidRPr="004061B7">
              <w:rPr>
                <w:rFonts w:ascii="宋体" w:hAnsi="宋体" w:hint="eastAsia"/>
                <w:b/>
                <w:sz w:val="30"/>
                <w:szCs w:val="30"/>
              </w:rPr>
              <w:t xml:space="preserve">  </w:t>
            </w:r>
            <w:r w:rsidRPr="004061B7">
              <w:rPr>
                <w:rFonts w:ascii="宋体" w:hAnsi="宋体" w:hint="eastAsia"/>
                <w:b/>
                <w:sz w:val="30"/>
                <w:szCs w:val="30"/>
              </w:rPr>
              <w:t>月</w:t>
            </w:r>
            <w:r w:rsidRPr="004061B7">
              <w:rPr>
                <w:rFonts w:ascii="宋体" w:hAnsi="宋体" w:hint="eastAsia"/>
                <w:b/>
                <w:sz w:val="30"/>
                <w:szCs w:val="30"/>
              </w:rPr>
              <w:t xml:space="preserve">   </w:t>
            </w:r>
          </w:p>
        </w:tc>
      </w:tr>
    </w:tbl>
    <w:p w14:paraId="62E63F3A" w14:textId="77777777" w:rsidR="009958A9" w:rsidRDefault="009958A9"/>
    <w:p w14:paraId="4BA65456" w14:textId="77777777" w:rsidR="009958A9" w:rsidRDefault="009958A9"/>
    <w:p w14:paraId="26804CDC" w14:textId="77777777" w:rsidR="009958A9" w:rsidRDefault="009958A9"/>
    <w:p w14:paraId="7BE1A418" w14:textId="77777777" w:rsidR="004C0D29" w:rsidRDefault="004C0D29"/>
    <w:p w14:paraId="061B9C27" w14:textId="77777777" w:rsidR="004C0D29" w:rsidRDefault="004C0D29"/>
    <w:p w14:paraId="5EE20DA1" w14:textId="77777777" w:rsidR="00555EF3" w:rsidRPr="004D14E8" w:rsidRDefault="00555EF3" w:rsidP="00555EF3">
      <w:pPr>
        <w:pStyle w:val="1"/>
        <w:spacing w:before="163" w:after="163"/>
        <w:rPr>
          <w:b/>
          <w:bCs w:val="0"/>
        </w:rPr>
      </w:pPr>
      <w:bookmarkStart w:id="5" w:name="_Toc134034109"/>
      <w:r w:rsidRPr="004D14E8">
        <w:rPr>
          <w:rFonts w:hint="eastAsia"/>
          <w:b/>
          <w:bCs w:val="0"/>
        </w:rPr>
        <w:lastRenderedPageBreak/>
        <w:t>摘</w:t>
      </w:r>
      <w:r w:rsidRPr="004D14E8">
        <w:rPr>
          <w:rFonts w:hint="eastAsia"/>
          <w:b/>
          <w:bCs w:val="0"/>
        </w:rPr>
        <w:t xml:space="preserve">  </w:t>
      </w:r>
      <w:r w:rsidRPr="004D14E8">
        <w:rPr>
          <w:rFonts w:hint="eastAsia"/>
          <w:b/>
          <w:bCs w:val="0"/>
        </w:rPr>
        <w:t>要</w:t>
      </w:r>
      <w:bookmarkEnd w:id="5"/>
    </w:p>
    <w:p w14:paraId="75C4C18D" w14:textId="45DCC38A" w:rsidR="000B2572" w:rsidRPr="00FD68BC" w:rsidRDefault="000B2572" w:rsidP="00FD68BC">
      <w:pPr>
        <w:widowControl/>
        <w:spacing w:line="360" w:lineRule="auto"/>
        <w:rPr>
          <w:rFonts w:ascii="宋体" w:eastAsia="宋体" w:hAnsi="宋体" w:cs="宋体"/>
          <w:color w:val="000000"/>
          <w:kern w:val="0"/>
          <w:sz w:val="24"/>
          <w:szCs w:val="24"/>
        </w:rPr>
      </w:pPr>
      <w:r>
        <w:rPr>
          <w:rFonts w:ascii="宋体" w:eastAsia="宋体" w:hAnsi="宋体" w:cs="宋体"/>
          <w:color w:val="000000"/>
          <w:kern w:val="0"/>
          <w:sz w:val="22"/>
        </w:rPr>
        <w:tab/>
      </w:r>
      <w:r w:rsidRPr="00FD68BC">
        <w:rPr>
          <w:rFonts w:ascii="宋体" w:eastAsia="宋体" w:hAnsi="宋体" w:cs="宋体" w:hint="eastAsia"/>
          <w:color w:val="000000"/>
          <w:kern w:val="0"/>
          <w:sz w:val="24"/>
          <w:szCs w:val="24"/>
        </w:rPr>
        <w:t>嵌入式计算机是当前信息技术发展的重要分支之一，其在智能化设备、物联网等领域的应用日益广泛。在这个快速发展的行业中，企业之间的竞争也变得日益激烈。因此，研究企业竞争力，对于企业发展具有重要的意义。</w:t>
      </w:r>
    </w:p>
    <w:p w14:paraId="18424625" w14:textId="462B2E59"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本文针对广东省嵌入式计算机企业进行了竞争力分析，构建了适用于该行业的指标体系，</w:t>
      </w:r>
      <w:proofErr w:type="gramStart"/>
      <w:r w:rsidRPr="00FD68BC">
        <w:rPr>
          <w:rFonts w:ascii="宋体" w:eastAsia="宋体" w:hAnsi="宋体" w:cs="宋体" w:hint="eastAsia"/>
          <w:color w:val="000000"/>
          <w:kern w:val="0"/>
          <w:sz w:val="24"/>
          <w:szCs w:val="24"/>
        </w:rPr>
        <w:t>基于熵权</w:t>
      </w:r>
      <w:proofErr w:type="gramEnd"/>
      <w:del w:id="6" w:author="Tu Tu" w:date="2023-05-03T19:03:00Z">
        <w:r w:rsidR="0022265E" w:rsidRPr="00C917AD" w:rsidDel="00E56C94">
          <w:rPr>
            <w:rFonts w:ascii="Times New Roman" w:eastAsia="宋体" w:hAnsi="Times New Roman" w:cs="宋体"/>
            <w:color w:val="000000"/>
            <w:kern w:val="0"/>
            <w:sz w:val="24"/>
            <w:szCs w:val="24"/>
          </w:rPr>
          <w:delText>TOPSIS</w:delText>
        </w:r>
      </w:del>
      <w:ins w:id="7" w:author="Tu Tu" w:date="2023-05-03T19:03:00Z">
        <w:r w:rsidR="00E56C94" w:rsidRPr="004F29D8">
          <w:rPr>
            <w:rFonts w:ascii="Times New Roman" w:eastAsia="宋体" w:hAnsi="Times New Roman" w:cs="宋体"/>
            <w:color w:val="000000"/>
            <w:kern w:val="0"/>
            <w:sz w:val="24"/>
            <w:szCs w:val="24"/>
          </w:rPr>
          <w:t>TOPSIS</w:t>
        </w:r>
      </w:ins>
      <w:r w:rsidRPr="00FD68BC">
        <w:rPr>
          <w:rFonts w:ascii="宋体" w:eastAsia="宋体" w:hAnsi="宋体" w:cs="宋体"/>
          <w:color w:val="000000"/>
          <w:kern w:val="0"/>
          <w:sz w:val="24"/>
          <w:szCs w:val="24"/>
        </w:rPr>
        <w:t>方法进行实证分析。</w:t>
      </w:r>
      <w:proofErr w:type="gramStart"/>
      <w:r w:rsidRPr="00FD68BC">
        <w:rPr>
          <w:rFonts w:ascii="宋体" w:eastAsia="宋体" w:hAnsi="宋体" w:cs="宋体"/>
          <w:color w:val="000000"/>
          <w:kern w:val="0"/>
          <w:sz w:val="24"/>
          <w:szCs w:val="24"/>
        </w:rPr>
        <w:t>熵权法</w:t>
      </w:r>
      <w:proofErr w:type="gramEnd"/>
      <w:r w:rsidRPr="00FD68BC">
        <w:rPr>
          <w:rFonts w:ascii="宋体" w:eastAsia="宋体" w:hAnsi="宋体" w:cs="宋体"/>
          <w:color w:val="000000"/>
          <w:kern w:val="0"/>
          <w:sz w:val="24"/>
          <w:szCs w:val="24"/>
        </w:rPr>
        <w:t>是一种常用的指标权重分配方法，</w:t>
      </w:r>
      <w:r w:rsidR="009E0C0D">
        <w:rPr>
          <w:rFonts w:ascii="宋体" w:eastAsia="宋体" w:hAnsi="宋体" w:cs="宋体" w:hint="eastAsia"/>
          <w:color w:val="000000"/>
          <w:kern w:val="0"/>
          <w:sz w:val="24"/>
          <w:szCs w:val="24"/>
        </w:rPr>
        <w:t>该方法</w:t>
      </w:r>
      <w:r w:rsidRPr="00FD68BC">
        <w:rPr>
          <w:rFonts w:ascii="宋体" w:eastAsia="宋体" w:hAnsi="宋体" w:cs="宋体"/>
          <w:color w:val="000000"/>
          <w:kern w:val="0"/>
          <w:sz w:val="24"/>
          <w:szCs w:val="24"/>
        </w:rPr>
        <w:t>其考虑了各个指标之间的关联性和重要性，</w:t>
      </w:r>
      <w:r w:rsidR="00BE1E0F">
        <w:rPr>
          <w:rFonts w:ascii="宋体" w:eastAsia="宋体" w:hAnsi="宋体" w:cs="宋体" w:hint="eastAsia"/>
          <w:color w:val="000000"/>
          <w:kern w:val="0"/>
          <w:sz w:val="24"/>
          <w:szCs w:val="24"/>
        </w:rPr>
        <w:t>并且</w:t>
      </w:r>
      <w:r w:rsidRPr="00FD68BC">
        <w:rPr>
          <w:rFonts w:ascii="宋体" w:eastAsia="宋体" w:hAnsi="宋体" w:cs="宋体"/>
          <w:color w:val="000000"/>
          <w:kern w:val="0"/>
          <w:sz w:val="24"/>
          <w:szCs w:val="24"/>
        </w:rPr>
        <w:t>能够避免传统方法中可能出现的主观性和不合理性。而</w:t>
      </w:r>
      <w:del w:id="8" w:author="Tu Tu" w:date="2023-05-03T19:03:00Z">
        <w:r w:rsidR="0022265E" w:rsidRPr="00C917AD" w:rsidDel="00E56C94">
          <w:rPr>
            <w:rFonts w:ascii="Times New Roman" w:eastAsia="宋体" w:hAnsi="Times New Roman" w:cs="宋体"/>
            <w:color w:val="000000"/>
            <w:kern w:val="0"/>
            <w:sz w:val="24"/>
            <w:szCs w:val="24"/>
          </w:rPr>
          <w:delText>TOPSIS</w:delText>
        </w:r>
      </w:del>
      <w:ins w:id="9" w:author="Tu Tu" w:date="2023-05-03T19:03:00Z">
        <w:r w:rsidR="00E56C94" w:rsidRPr="004F29D8">
          <w:rPr>
            <w:rFonts w:ascii="Times New Roman" w:eastAsia="宋体" w:hAnsi="Times New Roman" w:cs="宋体"/>
            <w:color w:val="000000"/>
            <w:kern w:val="0"/>
            <w:sz w:val="24"/>
            <w:szCs w:val="24"/>
          </w:rPr>
          <w:t>TOPSIS</w:t>
        </w:r>
      </w:ins>
      <w:r w:rsidRPr="00FD68BC">
        <w:rPr>
          <w:rFonts w:ascii="宋体" w:eastAsia="宋体" w:hAnsi="宋体" w:cs="宋体"/>
          <w:color w:val="000000"/>
          <w:kern w:val="0"/>
          <w:sz w:val="24"/>
          <w:szCs w:val="24"/>
        </w:rPr>
        <w:t>方法则是一种综合评价方法，它将各个指标的得分进行标准化，综合考虑各个指标的重要性以及企业的实际表现情况，得出一个综合评价得分，</w:t>
      </w:r>
      <w:r w:rsidR="007E6A25">
        <w:rPr>
          <w:rFonts w:ascii="宋体" w:eastAsia="宋体" w:hAnsi="宋体" w:cs="宋体" w:hint="eastAsia"/>
          <w:color w:val="000000"/>
          <w:kern w:val="0"/>
          <w:sz w:val="24"/>
          <w:szCs w:val="24"/>
        </w:rPr>
        <w:t>该方法</w:t>
      </w:r>
      <w:r w:rsidRPr="00FD68BC">
        <w:rPr>
          <w:rFonts w:ascii="宋体" w:eastAsia="宋体" w:hAnsi="宋体" w:cs="宋体"/>
          <w:color w:val="000000"/>
          <w:kern w:val="0"/>
          <w:sz w:val="24"/>
          <w:szCs w:val="24"/>
        </w:rPr>
        <w:t>可以直观地反映企业的竞争力水平。</w:t>
      </w:r>
    </w:p>
    <w:p w14:paraId="4189C019" w14:textId="019DD82A"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在实证分析中，本文选取了一定数量的广东省嵌入式计算机企业进行研究，</w:t>
      </w:r>
      <w:proofErr w:type="gramStart"/>
      <w:r w:rsidRPr="00FD68BC">
        <w:rPr>
          <w:rFonts w:ascii="宋体" w:eastAsia="宋体" w:hAnsi="宋体" w:cs="宋体" w:hint="eastAsia"/>
          <w:color w:val="000000"/>
          <w:kern w:val="0"/>
          <w:sz w:val="24"/>
          <w:szCs w:val="24"/>
        </w:rPr>
        <w:t>通过熵权</w:t>
      </w:r>
      <w:proofErr w:type="gramEnd"/>
      <w:del w:id="10" w:author="Tu Tu" w:date="2023-05-03T19:03:00Z">
        <w:r w:rsidR="0022265E" w:rsidRPr="00C917AD" w:rsidDel="00E56C94">
          <w:rPr>
            <w:rFonts w:ascii="Times New Roman" w:eastAsia="宋体" w:hAnsi="Times New Roman" w:cs="宋体"/>
            <w:color w:val="000000"/>
            <w:kern w:val="0"/>
            <w:sz w:val="24"/>
            <w:szCs w:val="24"/>
          </w:rPr>
          <w:delText>TOPSIS</w:delText>
        </w:r>
      </w:del>
      <w:ins w:id="11" w:author="Tu Tu" w:date="2023-05-03T19:03:00Z">
        <w:r w:rsidR="00E56C94" w:rsidRPr="004F29D8">
          <w:rPr>
            <w:rFonts w:ascii="Times New Roman" w:eastAsia="宋体" w:hAnsi="Times New Roman" w:cs="宋体"/>
            <w:color w:val="000000"/>
            <w:kern w:val="0"/>
            <w:sz w:val="24"/>
            <w:szCs w:val="24"/>
          </w:rPr>
          <w:t>TOPSIS</w:t>
        </w:r>
      </w:ins>
      <w:r w:rsidRPr="00FD68BC">
        <w:rPr>
          <w:rFonts w:ascii="宋体" w:eastAsia="宋体" w:hAnsi="宋体" w:cs="宋体"/>
          <w:color w:val="000000"/>
          <w:kern w:val="0"/>
          <w:sz w:val="24"/>
          <w:szCs w:val="24"/>
        </w:rPr>
        <w:t>方法对其竞争力进行了评价。实证结果表明，在各个指标中，人力资源与研发能力对企业竞争力的影响较大，而财务状况指标对企业竞争力的影响相对较小。同时，通过对比各个企业的综合评价得分，可以看出其竞争力的强弱。基于此，本文提出了一些建议，以提高广东省嵌入式计算机企业的竞争力。</w:t>
      </w:r>
    </w:p>
    <w:p w14:paraId="5C9B63EF" w14:textId="372167DE" w:rsidR="000B2572"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文章分为五个章节：第一章为绪论，介绍了本研究的背景、意义以及国内外研究现状；第二章为指标体系构建，包括行业概况以及指标体系构建；第三章为方法构建，主要介绍</w:t>
      </w:r>
      <w:proofErr w:type="gramStart"/>
      <w:r w:rsidRPr="00FD68BC">
        <w:rPr>
          <w:rFonts w:ascii="宋体" w:eastAsia="宋体" w:hAnsi="宋体" w:cs="宋体" w:hint="eastAsia"/>
          <w:color w:val="000000"/>
          <w:kern w:val="0"/>
          <w:sz w:val="24"/>
          <w:szCs w:val="24"/>
        </w:rPr>
        <w:t>了熵权法</w:t>
      </w:r>
      <w:proofErr w:type="gramEnd"/>
      <w:r w:rsidRPr="00FD68BC">
        <w:rPr>
          <w:rFonts w:ascii="宋体" w:eastAsia="宋体" w:hAnsi="宋体" w:cs="宋体" w:hint="eastAsia"/>
          <w:color w:val="000000"/>
          <w:kern w:val="0"/>
          <w:sz w:val="24"/>
          <w:szCs w:val="24"/>
        </w:rPr>
        <w:t>及</w:t>
      </w:r>
      <w:proofErr w:type="gramStart"/>
      <w:r w:rsidRPr="00FD68BC">
        <w:rPr>
          <w:rFonts w:ascii="宋体" w:eastAsia="宋体" w:hAnsi="宋体" w:cs="宋体" w:hint="eastAsia"/>
          <w:color w:val="000000"/>
          <w:kern w:val="0"/>
          <w:sz w:val="24"/>
          <w:szCs w:val="24"/>
        </w:rPr>
        <w:t>基于熵权法</w:t>
      </w:r>
      <w:proofErr w:type="gramEnd"/>
      <w:del w:id="12" w:author="Tu Tu" w:date="2023-05-03T19:03:00Z">
        <w:r w:rsidR="0022265E" w:rsidRPr="00C917AD" w:rsidDel="00E56C94">
          <w:rPr>
            <w:rFonts w:ascii="Times New Roman" w:eastAsia="宋体" w:hAnsi="Times New Roman" w:cs="宋体"/>
            <w:color w:val="000000"/>
            <w:kern w:val="0"/>
            <w:sz w:val="24"/>
            <w:szCs w:val="24"/>
          </w:rPr>
          <w:delText>TOPSIS</w:delText>
        </w:r>
      </w:del>
      <w:ins w:id="13" w:author="Tu Tu" w:date="2023-05-03T19:03:00Z">
        <w:r w:rsidR="00E56C94" w:rsidRPr="004F29D8">
          <w:rPr>
            <w:rFonts w:ascii="Times New Roman" w:eastAsia="宋体" w:hAnsi="Times New Roman" w:cs="宋体"/>
            <w:color w:val="000000"/>
            <w:kern w:val="0"/>
            <w:sz w:val="24"/>
            <w:szCs w:val="24"/>
          </w:rPr>
          <w:t>TOPSIS</w:t>
        </w:r>
      </w:ins>
      <w:r w:rsidRPr="00FD68BC">
        <w:rPr>
          <w:rFonts w:ascii="宋体" w:eastAsia="宋体" w:hAnsi="宋体" w:cs="宋体"/>
          <w:color w:val="000000"/>
          <w:kern w:val="0"/>
          <w:sz w:val="24"/>
          <w:szCs w:val="24"/>
        </w:rPr>
        <w:t>方法的基本原理；第四章为实证分析，介绍了样本介绍与数据统计以及综合评价过程，并给出了实证分析结论；最后一章为结论与建议，总结了本文的研究成果并提出了相应的建议。该研究的主要贡献在于构建了适用于广东省嵌入式计算机企业竞争力分析的指标体系，并</w:t>
      </w:r>
      <w:proofErr w:type="gramStart"/>
      <w:r w:rsidRPr="00FD68BC">
        <w:rPr>
          <w:rFonts w:ascii="宋体" w:eastAsia="宋体" w:hAnsi="宋体" w:cs="宋体"/>
          <w:color w:val="000000"/>
          <w:kern w:val="0"/>
          <w:sz w:val="24"/>
          <w:szCs w:val="24"/>
        </w:rPr>
        <w:t>通过熵权</w:t>
      </w:r>
      <w:proofErr w:type="gramEnd"/>
      <w:del w:id="14" w:author="Tu Tu" w:date="2023-05-03T19:03:00Z">
        <w:r w:rsidR="0022265E" w:rsidRPr="00C917AD" w:rsidDel="00E56C94">
          <w:rPr>
            <w:rFonts w:ascii="Times New Roman" w:eastAsia="宋体" w:hAnsi="Times New Roman" w:cs="宋体"/>
            <w:color w:val="000000"/>
            <w:kern w:val="0"/>
            <w:sz w:val="24"/>
            <w:szCs w:val="24"/>
          </w:rPr>
          <w:delText>TOPSIS</w:delText>
        </w:r>
      </w:del>
      <w:ins w:id="15" w:author="Tu Tu" w:date="2023-05-03T19:03:00Z">
        <w:r w:rsidR="00E56C94" w:rsidRPr="004F29D8">
          <w:rPr>
            <w:rFonts w:ascii="Times New Roman" w:eastAsia="宋体" w:hAnsi="Times New Roman" w:cs="宋体"/>
            <w:color w:val="000000"/>
            <w:kern w:val="0"/>
            <w:sz w:val="24"/>
            <w:szCs w:val="24"/>
          </w:rPr>
          <w:t>TOPSIS</w:t>
        </w:r>
      </w:ins>
      <w:r w:rsidRPr="00FD68BC">
        <w:rPr>
          <w:rFonts w:ascii="宋体" w:eastAsia="宋体" w:hAnsi="宋体" w:cs="宋体"/>
          <w:color w:val="000000"/>
          <w:kern w:val="0"/>
          <w:sz w:val="24"/>
          <w:szCs w:val="24"/>
        </w:rPr>
        <w:t>方法进行实证分析，为广东省嵌入式计算机企业提供了有力的决策支持。</w:t>
      </w:r>
    </w:p>
    <w:p w14:paraId="3A019922" w14:textId="77777777" w:rsidR="00180703" w:rsidRPr="00FD68BC" w:rsidRDefault="00180703" w:rsidP="00FD68BC">
      <w:pPr>
        <w:widowControl/>
        <w:spacing w:line="360" w:lineRule="auto"/>
        <w:rPr>
          <w:rFonts w:ascii="宋体" w:eastAsia="宋体" w:hAnsi="宋体" w:cs="宋体" w:hint="eastAsia"/>
          <w:color w:val="000000"/>
          <w:kern w:val="0"/>
          <w:sz w:val="24"/>
          <w:szCs w:val="24"/>
        </w:rPr>
      </w:pPr>
    </w:p>
    <w:p w14:paraId="12D49E24" w14:textId="179A900C" w:rsidR="00555EF3" w:rsidRPr="002754FE" w:rsidRDefault="00555EF3" w:rsidP="00555EF3">
      <w:pPr>
        <w:rPr>
          <w:rFonts w:ascii="宋体" w:eastAsia="宋体" w:hAnsi="宋体"/>
          <w:sz w:val="24"/>
          <w:szCs w:val="24"/>
        </w:rPr>
      </w:pPr>
      <w:r w:rsidRPr="002754FE">
        <w:rPr>
          <w:rFonts w:ascii="黑体" w:eastAsia="黑体" w:hAnsi="黑体" w:hint="eastAsia"/>
          <w:sz w:val="24"/>
          <w:szCs w:val="24"/>
        </w:rPr>
        <w:t>关键词</w:t>
      </w:r>
      <w:r w:rsidRPr="002754FE">
        <w:rPr>
          <w:rFonts w:hint="eastAsia"/>
          <w:sz w:val="24"/>
          <w:szCs w:val="24"/>
        </w:rPr>
        <w:t>：</w:t>
      </w:r>
      <w:r w:rsidR="00FD68BC" w:rsidRPr="002754FE">
        <w:rPr>
          <w:rFonts w:ascii="宋体" w:eastAsia="宋体" w:hAnsi="宋体" w:hint="eastAsia"/>
          <w:sz w:val="24"/>
          <w:szCs w:val="24"/>
        </w:rPr>
        <w:t>嵌入式计算机</w:t>
      </w:r>
      <w:r w:rsidRPr="002754FE">
        <w:rPr>
          <w:rFonts w:ascii="宋体" w:eastAsia="宋体" w:hAnsi="宋体" w:hint="eastAsia"/>
          <w:sz w:val="24"/>
          <w:szCs w:val="24"/>
        </w:rPr>
        <w:t>；</w:t>
      </w:r>
      <w:r w:rsidR="00FD68BC" w:rsidRPr="002754FE">
        <w:rPr>
          <w:rFonts w:ascii="宋体" w:eastAsia="宋体" w:hAnsi="宋体" w:hint="eastAsia"/>
          <w:sz w:val="24"/>
          <w:szCs w:val="24"/>
        </w:rPr>
        <w:t>企业竞争力</w:t>
      </w:r>
      <w:r w:rsidRPr="002754FE">
        <w:rPr>
          <w:rFonts w:ascii="宋体" w:eastAsia="宋体" w:hAnsi="宋体" w:hint="eastAsia"/>
          <w:sz w:val="24"/>
          <w:szCs w:val="24"/>
        </w:rPr>
        <w:t>；</w:t>
      </w:r>
      <w:proofErr w:type="gramStart"/>
      <w:r w:rsidR="00FD68BC" w:rsidRPr="002754FE">
        <w:rPr>
          <w:rFonts w:ascii="宋体" w:eastAsia="宋体" w:hAnsi="宋体" w:hint="eastAsia"/>
          <w:sz w:val="24"/>
          <w:szCs w:val="24"/>
        </w:rPr>
        <w:t>基于熵权</w:t>
      </w:r>
      <w:proofErr w:type="gramEnd"/>
      <w:del w:id="16" w:author="Tu Tu" w:date="2023-05-03T19:03:00Z">
        <w:r w:rsidR="0022265E" w:rsidRPr="00C917AD" w:rsidDel="00E56C94">
          <w:rPr>
            <w:rFonts w:ascii="Times New Roman" w:eastAsia="宋体" w:hAnsi="Times New Roman" w:hint="eastAsia"/>
            <w:sz w:val="24"/>
            <w:szCs w:val="24"/>
          </w:rPr>
          <w:delText>TOPSIS</w:delText>
        </w:r>
      </w:del>
      <w:ins w:id="17" w:author="Tu Tu" w:date="2023-05-03T19:03:00Z">
        <w:r w:rsidR="00E56C94" w:rsidRPr="004F29D8">
          <w:rPr>
            <w:rFonts w:ascii="Times New Roman" w:eastAsia="宋体" w:hAnsi="Times New Roman" w:hint="eastAsia"/>
            <w:sz w:val="24"/>
            <w:szCs w:val="24"/>
          </w:rPr>
          <w:t>TOPSIS</w:t>
        </w:r>
      </w:ins>
      <w:r w:rsidR="00FD68BC" w:rsidRPr="002754FE">
        <w:rPr>
          <w:rFonts w:ascii="宋体" w:eastAsia="宋体" w:hAnsi="宋体" w:hint="eastAsia"/>
          <w:sz w:val="24"/>
          <w:szCs w:val="24"/>
        </w:rPr>
        <w:t>方法</w:t>
      </w:r>
    </w:p>
    <w:p w14:paraId="43748594" w14:textId="01C38AFF" w:rsidR="004C0D29" w:rsidRDefault="00555EF3" w:rsidP="00555EF3">
      <w:r>
        <w:rPr>
          <w:color w:val="00B050"/>
        </w:rPr>
        <w:br w:type="page"/>
      </w:r>
    </w:p>
    <w:p w14:paraId="62EA9158" w14:textId="77777777" w:rsidR="00555EF3" w:rsidRPr="0055066A" w:rsidRDefault="00555EF3" w:rsidP="00555EF3">
      <w:pPr>
        <w:pStyle w:val="1"/>
        <w:spacing w:before="163" w:after="163"/>
        <w:rPr>
          <w:b/>
          <w:bCs w:val="0"/>
        </w:rPr>
      </w:pPr>
      <w:bookmarkStart w:id="18" w:name="_Toc134034110"/>
      <w:r w:rsidRPr="004F29D8">
        <w:rPr>
          <w:b/>
          <w:bCs w:val="0"/>
        </w:rPr>
        <w:lastRenderedPageBreak/>
        <w:t>Abstract</w:t>
      </w:r>
      <w:bookmarkEnd w:id="18"/>
    </w:p>
    <w:p w14:paraId="33AD2142" w14:textId="48D639F8" w:rsidR="00E30938" w:rsidRPr="00E30938" w:rsidRDefault="00E30938" w:rsidP="00E30938">
      <w:pPr>
        <w:spacing w:line="360" w:lineRule="auto"/>
        <w:ind w:firstLineChars="200" w:firstLine="480"/>
        <w:rPr>
          <w:rFonts w:ascii="Times New Roman" w:hAnsi="Times New Roman" w:cs="Times New Roman"/>
          <w:sz w:val="24"/>
          <w:szCs w:val="24"/>
        </w:rPr>
      </w:pP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important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branches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information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technology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applications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intelligent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devices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Internet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Things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other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fields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widespread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rapidly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developing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between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has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become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fierce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Therefore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great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development</w:t>
      </w:r>
      <w:r w:rsidRPr="00E30938">
        <w:rPr>
          <w:rFonts w:ascii="Times New Roman" w:hAnsi="Times New Roman" w:cs="Times New Roman"/>
          <w:sz w:val="24"/>
          <w:szCs w:val="24"/>
        </w:rPr>
        <w:t>.</w:t>
      </w:r>
    </w:p>
    <w:p w14:paraId="52A3D9CF" w14:textId="2C016A63" w:rsidR="00E30938" w:rsidRPr="00E30938" w:rsidRDefault="00E30938" w:rsidP="00E30938">
      <w:pPr>
        <w:spacing w:line="360" w:lineRule="auto"/>
        <w:ind w:firstLineChars="200" w:firstLine="480"/>
        <w:rPr>
          <w:rFonts w:ascii="Times New Roman" w:hAnsi="Times New Roman" w:cs="Times New Roman"/>
          <w:sz w:val="24"/>
          <w:szCs w:val="24"/>
        </w:rPr>
      </w:pP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conducts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suitable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carries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out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del w:id="19" w:author="Tu Tu" w:date="2023-05-03T19:03:00Z">
        <w:r w:rsidR="0022265E" w:rsidRPr="00C917AD" w:rsidDel="00E56C94">
          <w:rPr>
            <w:rFonts w:ascii="Times New Roman" w:hAnsi="Times New Roman" w:cs="Times New Roman"/>
            <w:sz w:val="24"/>
            <w:szCs w:val="24"/>
          </w:rPr>
          <w:delText>TOPSIS</w:delText>
        </w:r>
      </w:del>
      <w:ins w:id="20" w:author="Tu Tu" w:date="2023-05-03T19:03:00Z">
        <w:r w:rsidR="00E56C94" w:rsidRPr="004F29D8">
          <w:rPr>
            <w:rFonts w:ascii="Times New Roman" w:hAnsi="Times New Roman" w:cs="Times New Roman"/>
            <w:sz w:val="24"/>
            <w:szCs w:val="24"/>
          </w:rPr>
          <w:t>TOPSIS</w:t>
        </w:r>
      </w:ins>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commonly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used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assigning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weights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correlation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avoid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subjectivity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irrationality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may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occur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traditional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del w:id="21" w:author="Tu Tu" w:date="2023-05-03T19:03:00Z">
        <w:r w:rsidR="0022265E" w:rsidRPr="00C917AD" w:rsidDel="00E56C94">
          <w:rPr>
            <w:rFonts w:ascii="Times New Roman" w:hAnsi="Times New Roman" w:cs="Times New Roman"/>
            <w:sz w:val="24"/>
            <w:szCs w:val="24"/>
          </w:rPr>
          <w:delText>TOPSIS</w:delText>
        </w:r>
      </w:del>
      <w:ins w:id="22" w:author="Tu Tu" w:date="2023-05-03T19:03:00Z">
        <w:r w:rsidR="00E56C94" w:rsidRPr="004F29D8">
          <w:rPr>
            <w:rFonts w:ascii="Times New Roman" w:hAnsi="Times New Roman" w:cs="Times New Roman"/>
            <w:sz w:val="24"/>
            <w:szCs w:val="24"/>
          </w:rPr>
          <w:t>TOPSIS</w:t>
        </w:r>
      </w:ins>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standardizes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actual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performance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obtains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score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intuitively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reflect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level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w:t>
      </w:r>
    </w:p>
    <w:p w14:paraId="3E5470E8" w14:textId="4D5B31BA" w:rsidR="00E30938" w:rsidRPr="00E30938" w:rsidRDefault="00E30938" w:rsidP="00E30938">
      <w:pPr>
        <w:spacing w:line="360" w:lineRule="auto"/>
        <w:ind w:firstLineChars="200" w:firstLine="480"/>
        <w:rPr>
          <w:rFonts w:ascii="Times New Roman" w:hAnsi="Times New Roman" w:cs="Times New Roman"/>
          <w:sz w:val="24"/>
          <w:szCs w:val="24"/>
        </w:rPr>
      </w:pP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selected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certain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number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del w:id="23" w:author="Tu Tu" w:date="2023-05-03T19:03:00Z">
        <w:r w:rsidR="0022265E" w:rsidRPr="00C917AD" w:rsidDel="00E56C94">
          <w:rPr>
            <w:rFonts w:ascii="Times New Roman" w:hAnsi="Times New Roman" w:cs="Times New Roman"/>
            <w:sz w:val="24"/>
            <w:szCs w:val="24"/>
          </w:rPr>
          <w:delText>TOPSIS</w:delText>
        </w:r>
      </w:del>
      <w:ins w:id="24" w:author="Tu Tu" w:date="2023-05-03T19:03:00Z">
        <w:r w:rsidR="00E56C94" w:rsidRPr="004F29D8">
          <w:rPr>
            <w:rFonts w:ascii="Times New Roman" w:hAnsi="Times New Roman" w:cs="Times New Roman"/>
            <w:sz w:val="24"/>
            <w:szCs w:val="24"/>
          </w:rPr>
          <w:t>TOPSIS</w:t>
        </w:r>
      </w:ins>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show</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among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human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resources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capabilities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greater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financial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relatively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small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same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time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comparing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strength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weakness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seen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some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put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forward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to</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improve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Pr="00E30938">
        <w:rPr>
          <w:rFonts w:ascii="Times New Roman" w:hAnsi="Times New Roman" w:cs="Times New Roman"/>
          <w:sz w:val="24"/>
          <w:szCs w:val="24"/>
        </w:rPr>
        <w:t>.</w:t>
      </w:r>
    </w:p>
    <w:p w14:paraId="1095426C" w14:textId="269F53BA" w:rsidR="00555EF3" w:rsidRPr="00E30938" w:rsidRDefault="00E30938" w:rsidP="00E30938">
      <w:pPr>
        <w:spacing w:line="360" w:lineRule="auto"/>
        <w:ind w:firstLineChars="200" w:firstLine="480"/>
        <w:rPr>
          <w:rFonts w:ascii="Times New Roman" w:hAnsi="Times New Roman" w:cs="Times New Roman"/>
          <w:sz w:val="24"/>
          <w:szCs w:val="24"/>
        </w:rPr>
      </w:pP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divided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into</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first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introduces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background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status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domestic</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foreign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second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including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overview</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third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mainly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lastRenderedPageBreak/>
        <w:t>introducing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basic</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principles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del w:id="25" w:author="Tu Tu" w:date="2023-05-03T19:03:00Z">
        <w:r w:rsidR="0022265E" w:rsidRPr="00C917AD" w:rsidDel="00E56C94">
          <w:rPr>
            <w:rFonts w:ascii="Times New Roman" w:hAnsi="Times New Roman" w:cs="Times New Roman"/>
            <w:sz w:val="24"/>
            <w:szCs w:val="24"/>
          </w:rPr>
          <w:delText>TOPSIS</w:delText>
        </w:r>
      </w:del>
      <w:ins w:id="26" w:author="Tu Tu" w:date="2023-05-03T19:03:00Z">
        <w:r w:rsidR="00E56C94" w:rsidRPr="004F29D8">
          <w:rPr>
            <w:rFonts w:ascii="Times New Roman" w:hAnsi="Times New Roman" w:cs="Times New Roman"/>
            <w:sz w:val="24"/>
            <w:szCs w:val="24"/>
          </w:rPr>
          <w:t>TOPSIS</w:t>
        </w:r>
      </w:ins>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fourth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introducing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sample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data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statistics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process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giving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conclusions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last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conclusion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summarizes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proposes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corresponding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main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contribution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study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analyzing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conducting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del w:id="27" w:author="Tu Tu" w:date="2023-05-03T19:03:00Z">
        <w:r w:rsidR="0022265E" w:rsidRPr="00C917AD" w:rsidDel="00E56C94">
          <w:rPr>
            <w:rFonts w:ascii="Times New Roman" w:hAnsi="Times New Roman" w:cs="Times New Roman"/>
            <w:sz w:val="24"/>
            <w:szCs w:val="24"/>
          </w:rPr>
          <w:delText>TOPSIS</w:delText>
        </w:r>
      </w:del>
      <w:ins w:id="28" w:author="Tu Tu" w:date="2023-05-03T19:03:00Z">
        <w:r w:rsidR="00E56C94" w:rsidRPr="004F29D8">
          <w:rPr>
            <w:rFonts w:ascii="Times New Roman" w:hAnsi="Times New Roman" w:cs="Times New Roman"/>
            <w:sz w:val="24"/>
            <w:szCs w:val="24"/>
          </w:rPr>
          <w:t>TOPSIS</w:t>
        </w:r>
      </w:ins>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providing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powerful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decision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support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00555EF3" w:rsidRPr="00E30938">
        <w:rPr>
          <w:rFonts w:ascii="Times New Roman" w:hAnsi="Times New Roman" w:cs="Times New Roman"/>
          <w:sz w:val="24"/>
          <w:szCs w:val="24"/>
        </w:rPr>
        <w:t>……</w:t>
      </w:r>
    </w:p>
    <w:p w14:paraId="4921D6F1" w14:textId="77777777" w:rsidR="00555EF3" w:rsidRPr="00E30938" w:rsidRDefault="00555EF3" w:rsidP="00555EF3">
      <w:pPr>
        <w:rPr>
          <w:rFonts w:ascii="Times New Roman" w:hAnsi="Times New Roman" w:cs="Times New Roman"/>
        </w:rPr>
      </w:pPr>
    </w:p>
    <w:p w14:paraId="2AC1BC70" w14:textId="48957F29" w:rsidR="00555EF3" w:rsidRPr="007675C8" w:rsidRDefault="00555EF3" w:rsidP="007675C8">
      <w:pPr>
        <w:rPr>
          <w:rFonts w:ascii="Times New Roman" w:hAnsi="Times New Roman" w:cs="Times New Roman"/>
          <w:sz w:val="24"/>
          <w:szCs w:val="24"/>
        </w:rPr>
      </w:pPr>
      <w:r w:rsidRPr="004F29D8">
        <w:rPr>
          <w:rFonts w:ascii="Times New Roman" w:hAnsi="Times New Roman" w:cs="Times New Roman"/>
          <w:b/>
          <w:sz w:val="24"/>
          <w:szCs w:val="24"/>
        </w:rPr>
        <w:t>Keywords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Streamline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Administration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Strong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Town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Institutes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Comparative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p>
    <w:p w14:paraId="33CBFCEA" w14:textId="77777777" w:rsidR="00555EF3" w:rsidRDefault="00555EF3" w:rsidP="00555EF3">
      <w:pPr>
        <w:pStyle w:val="a7"/>
        <w:ind w:left="740" w:firstLineChars="0" w:firstLine="0"/>
        <w:jc w:val="center"/>
        <w:rPr>
          <w:color w:val="00A44A"/>
        </w:rPr>
      </w:pPr>
    </w:p>
    <w:p w14:paraId="5CA960FE" w14:textId="77777777" w:rsidR="00555EF3" w:rsidRDefault="00555EF3" w:rsidP="00555EF3">
      <w:pPr>
        <w:pStyle w:val="a7"/>
        <w:ind w:left="740" w:firstLineChars="0" w:firstLine="0"/>
        <w:jc w:val="center"/>
        <w:rPr>
          <w:color w:val="00A44A"/>
        </w:rPr>
      </w:pPr>
    </w:p>
    <w:p w14:paraId="77D25015" w14:textId="77777777" w:rsidR="00555EF3" w:rsidRDefault="00555EF3" w:rsidP="00555EF3">
      <w:pPr>
        <w:pStyle w:val="a7"/>
        <w:ind w:left="740" w:firstLineChars="0" w:firstLine="0"/>
        <w:jc w:val="center"/>
        <w:rPr>
          <w:color w:val="00A44A"/>
        </w:rPr>
      </w:pPr>
    </w:p>
    <w:p w14:paraId="5FEF7028" w14:textId="77777777" w:rsidR="00555EF3" w:rsidRDefault="00555EF3" w:rsidP="00555EF3">
      <w:pPr>
        <w:pStyle w:val="a7"/>
        <w:ind w:left="740" w:firstLineChars="0" w:firstLine="0"/>
        <w:jc w:val="center"/>
        <w:rPr>
          <w:color w:val="00A44A"/>
        </w:rPr>
      </w:pPr>
    </w:p>
    <w:p w14:paraId="68F6F08C" w14:textId="77777777" w:rsidR="00555EF3" w:rsidRDefault="00555EF3" w:rsidP="00555EF3">
      <w:pPr>
        <w:pStyle w:val="a7"/>
        <w:ind w:left="740" w:firstLineChars="0" w:firstLine="0"/>
        <w:jc w:val="center"/>
        <w:rPr>
          <w:color w:val="00A44A"/>
        </w:rPr>
      </w:pPr>
    </w:p>
    <w:p w14:paraId="492F2855" w14:textId="77777777" w:rsidR="00555EF3" w:rsidRDefault="00555EF3" w:rsidP="00555EF3">
      <w:pPr>
        <w:pStyle w:val="a7"/>
        <w:ind w:left="740" w:firstLineChars="0" w:firstLine="0"/>
        <w:jc w:val="center"/>
        <w:rPr>
          <w:color w:val="00A44A"/>
        </w:rPr>
      </w:pPr>
    </w:p>
    <w:p w14:paraId="5D3256EE" w14:textId="77777777" w:rsidR="00555EF3" w:rsidRDefault="00555EF3" w:rsidP="00555EF3">
      <w:pPr>
        <w:pStyle w:val="a7"/>
        <w:ind w:left="740" w:firstLineChars="0" w:firstLine="0"/>
        <w:jc w:val="center"/>
        <w:rPr>
          <w:color w:val="00A44A"/>
        </w:rPr>
      </w:pPr>
    </w:p>
    <w:p w14:paraId="310E81BB" w14:textId="77777777" w:rsidR="00555EF3" w:rsidRDefault="00555EF3" w:rsidP="00555EF3">
      <w:pPr>
        <w:pStyle w:val="a7"/>
        <w:ind w:left="740" w:firstLineChars="0" w:firstLine="0"/>
        <w:jc w:val="center"/>
        <w:rPr>
          <w:color w:val="00A44A"/>
        </w:rPr>
      </w:pPr>
    </w:p>
    <w:p w14:paraId="7F8D6E54" w14:textId="77777777" w:rsidR="00555EF3" w:rsidRDefault="00555EF3" w:rsidP="00555EF3">
      <w:pPr>
        <w:pStyle w:val="a7"/>
        <w:ind w:left="740" w:firstLineChars="0" w:firstLine="0"/>
        <w:jc w:val="center"/>
        <w:rPr>
          <w:color w:val="00A44A"/>
        </w:rPr>
      </w:pPr>
    </w:p>
    <w:p w14:paraId="5F13A1F4" w14:textId="77777777" w:rsidR="00555EF3" w:rsidRDefault="00555EF3" w:rsidP="00555EF3">
      <w:pPr>
        <w:pStyle w:val="a7"/>
        <w:ind w:left="740" w:firstLineChars="0" w:firstLine="0"/>
        <w:jc w:val="center"/>
        <w:rPr>
          <w:color w:val="00A44A"/>
        </w:rPr>
      </w:pPr>
    </w:p>
    <w:p w14:paraId="1A2E30A5" w14:textId="77777777" w:rsidR="00555EF3" w:rsidRDefault="00555EF3" w:rsidP="00555EF3">
      <w:pPr>
        <w:pStyle w:val="a7"/>
        <w:ind w:left="740" w:firstLineChars="0" w:firstLine="0"/>
        <w:jc w:val="center"/>
        <w:rPr>
          <w:color w:val="00A44A"/>
        </w:rPr>
      </w:pPr>
    </w:p>
    <w:p w14:paraId="7ED9150E" w14:textId="77777777" w:rsidR="00555EF3" w:rsidRDefault="00555EF3" w:rsidP="00555EF3">
      <w:pPr>
        <w:pStyle w:val="a7"/>
        <w:ind w:left="740" w:firstLineChars="0" w:firstLine="0"/>
        <w:jc w:val="center"/>
        <w:rPr>
          <w:color w:val="00A44A"/>
        </w:rPr>
      </w:pPr>
    </w:p>
    <w:p w14:paraId="3502FD38" w14:textId="77777777" w:rsidR="00555EF3" w:rsidRDefault="00555EF3" w:rsidP="00555EF3">
      <w:pPr>
        <w:pStyle w:val="a7"/>
        <w:ind w:left="740" w:firstLineChars="0" w:firstLine="0"/>
        <w:jc w:val="center"/>
        <w:rPr>
          <w:color w:val="00A44A"/>
        </w:rPr>
      </w:pPr>
    </w:p>
    <w:p w14:paraId="2C35D4E2" w14:textId="77777777" w:rsidR="00555EF3" w:rsidRDefault="00555EF3" w:rsidP="00555EF3">
      <w:pPr>
        <w:pStyle w:val="a7"/>
        <w:ind w:left="740" w:firstLineChars="0" w:firstLine="0"/>
        <w:jc w:val="center"/>
        <w:rPr>
          <w:color w:val="00A44A"/>
        </w:rPr>
      </w:pPr>
    </w:p>
    <w:p w14:paraId="071B60C2" w14:textId="77777777" w:rsidR="00555EF3" w:rsidRDefault="00555EF3" w:rsidP="00555EF3">
      <w:pPr>
        <w:pStyle w:val="a7"/>
        <w:ind w:left="740" w:firstLineChars="0" w:firstLine="0"/>
        <w:jc w:val="center"/>
        <w:rPr>
          <w:color w:val="00A44A"/>
        </w:rPr>
      </w:pPr>
    </w:p>
    <w:p w14:paraId="1514892C" w14:textId="77777777" w:rsidR="00555EF3" w:rsidRDefault="00555EF3" w:rsidP="00555EF3">
      <w:pPr>
        <w:pStyle w:val="a7"/>
        <w:ind w:left="740" w:firstLineChars="0" w:firstLine="0"/>
        <w:jc w:val="center"/>
        <w:rPr>
          <w:color w:val="00A44A"/>
        </w:rPr>
      </w:pPr>
    </w:p>
    <w:p w14:paraId="3C592719" w14:textId="77777777" w:rsidR="00555EF3" w:rsidRDefault="00555EF3" w:rsidP="00555EF3">
      <w:pPr>
        <w:pStyle w:val="a7"/>
        <w:ind w:left="740" w:firstLineChars="0" w:firstLine="0"/>
        <w:jc w:val="center"/>
        <w:rPr>
          <w:color w:val="00A44A"/>
        </w:rPr>
      </w:pPr>
    </w:p>
    <w:p w14:paraId="34699CB5" w14:textId="77777777" w:rsidR="00555EF3" w:rsidRDefault="00555EF3" w:rsidP="00555EF3">
      <w:pPr>
        <w:pStyle w:val="a7"/>
        <w:ind w:left="740" w:firstLineChars="0" w:firstLine="0"/>
        <w:jc w:val="center"/>
        <w:rPr>
          <w:color w:val="00A44A"/>
        </w:rPr>
      </w:pPr>
    </w:p>
    <w:p w14:paraId="6A51EE6A" w14:textId="77777777" w:rsidR="00555EF3" w:rsidRDefault="00555EF3" w:rsidP="00555EF3">
      <w:pPr>
        <w:pStyle w:val="a7"/>
        <w:ind w:left="740" w:firstLineChars="0" w:firstLine="0"/>
        <w:jc w:val="center"/>
        <w:rPr>
          <w:color w:val="00A44A"/>
        </w:rPr>
      </w:pPr>
    </w:p>
    <w:p w14:paraId="45C94079" w14:textId="77777777" w:rsidR="00555EF3" w:rsidRDefault="00555EF3" w:rsidP="00555EF3">
      <w:pPr>
        <w:pStyle w:val="a7"/>
        <w:ind w:left="740" w:firstLineChars="0" w:firstLine="0"/>
        <w:jc w:val="center"/>
        <w:rPr>
          <w:color w:val="00A44A"/>
        </w:rPr>
      </w:pPr>
    </w:p>
    <w:p w14:paraId="2D0EBD00" w14:textId="77777777" w:rsidR="00555EF3" w:rsidRDefault="00555EF3" w:rsidP="00555EF3">
      <w:pPr>
        <w:pStyle w:val="a7"/>
        <w:ind w:left="740" w:firstLineChars="0" w:firstLine="0"/>
        <w:jc w:val="center"/>
        <w:rPr>
          <w:color w:val="00A44A"/>
        </w:rPr>
      </w:pPr>
    </w:p>
    <w:p w14:paraId="19240692" w14:textId="77777777" w:rsidR="00555EF3" w:rsidRDefault="00555EF3" w:rsidP="00555EF3">
      <w:pPr>
        <w:pStyle w:val="a7"/>
        <w:ind w:left="740" w:firstLineChars="0" w:firstLine="0"/>
        <w:jc w:val="center"/>
        <w:rPr>
          <w:color w:val="00A44A"/>
        </w:rPr>
      </w:pPr>
    </w:p>
    <w:p w14:paraId="67B57B41" w14:textId="77777777" w:rsidR="00555EF3" w:rsidRDefault="00555EF3" w:rsidP="00555EF3">
      <w:pPr>
        <w:pStyle w:val="a7"/>
        <w:ind w:left="740" w:firstLineChars="0" w:firstLine="0"/>
        <w:jc w:val="center"/>
        <w:rPr>
          <w:color w:val="00A44A"/>
        </w:rPr>
      </w:pPr>
    </w:p>
    <w:p w14:paraId="7BCF69AD" w14:textId="77777777" w:rsidR="00136651" w:rsidRDefault="00136651" w:rsidP="00555EF3">
      <w:pPr>
        <w:pStyle w:val="a7"/>
        <w:ind w:left="740" w:firstLineChars="0" w:firstLine="0"/>
        <w:jc w:val="center"/>
        <w:rPr>
          <w:color w:val="00A44A"/>
        </w:rPr>
      </w:pPr>
    </w:p>
    <w:p w14:paraId="6D8E4528" w14:textId="77777777" w:rsidR="00136651" w:rsidRDefault="00136651" w:rsidP="00555EF3">
      <w:pPr>
        <w:pStyle w:val="a7"/>
        <w:ind w:left="740" w:firstLineChars="0" w:firstLine="0"/>
        <w:jc w:val="center"/>
        <w:rPr>
          <w:color w:val="00A44A"/>
        </w:rPr>
      </w:pPr>
    </w:p>
    <w:p w14:paraId="66E2BA81" w14:textId="6A71BE42" w:rsidR="00555EF3" w:rsidRPr="0055066A" w:rsidRDefault="00555EF3" w:rsidP="00071976">
      <w:pPr>
        <w:pStyle w:val="1"/>
        <w:spacing w:before="163" w:after="163"/>
        <w:rPr>
          <w:b/>
          <w:bCs w:val="0"/>
        </w:rPr>
      </w:pPr>
      <w:bookmarkStart w:id="29" w:name="_Toc134034111"/>
      <w:r w:rsidRPr="0055066A">
        <w:rPr>
          <w:rFonts w:hint="eastAsia"/>
          <w:b/>
          <w:bCs w:val="0"/>
        </w:rPr>
        <w:lastRenderedPageBreak/>
        <w:t>目</w:t>
      </w:r>
      <w:r w:rsidRPr="0055066A">
        <w:rPr>
          <w:rFonts w:hint="eastAsia"/>
          <w:b/>
          <w:bCs w:val="0"/>
        </w:rPr>
        <w:t xml:space="preserve">  </w:t>
      </w:r>
      <w:r w:rsidRPr="0055066A">
        <w:rPr>
          <w:rFonts w:hint="eastAsia"/>
          <w:b/>
          <w:bCs w:val="0"/>
        </w:rPr>
        <w:t>录</w:t>
      </w:r>
      <w:bookmarkEnd w:id="29"/>
    </w:p>
    <w:p w14:paraId="637F2E18" w14:textId="58136B6F" w:rsidR="008106CE" w:rsidRDefault="00555EF3" w:rsidP="008106CE">
      <w:pPr>
        <w:pStyle w:val="TOC1"/>
        <w:rPr>
          <w:ins w:id="30" w:author="Tu Tu" w:date="2023-05-03T19:21:00Z"/>
          <w:rFonts w:asciiTheme="minorHAnsi" w:eastAsiaTheme="minorEastAsia" w:hAnsiTheme="minorHAnsi"/>
          <w:sz w:val="21"/>
          <w:szCs w:val="22"/>
        </w:rPr>
      </w:pPr>
      <w:r w:rsidRPr="00071976">
        <w:rPr>
          <w:rFonts w:ascii="Times New Roman" w:eastAsia="宋体" w:hAnsi="Times New Roman" w:cs="Times New Roman"/>
          <w:sz w:val="24"/>
        </w:rPr>
        <w:fldChar w:fldCharType="begin"/>
      </w:r>
      <w:r w:rsidRPr="00071976">
        <w:instrText xml:space="preserve"> TOC \o "1-3" \h \z \u </w:instrText>
      </w:r>
      <w:r w:rsidRPr="00071976">
        <w:rPr>
          <w:rFonts w:ascii="Times New Roman" w:eastAsia="宋体" w:hAnsi="Times New Roman" w:cs="Times New Roman"/>
          <w:sz w:val="24"/>
        </w:rPr>
        <w:fldChar w:fldCharType="separate"/>
      </w:r>
      <w:ins w:id="31" w:author="Tu Tu" w:date="2023-05-03T19:21:00Z">
        <w:r w:rsidR="008106CE" w:rsidRPr="002711C0">
          <w:rPr>
            <w:rStyle w:val="ac"/>
          </w:rPr>
          <w:fldChar w:fldCharType="begin"/>
        </w:r>
        <w:r w:rsidR="008106CE" w:rsidRPr="002711C0">
          <w:rPr>
            <w:rStyle w:val="ac"/>
          </w:rPr>
          <w:instrText xml:space="preserve"> </w:instrText>
        </w:r>
        <w:r w:rsidR="008106CE">
          <w:instrText>HYPERLINK \l "_Toc134034109"</w:instrText>
        </w:r>
        <w:r w:rsidR="008106CE" w:rsidRPr="002711C0">
          <w:rPr>
            <w:rStyle w:val="ac"/>
          </w:rPr>
          <w:instrText xml:space="preserve"> </w:instrText>
        </w:r>
        <w:r w:rsidR="008106CE" w:rsidRPr="002711C0">
          <w:rPr>
            <w:rStyle w:val="ac"/>
          </w:rPr>
        </w:r>
        <w:r w:rsidR="008106CE" w:rsidRPr="002711C0">
          <w:rPr>
            <w:rStyle w:val="ac"/>
          </w:rPr>
          <w:fldChar w:fldCharType="separate"/>
        </w:r>
        <w:r w:rsidR="008106CE" w:rsidRPr="002711C0">
          <w:rPr>
            <w:rStyle w:val="ac"/>
          </w:rPr>
          <w:t>摘  要</w:t>
        </w:r>
        <w:r w:rsidR="008106CE">
          <w:rPr>
            <w:webHidden/>
          </w:rPr>
          <w:tab/>
        </w:r>
        <w:r w:rsidR="008106CE">
          <w:rPr>
            <w:webHidden/>
          </w:rPr>
          <w:fldChar w:fldCharType="begin"/>
        </w:r>
        <w:r w:rsidR="008106CE">
          <w:rPr>
            <w:webHidden/>
          </w:rPr>
          <w:instrText xml:space="preserve"> PAGEREF _Toc134034109 \h </w:instrText>
        </w:r>
        <w:r w:rsidR="008106CE">
          <w:rPr>
            <w:webHidden/>
          </w:rPr>
        </w:r>
      </w:ins>
      <w:r w:rsidR="008106CE">
        <w:rPr>
          <w:webHidden/>
        </w:rPr>
        <w:fldChar w:fldCharType="separate"/>
      </w:r>
      <w:ins w:id="32" w:author="Tu Tu" w:date="2023-05-03T19:21:00Z">
        <w:r w:rsidR="008106CE" w:rsidRPr="004F29D8">
          <w:rPr>
            <w:rFonts w:ascii="Times New Roman" w:hAnsi="Times New Roman"/>
            <w:webHidden/>
          </w:rPr>
          <w:t>II</w:t>
        </w:r>
        <w:r w:rsidR="008106CE">
          <w:rPr>
            <w:webHidden/>
          </w:rPr>
          <w:fldChar w:fldCharType="end"/>
        </w:r>
        <w:r w:rsidR="008106CE" w:rsidRPr="002711C0">
          <w:rPr>
            <w:rStyle w:val="ac"/>
          </w:rPr>
          <w:fldChar w:fldCharType="end"/>
        </w:r>
      </w:ins>
    </w:p>
    <w:p w14:paraId="211845DB" w14:textId="533CA411" w:rsidR="008106CE" w:rsidRDefault="008106CE" w:rsidP="008106CE">
      <w:pPr>
        <w:pStyle w:val="TOC1"/>
        <w:rPr>
          <w:ins w:id="33" w:author="Tu Tu" w:date="2023-05-03T19:21:00Z"/>
          <w:rFonts w:asciiTheme="minorHAnsi" w:eastAsiaTheme="minorEastAsia" w:hAnsiTheme="minorHAnsi"/>
          <w:sz w:val="21"/>
          <w:szCs w:val="22"/>
        </w:rPr>
      </w:pPr>
      <w:ins w:id="34" w:author="Tu Tu" w:date="2023-05-03T19:21:00Z">
        <w:r w:rsidRPr="002711C0">
          <w:rPr>
            <w:rStyle w:val="ac"/>
          </w:rPr>
          <w:fldChar w:fldCharType="begin"/>
        </w:r>
        <w:r w:rsidRPr="002711C0">
          <w:rPr>
            <w:rStyle w:val="ac"/>
          </w:rPr>
          <w:instrText xml:space="preserve"> </w:instrText>
        </w:r>
        <w:r>
          <w:instrText>HYPERLINK \l "_Toc134034110"</w:instrText>
        </w:r>
        <w:r w:rsidRPr="002711C0">
          <w:rPr>
            <w:rStyle w:val="ac"/>
          </w:rPr>
          <w:instrText xml:space="preserve"> </w:instrText>
        </w:r>
        <w:r w:rsidRPr="002711C0">
          <w:rPr>
            <w:rStyle w:val="ac"/>
          </w:rPr>
        </w:r>
        <w:r w:rsidRPr="002711C0">
          <w:rPr>
            <w:rStyle w:val="ac"/>
          </w:rPr>
          <w:fldChar w:fldCharType="separate"/>
        </w:r>
        <w:r w:rsidRPr="004F29D8">
          <w:rPr>
            <w:rStyle w:val="ac"/>
            <w:rFonts w:ascii="Times New Roman" w:hAnsi="Times New Roman"/>
          </w:rPr>
          <w:t>Abstract</w:t>
        </w:r>
        <w:r>
          <w:rPr>
            <w:webHidden/>
          </w:rPr>
          <w:tab/>
        </w:r>
        <w:r>
          <w:rPr>
            <w:webHidden/>
          </w:rPr>
          <w:fldChar w:fldCharType="begin"/>
        </w:r>
        <w:r>
          <w:rPr>
            <w:webHidden/>
          </w:rPr>
          <w:instrText xml:space="preserve"> PAGEREF _Toc134034110 \h </w:instrText>
        </w:r>
        <w:r>
          <w:rPr>
            <w:webHidden/>
          </w:rPr>
        </w:r>
      </w:ins>
      <w:r>
        <w:rPr>
          <w:webHidden/>
        </w:rPr>
        <w:fldChar w:fldCharType="separate"/>
      </w:r>
      <w:ins w:id="35" w:author="Tu Tu" w:date="2023-05-03T19:21:00Z">
        <w:r w:rsidRPr="004F29D8">
          <w:rPr>
            <w:rFonts w:ascii="Times New Roman" w:hAnsi="Times New Roman"/>
            <w:webHidden/>
          </w:rPr>
          <w:t>III</w:t>
        </w:r>
        <w:r>
          <w:rPr>
            <w:webHidden/>
          </w:rPr>
          <w:fldChar w:fldCharType="end"/>
        </w:r>
        <w:r w:rsidRPr="002711C0">
          <w:rPr>
            <w:rStyle w:val="ac"/>
          </w:rPr>
          <w:fldChar w:fldCharType="end"/>
        </w:r>
      </w:ins>
    </w:p>
    <w:p w14:paraId="3B3CB50E" w14:textId="10DFAE84" w:rsidR="008106CE" w:rsidRDefault="008106CE" w:rsidP="008106CE">
      <w:pPr>
        <w:pStyle w:val="TOC1"/>
        <w:rPr>
          <w:ins w:id="36" w:author="Tu Tu" w:date="2023-05-03T19:21:00Z"/>
          <w:rFonts w:asciiTheme="minorHAnsi" w:eastAsiaTheme="minorEastAsia" w:hAnsiTheme="minorHAnsi"/>
          <w:sz w:val="21"/>
          <w:szCs w:val="22"/>
        </w:rPr>
      </w:pPr>
      <w:ins w:id="37" w:author="Tu Tu" w:date="2023-05-03T19:21:00Z">
        <w:r w:rsidRPr="002711C0">
          <w:rPr>
            <w:rStyle w:val="ac"/>
          </w:rPr>
          <w:fldChar w:fldCharType="begin"/>
        </w:r>
        <w:r w:rsidRPr="002711C0">
          <w:rPr>
            <w:rStyle w:val="ac"/>
          </w:rPr>
          <w:instrText xml:space="preserve"> </w:instrText>
        </w:r>
        <w:r>
          <w:instrText>HYPERLINK \l "_Toc134034111"</w:instrText>
        </w:r>
        <w:r w:rsidRPr="002711C0">
          <w:rPr>
            <w:rStyle w:val="ac"/>
          </w:rPr>
          <w:instrText xml:space="preserve"> </w:instrText>
        </w:r>
        <w:r w:rsidRPr="002711C0">
          <w:rPr>
            <w:rStyle w:val="ac"/>
          </w:rPr>
        </w:r>
        <w:r w:rsidRPr="002711C0">
          <w:rPr>
            <w:rStyle w:val="ac"/>
          </w:rPr>
          <w:fldChar w:fldCharType="separate"/>
        </w:r>
        <w:r w:rsidRPr="002711C0">
          <w:rPr>
            <w:rStyle w:val="ac"/>
          </w:rPr>
          <w:t>目  录</w:t>
        </w:r>
        <w:r>
          <w:rPr>
            <w:webHidden/>
          </w:rPr>
          <w:tab/>
        </w:r>
        <w:r>
          <w:rPr>
            <w:webHidden/>
          </w:rPr>
          <w:fldChar w:fldCharType="begin"/>
        </w:r>
        <w:r>
          <w:rPr>
            <w:webHidden/>
          </w:rPr>
          <w:instrText xml:space="preserve"> PAGEREF _Toc134034111 \h </w:instrText>
        </w:r>
        <w:r>
          <w:rPr>
            <w:webHidden/>
          </w:rPr>
        </w:r>
      </w:ins>
      <w:r>
        <w:rPr>
          <w:webHidden/>
        </w:rPr>
        <w:fldChar w:fldCharType="separate"/>
      </w:r>
      <w:ins w:id="38" w:author="Tu Tu" w:date="2023-05-03T19:21:00Z">
        <w:r w:rsidRPr="004F29D8">
          <w:rPr>
            <w:rFonts w:ascii="Times New Roman" w:hAnsi="Times New Roman"/>
            <w:webHidden/>
          </w:rPr>
          <w:t>V</w:t>
        </w:r>
        <w:r>
          <w:rPr>
            <w:webHidden/>
          </w:rPr>
          <w:fldChar w:fldCharType="end"/>
        </w:r>
        <w:r w:rsidRPr="002711C0">
          <w:rPr>
            <w:rStyle w:val="ac"/>
          </w:rPr>
          <w:fldChar w:fldCharType="end"/>
        </w:r>
      </w:ins>
    </w:p>
    <w:p w14:paraId="22FAB367" w14:textId="2F6FFFC5" w:rsidR="008106CE" w:rsidRDefault="008106CE" w:rsidP="008106CE">
      <w:pPr>
        <w:pStyle w:val="TOC1"/>
        <w:rPr>
          <w:ins w:id="39" w:author="Tu Tu" w:date="2023-05-03T19:21:00Z"/>
          <w:rFonts w:asciiTheme="minorHAnsi" w:eastAsiaTheme="minorEastAsia" w:hAnsiTheme="minorHAnsi"/>
          <w:sz w:val="21"/>
          <w:szCs w:val="22"/>
        </w:rPr>
      </w:pPr>
      <w:ins w:id="40" w:author="Tu Tu" w:date="2023-05-03T19:21:00Z">
        <w:r w:rsidRPr="002711C0">
          <w:rPr>
            <w:rStyle w:val="ac"/>
          </w:rPr>
          <w:fldChar w:fldCharType="begin"/>
        </w:r>
        <w:r w:rsidRPr="002711C0">
          <w:rPr>
            <w:rStyle w:val="ac"/>
          </w:rPr>
          <w:instrText xml:space="preserve"> </w:instrText>
        </w:r>
        <w:r>
          <w:instrText>HYPERLINK \l "_Toc134034112"</w:instrText>
        </w:r>
        <w:r w:rsidRPr="002711C0">
          <w:rPr>
            <w:rStyle w:val="ac"/>
          </w:rPr>
          <w:instrText xml:space="preserve"> </w:instrText>
        </w:r>
        <w:r w:rsidRPr="002711C0">
          <w:rPr>
            <w:rStyle w:val="ac"/>
          </w:rPr>
        </w:r>
        <w:r w:rsidRPr="002711C0">
          <w:rPr>
            <w:rStyle w:val="ac"/>
          </w:rPr>
          <w:fldChar w:fldCharType="separate"/>
        </w:r>
        <w:r w:rsidRPr="002711C0">
          <w:rPr>
            <w:rStyle w:val="ac"/>
          </w:rPr>
          <w:t>一、绪论</w:t>
        </w:r>
        <w:r>
          <w:rPr>
            <w:webHidden/>
          </w:rPr>
          <w:tab/>
        </w:r>
        <w:r>
          <w:rPr>
            <w:webHidden/>
          </w:rPr>
          <w:fldChar w:fldCharType="begin"/>
        </w:r>
        <w:r>
          <w:rPr>
            <w:webHidden/>
          </w:rPr>
          <w:instrText xml:space="preserve"> PAGEREF _Toc134034112 \h </w:instrText>
        </w:r>
        <w:r>
          <w:rPr>
            <w:webHidden/>
          </w:rPr>
        </w:r>
      </w:ins>
      <w:r>
        <w:rPr>
          <w:webHidden/>
        </w:rPr>
        <w:fldChar w:fldCharType="separate"/>
      </w:r>
      <w:ins w:id="41" w:author="Tu Tu" w:date="2023-05-03T19:21:00Z">
        <w:r w:rsidRPr="004F29D8">
          <w:rPr>
            <w:rFonts w:ascii="Times New Roman" w:hAnsi="Times New Roman"/>
            <w:webHidden/>
          </w:rPr>
          <w:t>7</w:t>
        </w:r>
        <w:r>
          <w:rPr>
            <w:webHidden/>
          </w:rPr>
          <w:fldChar w:fldCharType="end"/>
        </w:r>
        <w:r w:rsidRPr="002711C0">
          <w:rPr>
            <w:rStyle w:val="ac"/>
          </w:rPr>
          <w:fldChar w:fldCharType="end"/>
        </w:r>
      </w:ins>
    </w:p>
    <w:p w14:paraId="06C13DAE" w14:textId="2F84500B" w:rsidR="008106CE" w:rsidRPr="004F29D8" w:rsidRDefault="008106CE" w:rsidP="00423D9A">
      <w:pPr>
        <w:pStyle w:val="TOC2"/>
        <w:rPr>
          <w:ins w:id="42" w:author="Tu Tu" w:date="2023-05-03T19:21:00Z"/>
          <w:noProof/>
        </w:rPr>
        <w:pPrChange w:id="43" w:author="Tu Tu" w:date="2023-05-03T19:27:00Z">
          <w:pPr>
            <w:pStyle w:val="TOC2"/>
            <w:spacing w:line="360" w:lineRule="auto"/>
          </w:pPr>
        </w:pPrChange>
      </w:pPr>
      <w:ins w:id="44" w:author="Tu Tu" w:date="2023-05-03T19:21:00Z">
        <w:r w:rsidRPr="00352908">
          <w:rPr>
            <w:rStyle w:val="ac"/>
            <w:noProof/>
            <w:sz w:val="24"/>
            <w:szCs w:val="24"/>
            <w:rPrChange w:id="45" w:author="Tu Tu" w:date="2023-05-03T19:26:00Z">
              <w:rPr>
                <w:rStyle w:val="ac"/>
                <w:noProof/>
              </w:rPr>
            </w:rPrChange>
          </w:rPr>
          <w:fldChar w:fldCharType="begin"/>
        </w:r>
        <w:r w:rsidRPr="00352908">
          <w:rPr>
            <w:rStyle w:val="ac"/>
            <w:noProof/>
            <w:sz w:val="24"/>
            <w:szCs w:val="24"/>
            <w:rPrChange w:id="46" w:author="Tu Tu" w:date="2023-05-03T19:26:00Z">
              <w:rPr>
                <w:rStyle w:val="ac"/>
                <w:noProof/>
              </w:rPr>
            </w:rPrChange>
          </w:rPr>
          <w:instrText xml:space="preserve"> </w:instrText>
        </w:r>
        <w:r w:rsidRPr="004F29D8">
          <w:rPr>
            <w:noProof/>
          </w:rPr>
          <w:instrText>HYPERLINK \l "_Toc134034113"</w:instrText>
        </w:r>
        <w:r w:rsidRPr="00352908">
          <w:rPr>
            <w:rStyle w:val="ac"/>
            <w:noProof/>
            <w:sz w:val="24"/>
            <w:szCs w:val="24"/>
            <w:rPrChange w:id="47" w:author="Tu Tu" w:date="2023-05-03T19:26:00Z">
              <w:rPr>
                <w:rStyle w:val="ac"/>
                <w:noProof/>
              </w:rPr>
            </w:rPrChange>
          </w:rPr>
          <w:instrText xml:space="preserve"> </w:instrText>
        </w:r>
        <w:r w:rsidRPr="00352908">
          <w:rPr>
            <w:rStyle w:val="ac"/>
            <w:noProof/>
            <w:sz w:val="24"/>
            <w:szCs w:val="24"/>
            <w:rPrChange w:id="48" w:author="Tu Tu" w:date="2023-05-03T19:26:00Z">
              <w:rPr>
                <w:rStyle w:val="ac"/>
                <w:noProof/>
              </w:rPr>
            </w:rPrChange>
          </w:rPr>
        </w:r>
        <w:r w:rsidRPr="00352908">
          <w:rPr>
            <w:rStyle w:val="ac"/>
            <w:noProof/>
            <w:sz w:val="24"/>
            <w:szCs w:val="24"/>
            <w:rPrChange w:id="49" w:author="Tu Tu" w:date="2023-05-03T19:26:00Z">
              <w:rPr>
                <w:rStyle w:val="ac"/>
                <w:noProof/>
              </w:rPr>
            </w:rPrChange>
          </w:rPr>
          <w:fldChar w:fldCharType="separate"/>
        </w:r>
        <w:r w:rsidRPr="00352908">
          <w:rPr>
            <w:rStyle w:val="ac"/>
            <w:rFonts w:ascii="黑体" w:eastAsia="黑体" w:hAnsi="黑体"/>
            <w:noProof/>
            <w:sz w:val="24"/>
            <w:szCs w:val="24"/>
            <w:lang w:val="en-GB"/>
            <w:rPrChange w:id="50" w:author="Tu Tu" w:date="2023-05-03T19:26:00Z">
              <w:rPr>
                <w:rStyle w:val="ac"/>
                <w:rFonts w:ascii="黑体" w:eastAsia="黑体" w:hAnsi="黑体"/>
                <w:noProof/>
                <w:lang w:val="en-GB"/>
              </w:rPr>
            </w:rPrChange>
          </w:rPr>
          <w:t>（一）研究背景及意义</w:t>
        </w:r>
        <w:r w:rsidRPr="004F29D8">
          <w:rPr>
            <w:noProof/>
            <w:webHidden/>
          </w:rPr>
          <w:tab/>
        </w:r>
        <w:r w:rsidRPr="004F29D8">
          <w:rPr>
            <w:noProof/>
            <w:webHidden/>
          </w:rPr>
          <w:fldChar w:fldCharType="begin"/>
        </w:r>
        <w:r w:rsidRPr="004F29D8">
          <w:rPr>
            <w:noProof/>
            <w:webHidden/>
          </w:rPr>
          <w:instrText xml:space="preserve"> PAGEREF _Toc134034113 \h </w:instrText>
        </w:r>
        <w:r w:rsidRPr="004F29D8">
          <w:rPr>
            <w:noProof/>
            <w:webHidden/>
          </w:rPr>
        </w:r>
      </w:ins>
      <w:r w:rsidRPr="004F29D8">
        <w:rPr>
          <w:noProof/>
          <w:webHidden/>
        </w:rPr>
        <w:fldChar w:fldCharType="separate"/>
      </w:r>
      <w:ins w:id="51" w:author="Tu Tu" w:date="2023-05-03T19:21:00Z">
        <w:r w:rsidRPr="004F29D8">
          <w:rPr>
            <w:rFonts w:ascii="Times New Roman" w:hAnsi="Times New Roman"/>
            <w:noProof/>
            <w:webHidden/>
          </w:rPr>
          <w:t>7</w:t>
        </w:r>
        <w:r w:rsidRPr="004F29D8">
          <w:rPr>
            <w:noProof/>
            <w:webHidden/>
          </w:rPr>
          <w:fldChar w:fldCharType="end"/>
        </w:r>
        <w:r w:rsidRPr="00352908">
          <w:rPr>
            <w:rStyle w:val="ac"/>
            <w:noProof/>
            <w:sz w:val="24"/>
            <w:szCs w:val="24"/>
            <w:rPrChange w:id="52" w:author="Tu Tu" w:date="2023-05-03T19:26:00Z">
              <w:rPr>
                <w:rStyle w:val="ac"/>
                <w:noProof/>
              </w:rPr>
            </w:rPrChange>
          </w:rPr>
          <w:fldChar w:fldCharType="end"/>
        </w:r>
      </w:ins>
    </w:p>
    <w:p w14:paraId="3E67E5B9" w14:textId="23878345" w:rsidR="008106CE" w:rsidRPr="00352908" w:rsidRDefault="008106CE" w:rsidP="00352908">
      <w:pPr>
        <w:pStyle w:val="TOC3"/>
        <w:rPr>
          <w:ins w:id="53" w:author="Tu Tu" w:date="2023-05-03T19:21:00Z"/>
          <w:noProof/>
          <w:sz w:val="24"/>
          <w:szCs w:val="24"/>
          <w:rPrChange w:id="54" w:author="Tu Tu" w:date="2023-05-03T19:26:00Z">
            <w:rPr>
              <w:ins w:id="55" w:author="Tu Tu" w:date="2023-05-03T19:21:00Z"/>
              <w:noProof/>
            </w:rPr>
          </w:rPrChange>
        </w:rPr>
      </w:pPr>
      <w:ins w:id="56" w:author="Tu Tu" w:date="2023-05-03T19:21:00Z">
        <w:r w:rsidRPr="00352908">
          <w:rPr>
            <w:rStyle w:val="ac"/>
            <w:noProof/>
            <w:sz w:val="24"/>
            <w:szCs w:val="24"/>
            <w:rPrChange w:id="57" w:author="Tu Tu" w:date="2023-05-03T19:26:00Z">
              <w:rPr>
                <w:rStyle w:val="ac"/>
                <w:noProof/>
              </w:rPr>
            </w:rPrChange>
          </w:rPr>
          <w:fldChar w:fldCharType="begin"/>
        </w:r>
        <w:r w:rsidRPr="00352908">
          <w:rPr>
            <w:rStyle w:val="ac"/>
            <w:noProof/>
            <w:sz w:val="24"/>
            <w:szCs w:val="24"/>
            <w:rPrChange w:id="58" w:author="Tu Tu" w:date="2023-05-03T19:26:00Z">
              <w:rPr>
                <w:rStyle w:val="ac"/>
                <w:noProof/>
              </w:rPr>
            </w:rPrChange>
          </w:rPr>
          <w:instrText xml:space="preserve"> </w:instrText>
        </w:r>
        <w:r w:rsidRPr="00352908">
          <w:rPr>
            <w:noProof/>
            <w:sz w:val="24"/>
            <w:szCs w:val="24"/>
            <w:rPrChange w:id="59" w:author="Tu Tu" w:date="2023-05-03T19:26:00Z">
              <w:rPr>
                <w:noProof/>
              </w:rPr>
            </w:rPrChange>
          </w:rPr>
          <w:instrText>HYPERLINK \l "_Toc134034114"</w:instrText>
        </w:r>
        <w:r w:rsidRPr="00352908">
          <w:rPr>
            <w:rStyle w:val="ac"/>
            <w:noProof/>
            <w:sz w:val="24"/>
            <w:szCs w:val="24"/>
            <w:rPrChange w:id="60" w:author="Tu Tu" w:date="2023-05-03T19:26:00Z">
              <w:rPr>
                <w:rStyle w:val="ac"/>
                <w:noProof/>
              </w:rPr>
            </w:rPrChange>
          </w:rPr>
          <w:instrText xml:space="preserve"> </w:instrText>
        </w:r>
        <w:r w:rsidRPr="00352908">
          <w:rPr>
            <w:rStyle w:val="ac"/>
            <w:noProof/>
            <w:sz w:val="24"/>
            <w:szCs w:val="24"/>
            <w:rPrChange w:id="61" w:author="Tu Tu" w:date="2023-05-03T19:26:00Z">
              <w:rPr>
                <w:rStyle w:val="ac"/>
                <w:noProof/>
              </w:rPr>
            </w:rPrChange>
          </w:rPr>
        </w:r>
        <w:r w:rsidRPr="00352908">
          <w:rPr>
            <w:rStyle w:val="ac"/>
            <w:noProof/>
            <w:sz w:val="24"/>
            <w:szCs w:val="24"/>
            <w:rPrChange w:id="62" w:author="Tu Tu" w:date="2023-05-03T19:26:00Z">
              <w:rPr>
                <w:rStyle w:val="ac"/>
                <w:noProof/>
              </w:rPr>
            </w:rPrChange>
          </w:rPr>
          <w:fldChar w:fldCharType="separate"/>
        </w:r>
        <w:r w:rsidRPr="004F29D8">
          <w:rPr>
            <w:rStyle w:val="ac"/>
            <w:rFonts w:ascii="Times New Roman" w:eastAsia="黑体" w:hAnsi="Times New Roman"/>
            <w:noProof/>
            <w:sz w:val="24"/>
            <w:szCs w:val="24"/>
            <w:lang w:val="en-GB"/>
            <w:rPrChange w:id="63" w:author="Tu Tu" w:date="2023-05-03T19:26:00Z">
              <w:rPr>
                <w:rStyle w:val="ac"/>
                <w:rFonts w:ascii="Times New Roman" w:eastAsia="黑体" w:hAnsi="Times New Roman"/>
                <w:noProof/>
                <w:lang w:val="en-GB"/>
              </w:rPr>
            </w:rPrChange>
          </w:rPr>
          <w:t>1</w:t>
        </w:r>
        <w:r w:rsidRPr="00352908">
          <w:rPr>
            <w:rStyle w:val="ac"/>
            <w:rFonts w:ascii="黑体" w:eastAsia="黑体" w:hAnsi="黑体"/>
            <w:noProof/>
            <w:sz w:val="24"/>
            <w:szCs w:val="24"/>
            <w:lang w:val="en-GB"/>
            <w:rPrChange w:id="64" w:author="Tu Tu" w:date="2023-05-03T19:26:00Z">
              <w:rPr>
                <w:rStyle w:val="ac"/>
                <w:rFonts w:ascii="黑体" w:eastAsia="黑体" w:hAnsi="黑体"/>
                <w:noProof/>
                <w:lang w:val="en-GB"/>
              </w:rPr>
            </w:rPrChange>
          </w:rPr>
          <w:t>．研究背景</w:t>
        </w:r>
        <w:r w:rsidRPr="00352908">
          <w:rPr>
            <w:noProof/>
            <w:webHidden/>
            <w:sz w:val="24"/>
            <w:szCs w:val="24"/>
            <w:rPrChange w:id="65" w:author="Tu Tu" w:date="2023-05-03T19:26:00Z">
              <w:rPr>
                <w:noProof/>
                <w:webHidden/>
              </w:rPr>
            </w:rPrChange>
          </w:rPr>
          <w:tab/>
        </w:r>
        <w:r w:rsidRPr="00352908">
          <w:rPr>
            <w:noProof/>
            <w:webHidden/>
            <w:sz w:val="24"/>
            <w:szCs w:val="24"/>
            <w:rPrChange w:id="66" w:author="Tu Tu" w:date="2023-05-03T19:26:00Z">
              <w:rPr>
                <w:noProof/>
                <w:webHidden/>
              </w:rPr>
            </w:rPrChange>
          </w:rPr>
          <w:fldChar w:fldCharType="begin"/>
        </w:r>
        <w:r w:rsidRPr="00352908">
          <w:rPr>
            <w:noProof/>
            <w:webHidden/>
            <w:sz w:val="24"/>
            <w:szCs w:val="24"/>
            <w:rPrChange w:id="67" w:author="Tu Tu" w:date="2023-05-03T19:26:00Z">
              <w:rPr>
                <w:noProof/>
                <w:webHidden/>
              </w:rPr>
            </w:rPrChange>
          </w:rPr>
          <w:instrText xml:space="preserve"> PAGEREF _Toc134034114 \h </w:instrText>
        </w:r>
        <w:r w:rsidRPr="00352908">
          <w:rPr>
            <w:noProof/>
            <w:webHidden/>
            <w:sz w:val="24"/>
            <w:szCs w:val="24"/>
            <w:rPrChange w:id="68" w:author="Tu Tu" w:date="2023-05-03T19:26:00Z">
              <w:rPr>
                <w:noProof/>
                <w:webHidden/>
              </w:rPr>
            </w:rPrChange>
          </w:rPr>
        </w:r>
      </w:ins>
      <w:r w:rsidRPr="00352908">
        <w:rPr>
          <w:noProof/>
          <w:webHidden/>
          <w:sz w:val="24"/>
          <w:szCs w:val="24"/>
          <w:rPrChange w:id="69" w:author="Tu Tu" w:date="2023-05-03T19:26:00Z">
            <w:rPr>
              <w:noProof/>
              <w:webHidden/>
            </w:rPr>
          </w:rPrChange>
        </w:rPr>
        <w:fldChar w:fldCharType="separate"/>
      </w:r>
      <w:ins w:id="70" w:author="Tu Tu" w:date="2023-05-03T19:21:00Z">
        <w:r w:rsidRPr="004F29D8">
          <w:rPr>
            <w:rFonts w:ascii="Times New Roman" w:hAnsi="Times New Roman"/>
            <w:noProof/>
            <w:webHidden/>
            <w:sz w:val="24"/>
            <w:szCs w:val="24"/>
            <w:rPrChange w:id="71" w:author="Tu Tu" w:date="2023-05-03T19:26:00Z">
              <w:rPr>
                <w:rFonts w:ascii="Times New Roman" w:hAnsi="Times New Roman"/>
                <w:noProof/>
                <w:webHidden/>
              </w:rPr>
            </w:rPrChange>
          </w:rPr>
          <w:t>7</w:t>
        </w:r>
        <w:r w:rsidRPr="00352908">
          <w:rPr>
            <w:noProof/>
            <w:webHidden/>
            <w:sz w:val="24"/>
            <w:szCs w:val="24"/>
            <w:rPrChange w:id="72" w:author="Tu Tu" w:date="2023-05-03T19:26:00Z">
              <w:rPr>
                <w:noProof/>
                <w:webHidden/>
              </w:rPr>
            </w:rPrChange>
          </w:rPr>
          <w:fldChar w:fldCharType="end"/>
        </w:r>
        <w:r w:rsidRPr="00352908">
          <w:rPr>
            <w:rStyle w:val="ac"/>
            <w:noProof/>
            <w:sz w:val="24"/>
            <w:szCs w:val="24"/>
            <w:rPrChange w:id="73" w:author="Tu Tu" w:date="2023-05-03T19:26:00Z">
              <w:rPr>
                <w:rStyle w:val="ac"/>
                <w:noProof/>
              </w:rPr>
            </w:rPrChange>
          </w:rPr>
          <w:fldChar w:fldCharType="end"/>
        </w:r>
      </w:ins>
    </w:p>
    <w:p w14:paraId="32E4B5D0" w14:textId="1FCDA043" w:rsidR="008106CE" w:rsidRPr="00352908" w:rsidRDefault="008106CE" w:rsidP="00352908">
      <w:pPr>
        <w:pStyle w:val="TOC3"/>
        <w:rPr>
          <w:ins w:id="74" w:author="Tu Tu" w:date="2023-05-03T19:21:00Z"/>
          <w:noProof/>
          <w:sz w:val="24"/>
          <w:szCs w:val="24"/>
          <w:rPrChange w:id="75" w:author="Tu Tu" w:date="2023-05-03T19:26:00Z">
            <w:rPr>
              <w:ins w:id="76" w:author="Tu Tu" w:date="2023-05-03T19:21:00Z"/>
              <w:noProof/>
            </w:rPr>
          </w:rPrChange>
        </w:rPr>
      </w:pPr>
      <w:ins w:id="77" w:author="Tu Tu" w:date="2023-05-03T19:21:00Z">
        <w:r w:rsidRPr="00352908">
          <w:rPr>
            <w:rStyle w:val="ac"/>
            <w:noProof/>
            <w:sz w:val="24"/>
            <w:szCs w:val="24"/>
            <w:rPrChange w:id="78" w:author="Tu Tu" w:date="2023-05-03T19:26:00Z">
              <w:rPr>
                <w:rStyle w:val="ac"/>
                <w:noProof/>
              </w:rPr>
            </w:rPrChange>
          </w:rPr>
          <w:fldChar w:fldCharType="begin"/>
        </w:r>
        <w:r w:rsidRPr="00352908">
          <w:rPr>
            <w:rStyle w:val="ac"/>
            <w:noProof/>
            <w:sz w:val="24"/>
            <w:szCs w:val="24"/>
            <w:rPrChange w:id="79" w:author="Tu Tu" w:date="2023-05-03T19:26:00Z">
              <w:rPr>
                <w:rStyle w:val="ac"/>
                <w:noProof/>
              </w:rPr>
            </w:rPrChange>
          </w:rPr>
          <w:instrText xml:space="preserve"> </w:instrText>
        </w:r>
        <w:r w:rsidRPr="00352908">
          <w:rPr>
            <w:noProof/>
            <w:sz w:val="24"/>
            <w:szCs w:val="24"/>
            <w:rPrChange w:id="80" w:author="Tu Tu" w:date="2023-05-03T19:26:00Z">
              <w:rPr>
                <w:noProof/>
              </w:rPr>
            </w:rPrChange>
          </w:rPr>
          <w:instrText>HYPERLINK \l "_Toc134034115"</w:instrText>
        </w:r>
        <w:r w:rsidRPr="00352908">
          <w:rPr>
            <w:rStyle w:val="ac"/>
            <w:noProof/>
            <w:sz w:val="24"/>
            <w:szCs w:val="24"/>
            <w:rPrChange w:id="81" w:author="Tu Tu" w:date="2023-05-03T19:26:00Z">
              <w:rPr>
                <w:rStyle w:val="ac"/>
                <w:noProof/>
              </w:rPr>
            </w:rPrChange>
          </w:rPr>
          <w:instrText xml:space="preserve"> </w:instrText>
        </w:r>
        <w:r w:rsidRPr="00352908">
          <w:rPr>
            <w:rStyle w:val="ac"/>
            <w:noProof/>
            <w:sz w:val="24"/>
            <w:szCs w:val="24"/>
            <w:rPrChange w:id="82" w:author="Tu Tu" w:date="2023-05-03T19:26:00Z">
              <w:rPr>
                <w:rStyle w:val="ac"/>
                <w:noProof/>
              </w:rPr>
            </w:rPrChange>
          </w:rPr>
        </w:r>
        <w:r w:rsidRPr="00352908">
          <w:rPr>
            <w:rStyle w:val="ac"/>
            <w:noProof/>
            <w:sz w:val="24"/>
            <w:szCs w:val="24"/>
            <w:rPrChange w:id="83" w:author="Tu Tu" w:date="2023-05-03T19:26:00Z">
              <w:rPr>
                <w:rStyle w:val="ac"/>
                <w:noProof/>
              </w:rPr>
            </w:rPrChange>
          </w:rPr>
          <w:fldChar w:fldCharType="separate"/>
        </w:r>
        <w:r w:rsidRPr="004F29D8">
          <w:rPr>
            <w:rStyle w:val="ac"/>
            <w:rFonts w:ascii="Times New Roman" w:eastAsia="黑体" w:hAnsi="Times New Roman"/>
            <w:noProof/>
            <w:sz w:val="24"/>
            <w:szCs w:val="24"/>
            <w:rPrChange w:id="84" w:author="Tu Tu" w:date="2023-05-03T19:26:00Z">
              <w:rPr>
                <w:rStyle w:val="ac"/>
                <w:rFonts w:ascii="Times New Roman" w:eastAsia="黑体" w:hAnsi="Times New Roman"/>
                <w:noProof/>
              </w:rPr>
            </w:rPrChange>
          </w:rPr>
          <w:t>2</w:t>
        </w:r>
        <w:r w:rsidRPr="00352908">
          <w:rPr>
            <w:rStyle w:val="ac"/>
            <w:rFonts w:ascii="黑体" w:eastAsia="黑体" w:hAnsi="黑体"/>
            <w:noProof/>
            <w:sz w:val="24"/>
            <w:szCs w:val="24"/>
            <w:rPrChange w:id="85" w:author="Tu Tu" w:date="2023-05-03T19:26:00Z">
              <w:rPr>
                <w:rStyle w:val="ac"/>
                <w:rFonts w:ascii="黑体" w:eastAsia="黑体" w:hAnsi="黑体"/>
                <w:noProof/>
              </w:rPr>
            </w:rPrChange>
          </w:rPr>
          <w:t>．研究意义</w:t>
        </w:r>
        <w:r w:rsidRPr="00352908">
          <w:rPr>
            <w:noProof/>
            <w:webHidden/>
            <w:sz w:val="24"/>
            <w:szCs w:val="24"/>
            <w:rPrChange w:id="86" w:author="Tu Tu" w:date="2023-05-03T19:26:00Z">
              <w:rPr>
                <w:noProof/>
                <w:webHidden/>
              </w:rPr>
            </w:rPrChange>
          </w:rPr>
          <w:tab/>
        </w:r>
        <w:r w:rsidRPr="00352908">
          <w:rPr>
            <w:noProof/>
            <w:webHidden/>
            <w:sz w:val="24"/>
            <w:szCs w:val="24"/>
            <w:rPrChange w:id="87" w:author="Tu Tu" w:date="2023-05-03T19:26:00Z">
              <w:rPr>
                <w:noProof/>
                <w:webHidden/>
              </w:rPr>
            </w:rPrChange>
          </w:rPr>
          <w:fldChar w:fldCharType="begin"/>
        </w:r>
        <w:r w:rsidRPr="00352908">
          <w:rPr>
            <w:noProof/>
            <w:webHidden/>
            <w:sz w:val="24"/>
            <w:szCs w:val="24"/>
            <w:rPrChange w:id="88" w:author="Tu Tu" w:date="2023-05-03T19:26:00Z">
              <w:rPr>
                <w:noProof/>
                <w:webHidden/>
              </w:rPr>
            </w:rPrChange>
          </w:rPr>
          <w:instrText xml:space="preserve"> PAGEREF _Toc134034115 \h </w:instrText>
        </w:r>
        <w:r w:rsidRPr="00352908">
          <w:rPr>
            <w:noProof/>
            <w:webHidden/>
            <w:sz w:val="24"/>
            <w:szCs w:val="24"/>
            <w:rPrChange w:id="89" w:author="Tu Tu" w:date="2023-05-03T19:26:00Z">
              <w:rPr>
                <w:noProof/>
                <w:webHidden/>
              </w:rPr>
            </w:rPrChange>
          </w:rPr>
        </w:r>
      </w:ins>
      <w:r w:rsidRPr="00352908">
        <w:rPr>
          <w:noProof/>
          <w:webHidden/>
          <w:sz w:val="24"/>
          <w:szCs w:val="24"/>
          <w:rPrChange w:id="90" w:author="Tu Tu" w:date="2023-05-03T19:26:00Z">
            <w:rPr>
              <w:noProof/>
              <w:webHidden/>
            </w:rPr>
          </w:rPrChange>
        </w:rPr>
        <w:fldChar w:fldCharType="separate"/>
      </w:r>
      <w:ins w:id="91" w:author="Tu Tu" w:date="2023-05-03T19:21:00Z">
        <w:r w:rsidRPr="004F29D8">
          <w:rPr>
            <w:rFonts w:ascii="Times New Roman" w:hAnsi="Times New Roman"/>
            <w:noProof/>
            <w:webHidden/>
            <w:sz w:val="24"/>
            <w:szCs w:val="24"/>
            <w:rPrChange w:id="92" w:author="Tu Tu" w:date="2023-05-03T19:26:00Z">
              <w:rPr>
                <w:rFonts w:ascii="Times New Roman" w:hAnsi="Times New Roman"/>
                <w:noProof/>
                <w:webHidden/>
              </w:rPr>
            </w:rPrChange>
          </w:rPr>
          <w:t>8</w:t>
        </w:r>
        <w:r w:rsidRPr="00352908">
          <w:rPr>
            <w:noProof/>
            <w:webHidden/>
            <w:sz w:val="24"/>
            <w:szCs w:val="24"/>
            <w:rPrChange w:id="93" w:author="Tu Tu" w:date="2023-05-03T19:26:00Z">
              <w:rPr>
                <w:noProof/>
                <w:webHidden/>
              </w:rPr>
            </w:rPrChange>
          </w:rPr>
          <w:fldChar w:fldCharType="end"/>
        </w:r>
        <w:r w:rsidRPr="00352908">
          <w:rPr>
            <w:rStyle w:val="ac"/>
            <w:noProof/>
            <w:sz w:val="24"/>
            <w:szCs w:val="24"/>
            <w:rPrChange w:id="94" w:author="Tu Tu" w:date="2023-05-03T19:26:00Z">
              <w:rPr>
                <w:rStyle w:val="ac"/>
                <w:noProof/>
              </w:rPr>
            </w:rPrChange>
          </w:rPr>
          <w:fldChar w:fldCharType="end"/>
        </w:r>
      </w:ins>
    </w:p>
    <w:p w14:paraId="0B1FAA9B" w14:textId="7AF8C530" w:rsidR="008106CE" w:rsidRPr="004F29D8" w:rsidRDefault="008106CE" w:rsidP="00423D9A">
      <w:pPr>
        <w:pStyle w:val="TOC2"/>
        <w:rPr>
          <w:ins w:id="95" w:author="Tu Tu" w:date="2023-05-03T19:21:00Z"/>
          <w:noProof/>
        </w:rPr>
        <w:pPrChange w:id="96" w:author="Tu Tu" w:date="2023-05-03T19:27:00Z">
          <w:pPr>
            <w:pStyle w:val="TOC2"/>
            <w:spacing w:line="360" w:lineRule="auto"/>
          </w:pPr>
        </w:pPrChange>
      </w:pPr>
      <w:ins w:id="97" w:author="Tu Tu" w:date="2023-05-03T19:21:00Z">
        <w:r w:rsidRPr="00352908">
          <w:rPr>
            <w:rStyle w:val="ac"/>
            <w:noProof/>
            <w:sz w:val="24"/>
            <w:szCs w:val="24"/>
            <w:rPrChange w:id="98" w:author="Tu Tu" w:date="2023-05-03T19:26:00Z">
              <w:rPr>
                <w:rStyle w:val="ac"/>
                <w:noProof/>
              </w:rPr>
            </w:rPrChange>
          </w:rPr>
          <w:fldChar w:fldCharType="begin"/>
        </w:r>
        <w:r w:rsidRPr="00352908">
          <w:rPr>
            <w:rStyle w:val="ac"/>
            <w:noProof/>
            <w:sz w:val="24"/>
            <w:szCs w:val="24"/>
            <w:rPrChange w:id="99" w:author="Tu Tu" w:date="2023-05-03T19:26:00Z">
              <w:rPr>
                <w:rStyle w:val="ac"/>
                <w:noProof/>
              </w:rPr>
            </w:rPrChange>
          </w:rPr>
          <w:instrText xml:space="preserve"> </w:instrText>
        </w:r>
        <w:r w:rsidRPr="004F29D8">
          <w:rPr>
            <w:noProof/>
          </w:rPr>
          <w:instrText>HYPERLINK \l "_Toc134034116"</w:instrText>
        </w:r>
        <w:r w:rsidRPr="00352908">
          <w:rPr>
            <w:rStyle w:val="ac"/>
            <w:noProof/>
            <w:sz w:val="24"/>
            <w:szCs w:val="24"/>
            <w:rPrChange w:id="100" w:author="Tu Tu" w:date="2023-05-03T19:26:00Z">
              <w:rPr>
                <w:rStyle w:val="ac"/>
                <w:noProof/>
              </w:rPr>
            </w:rPrChange>
          </w:rPr>
          <w:instrText xml:space="preserve"> </w:instrText>
        </w:r>
        <w:r w:rsidRPr="00352908">
          <w:rPr>
            <w:rStyle w:val="ac"/>
            <w:noProof/>
            <w:sz w:val="24"/>
            <w:szCs w:val="24"/>
            <w:rPrChange w:id="101" w:author="Tu Tu" w:date="2023-05-03T19:26:00Z">
              <w:rPr>
                <w:rStyle w:val="ac"/>
                <w:noProof/>
              </w:rPr>
            </w:rPrChange>
          </w:rPr>
        </w:r>
        <w:r w:rsidRPr="00352908">
          <w:rPr>
            <w:rStyle w:val="ac"/>
            <w:noProof/>
            <w:sz w:val="24"/>
            <w:szCs w:val="24"/>
            <w:rPrChange w:id="102" w:author="Tu Tu" w:date="2023-05-03T19:26:00Z">
              <w:rPr>
                <w:rStyle w:val="ac"/>
                <w:noProof/>
              </w:rPr>
            </w:rPrChange>
          </w:rPr>
          <w:fldChar w:fldCharType="separate"/>
        </w:r>
        <w:r w:rsidRPr="00352908">
          <w:rPr>
            <w:rStyle w:val="ac"/>
            <w:rFonts w:ascii="黑体" w:eastAsia="黑体" w:hAnsi="黑体"/>
            <w:noProof/>
            <w:sz w:val="24"/>
            <w:szCs w:val="24"/>
            <w:rPrChange w:id="103" w:author="Tu Tu" w:date="2023-05-03T19:26:00Z">
              <w:rPr>
                <w:rStyle w:val="ac"/>
                <w:rFonts w:ascii="黑体" w:eastAsia="黑体" w:hAnsi="黑体"/>
                <w:noProof/>
              </w:rPr>
            </w:rPrChange>
          </w:rPr>
          <w:t>（二）国内外研究现状</w:t>
        </w:r>
        <w:r w:rsidRPr="004F29D8">
          <w:rPr>
            <w:noProof/>
            <w:webHidden/>
          </w:rPr>
          <w:tab/>
        </w:r>
        <w:r w:rsidRPr="004F29D8">
          <w:rPr>
            <w:noProof/>
            <w:webHidden/>
          </w:rPr>
          <w:fldChar w:fldCharType="begin"/>
        </w:r>
        <w:r w:rsidRPr="004F29D8">
          <w:rPr>
            <w:noProof/>
            <w:webHidden/>
          </w:rPr>
          <w:instrText xml:space="preserve"> PAGEREF _Toc134034116 \h </w:instrText>
        </w:r>
        <w:r w:rsidRPr="004F29D8">
          <w:rPr>
            <w:noProof/>
            <w:webHidden/>
          </w:rPr>
        </w:r>
      </w:ins>
      <w:r w:rsidRPr="004F29D8">
        <w:rPr>
          <w:noProof/>
          <w:webHidden/>
        </w:rPr>
        <w:fldChar w:fldCharType="separate"/>
      </w:r>
      <w:ins w:id="104" w:author="Tu Tu" w:date="2023-05-03T19:21:00Z">
        <w:r w:rsidRPr="004F29D8">
          <w:rPr>
            <w:rFonts w:ascii="Times New Roman" w:hAnsi="Times New Roman"/>
            <w:noProof/>
            <w:webHidden/>
          </w:rPr>
          <w:t>8</w:t>
        </w:r>
        <w:r w:rsidRPr="004F29D8">
          <w:rPr>
            <w:noProof/>
            <w:webHidden/>
          </w:rPr>
          <w:fldChar w:fldCharType="end"/>
        </w:r>
        <w:r w:rsidRPr="00352908">
          <w:rPr>
            <w:rStyle w:val="ac"/>
            <w:noProof/>
            <w:sz w:val="24"/>
            <w:szCs w:val="24"/>
            <w:rPrChange w:id="105" w:author="Tu Tu" w:date="2023-05-03T19:26:00Z">
              <w:rPr>
                <w:rStyle w:val="ac"/>
                <w:noProof/>
              </w:rPr>
            </w:rPrChange>
          </w:rPr>
          <w:fldChar w:fldCharType="end"/>
        </w:r>
      </w:ins>
    </w:p>
    <w:p w14:paraId="58E0BF12" w14:textId="7A11B542" w:rsidR="008106CE" w:rsidRPr="00352908" w:rsidRDefault="008106CE" w:rsidP="00352908">
      <w:pPr>
        <w:pStyle w:val="TOC3"/>
        <w:rPr>
          <w:ins w:id="106" w:author="Tu Tu" w:date="2023-05-03T19:21:00Z"/>
          <w:noProof/>
          <w:sz w:val="24"/>
          <w:szCs w:val="24"/>
          <w:rPrChange w:id="107" w:author="Tu Tu" w:date="2023-05-03T19:26:00Z">
            <w:rPr>
              <w:ins w:id="108" w:author="Tu Tu" w:date="2023-05-03T19:21:00Z"/>
              <w:noProof/>
            </w:rPr>
          </w:rPrChange>
        </w:rPr>
      </w:pPr>
      <w:ins w:id="109" w:author="Tu Tu" w:date="2023-05-03T19:21:00Z">
        <w:r w:rsidRPr="00352908">
          <w:rPr>
            <w:rStyle w:val="ac"/>
            <w:noProof/>
            <w:sz w:val="24"/>
            <w:szCs w:val="24"/>
            <w:rPrChange w:id="110" w:author="Tu Tu" w:date="2023-05-03T19:26:00Z">
              <w:rPr>
                <w:rStyle w:val="ac"/>
                <w:noProof/>
              </w:rPr>
            </w:rPrChange>
          </w:rPr>
          <w:fldChar w:fldCharType="begin"/>
        </w:r>
        <w:r w:rsidRPr="00352908">
          <w:rPr>
            <w:rStyle w:val="ac"/>
            <w:noProof/>
            <w:sz w:val="24"/>
            <w:szCs w:val="24"/>
            <w:rPrChange w:id="111" w:author="Tu Tu" w:date="2023-05-03T19:26:00Z">
              <w:rPr>
                <w:rStyle w:val="ac"/>
                <w:noProof/>
              </w:rPr>
            </w:rPrChange>
          </w:rPr>
          <w:instrText xml:space="preserve"> </w:instrText>
        </w:r>
        <w:r w:rsidRPr="00352908">
          <w:rPr>
            <w:noProof/>
            <w:sz w:val="24"/>
            <w:szCs w:val="24"/>
            <w:rPrChange w:id="112" w:author="Tu Tu" w:date="2023-05-03T19:26:00Z">
              <w:rPr>
                <w:noProof/>
              </w:rPr>
            </w:rPrChange>
          </w:rPr>
          <w:instrText>HYPERLINK \l "_Toc134034117"</w:instrText>
        </w:r>
        <w:r w:rsidRPr="00352908">
          <w:rPr>
            <w:rStyle w:val="ac"/>
            <w:noProof/>
            <w:sz w:val="24"/>
            <w:szCs w:val="24"/>
            <w:rPrChange w:id="113" w:author="Tu Tu" w:date="2023-05-03T19:26:00Z">
              <w:rPr>
                <w:rStyle w:val="ac"/>
                <w:noProof/>
              </w:rPr>
            </w:rPrChange>
          </w:rPr>
          <w:instrText xml:space="preserve"> </w:instrText>
        </w:r>
        <w:r w:rsidRPr="00352908">
          <w:rPr>
            <w:rStyle w:val="ac"/>
            <w:noProof/>
            <w:sz w:val="24"/>
            <w:szCs w:val="24"/>
            <w:rPrChange w:id="114" w:author="Tu Tu" w:date="2023-05-03T19:26:00Z">
              <w:rPr>
                <w:rStyle w:val="ac"/>
                <w:noProof/>
              </w:rPr>
            </w:rPrChange>
          </w:rPr>
        </w:r>
        <w:r w:rsidRPr="00352908">
          <w:rPr>
            <w:rStyle w:val="ac"/>
            <w:noProof/>
            <w:sz w:val="24"/>
            <w:szCs w:val="24"/>
            <w:rPrChange w:id="115" w:author="Tu Tu" w:date="2023-05-03T19:26:00Z">
              <w:rPr>
                <w:rStyle w:val="ac"/>
                <w:noProof/>
              </w:rPr>
            </w:rPrChange>
          </w:rPr>
          <w:fldChar w:fldCharType="separate"/>
        </w:r>
        <w:r w:rsidRPr="004F29D8">
          <w:rPr>
            <w:rStyle w:val="ac"/>
            <w:rFonts w:ascii="Times New Roman" w:eastAsia="黑体" w:hAnsi="Times New Roman"/>
            <w:noProof/>
            <w:sz w:val="24"/>
            <w:szCs w:val="24"/>
            <w:rPrChange w:id="116" w:author="Tu Tu" w:date="2023-05-03T19:26:00Z">
              <w:rPr>
                <w:rStyle w:val="ac"/>
                <w:rFonts w:ascii="Times New Roman" w:eastAsia="黑体" w:hAnsi="Times New Roman"/>
                <w:noProof/>
              </w:rPr>
            </w:rPrChange>
          </w:rPr>
          <w:t>1</w:t>
        </w:r>
        <w:r w:rsidRPr="00352908">
          <w:rPr>
            <w:rStyle w:val="ac"/>
            <w:rFonts w:ascii="黑体" w:eastAsia="黑体" w:hAnsi="黑体"/>
            <w:noProof/>
            <w:sz w:val="24"/>
            <w:szCs w:val="24"/>
            <w:rPrChange w:id="117" w:author="Tu Tu" w:date="2023-05-03T19:26:00Z">
              <w:rPr>
                <w:rStyle w:val="ac"/>
                <w:rFonts w:ascii="黑体" w:eastAsia="黑体" w:hAnsi="黑体"/>
                <w:noProof/>
              </w:rPr>
            </w:rPrChange>
          </w:rPr>
          <w:t>．国内研究现状</w:t>
        </w:r>
        <w:r w:rsidRPr="00352908">
          <w:rPr>
            <w:noProof/>
            <w:webHidden/>
            <w:sz w:val="24"/>
            <w:szCs w:val="24"/>
            <w:rPrChange w:id="118" w:author="Tu Tu" w:date="2023-05-03T19:26:00Z">
              <w:rPr>
                <w:noProof/>
                <w:webHidden/>
              </w:rPr>
            </w:rPrChange>
          </w:rPr>
          <w:tab/>
        </w:r>
        <w:r w:rsidRPr="00352908">
          <w:rPr>
            <w:noProof/>
            <w:webHidden/>
            <w:sz w:val="24"/>
            <w:szCs w:val="24"/>
            <w:rPrChange w:id="119" w:author="Tu Tu" w:date="2023-05-03T19:26:00Z">
              <w:rPr>
                <w:noProof/>
                <w:webHidden/>
              </w:rPr>
            </w:rPrChange>
          </w:rPr>
          <w:fldChar w:fldCharType="begin"/>
        </w:r>
        <w:r w:rsidRPr="00352908">
          <w:rPr>
            <w:noProof/>
            <w:webHidden/>
            <w:sz w:val="24"/>
            <w:szCs w:val="24"/>
            <w:rPrChange w:id="120" w:author="Tu Tu" w:date="2023-05-03T19:26:00Z">
              <w:rPr>
                <w:noProof/>
                <w:webHidden/>
              </w:rPr>
            </w:rPrChange>
          </w:rPr>
          <w:instrText xml:space="preserve"> PAGEREF _Toc134034117 \h </w:instrText>
        </w:r>
        <w:r w:rsidRPr="00352908">
          <w:rPr>
            <w:noProof/>
            <w:webHidden/>
            <w:sz w:val="24"/>
            <w:szCs w:val="24"/>
            <w:rPrChange w:id="121" w:author="Tu Tu" w:date="2023-05-03T19:26:00Z">
              <w:rPr>
                <w:noProof/>
                <w:webHidden/>
              </w:rPr>
            </w:rPrChange>
          </w:rPr>
        </w:r>
      </w:ins>
      <w:r w:rsidRPr="00352908">
        <w:rPr>
          <w:noProof/>
          <w:webHidden/>
          <w:sz w:val="24"/>
          <w:szCs w:val="24"/>
          <w:rPrChange w:id="122" w:author="Tu Tu" w:date="2023-05-03T19:26:00Z">
            <w:rPr>
              <w:noProof/>
              <w:webHidden/>
            </w:rPr>
          </w:rPrChange>
        </w:rPr>
        <w:fldChar w:fldCharType="separate"/>
      </w:r>
      <w:ins w:id="123" w:author="Tu Tu" w:date="2023-05-03T19:21:00Z">
        <w:r w:rsidRPr="004F29D8">
          <w:rPr>
            <w:rFonts w:ascii="Times New Roman" w:hAnsi="Times New Roman"/>
            <w:noProof/>
            <w:webHidden/>
            <w:sz w:val="24"/>
            <w:szCs w:val="24"/>
            <w:rPrChange w:id="124" w:author="Tu Tu" w:date="2023-05-03T19:26:00Z">
              <w:rPr>
                <w:rFonts w:ascii="Times New Roman" w:hAnsi="Times New Roman"/>
                <w:noProof/>
                <w:webHidden/>
              </w:rPr>
            </w:rPrChange>
          </w:rPr>
          <w:t>8</w:t>
        </w:r>
        <w:r w:rsidRPr="00352908">
          <w:rPr>
            <w:noProof/>
            <w:webHidden/>
            <w:sz w:val="24"/>
            <w:szCs w:val="24"/>
            <w:rPrChange w:id="125" w:author="Tu Tu" w:date="2023-05-03T19:26:00Z">
              <w:rPr>
                <w:noProof/>
                <w:webHidden/>
              </w:rPr>
            </w:rPrChange>
          </w:rPr>
          <w:fldChar w:fldCharType="end"/>
        </w:r>
        <w:r w:rsidRPr="00352908">
          <w:rPr>
            <w:rStyle w:val="ac"/>
            <w:noProof/>
            <w:sz w:val="24"/>
            <w:szCs w:val="24"/>
            <w:rPrChange w:id="126" w:author="Tu Tu" w:date="2023-05-03T19:26:00Z">
              <w:rPr>
                <w:rStyle w:val="ac"/>
                <w:noProof/>
              </w:rPr>
            </w:rPrChange>
          </w:rPr>
          <w:fldChar w:fldCharType="end"/>
        </w:r>
      </w:ins>
    </w:p>
    <w:p w14:paraId="410EE94F" w14:textId="20951F92" w:rsidR="008106CE" w:rsidRPr="00352908" w:rsidRDefault="008106CE" w:rsidP="00352908">
      <w:pPr>
        <w:pStyle w:val="TOC3"/>
        <w:rPr>
          <w:ins w:id="127" w:author="Tu Tu" w:date="2023-05-03T19:21:00Z"/>
          <w:noProof/>
          <w:sz w:val="24"/>
          <w:szCs w:val="24"/>
          <w:rPrChange w:id="128" w:author="Tu Tu" w:date="2023-05-03T19:26:00Z">
            <w:rPr>
              <w:ins w:id="129" w:author="Tu Tu" w:date="2023-05-03T19:21:00Z"/>
              <w:noProof/>
            </w:rPr>
          </w:rPrChange>
        </w:rPr>
      </w:pPr>
      <w:ins w:id="130" w:author="Tu Tu" w:date="2023-05-03T19:21:00Z">
        <w:r w:rsidRPr="00352908">
          <w:rPr>
            <w:rStyle w:val="ac"/>
            <w:noProof/>
            <w:sz w:val="24"/>
            <w:szCs w:val="24"/>
            <w:rPrChange w:id="131" w:author="Tu Tu" w:date="2023-05-03T19:26:00Z">
              <w:rPr>
                <w:rStyle w:val="ac"/>
                <w:noProof/>
              </w:rPr>
            </w:rPrChange>
          </w:rPr>
          <w:fldChar w:fldCharType="begin"/>
        </w:r>
        <w:r w:rsidRPr="00352908">
          <w:rPr>
            <w:rStyle w:val="ac"/>
            <w:noProof/>
            <w:sz w:val="24"/>
            <w:szCs w:val="24"/>
            <w:rPrChange w:id="132" w:author="Tu Tu" w:date="2023-05-03T19:26:00Z">
              <w:rPr>
                <w:rStyle w:val="ac"/>
                <w:noProof/>
              </w:rPr>
            </w:rPrChange>
          </w:rPr>
          <w:instrText xml:space="preserve"> </w:instrText>
        </w:r>
        <w:r w:rsidRPr="00352908">
          <w:rPr>
            <w:noProof/>
            <w:sz w:val="24"/>
            <w:szCs w:val="24"/>
            <w:rPrChange w:id="133" w:author="Tu Tu" w:date="2023-05-03T19:26:00Z">
              <w:rPr>
                <w:noProof/>
              </w:rPr>
            </w:rPrChange>
          </w:rPr>
          <w:instrText>HYPERLINK \l "_Toc134034118"</w:instrText>
        </w:r>
        <w:r w:rsidRPr="00352908">
          <w:rPr>
            <w:rStyle w:val="ac"/>
            <w:noProof/>
            <w:sz w:val="24"/>
            <w:szCs w:val="24"/>
            <w:rPrChange w:id="134" w:author="Tu Tu" w:date="2023-05-03T19:26:00Z">
              <w:rPr>
                <w:rStyle w:val="ac"/>
                <w:noProof/>
              </w:rPr>
            </w:rPrChange>
          </w:rPr>
          <w:instrText xml:space="preserve"> </w:instrText>
        </w:r>
        <w:r w:rsidRPr="00352908">
          <w:rPr>
            <w:rStyle w:val="ac"/>
            <w:noProof/>
            <w:sz w:val="24"/>
            <w:szCs w:val="24"/>
            <w:rPrChange w:id="135" w:author="Tu Tu" w:date="2023-05-03T19:26:00Z">
              <w:rPr>
                <w:rStyle w:val="ac"/>
                <w:noProof/>
              </w:rPr>
            </w:rPrChange>
          </w:rPr>
        </w:r>
        <w:r w:rsidRPr="00352908">
          <w:rPr>
            <w:rStyle w:val="ac"/>
            <w:noProof/>
            <w:sz w:val="24"/>
            <w:szCs w:val="24"/>
            <w:rPrChange w:id="136" w:author="Tu Tu" w:date="2023-05-03T19:26:00Z">
              <w:rPr>
                <w:rStyle w:val="ac"/>
                <w:noProof/>
              </w:rPr>
            </w:rPrChange>
          </w:rPr>
          <w:fldChar w:fldCharType="separate"/>
        </w:r>
        <w:r w:rsidRPr="004F29D8">
          <w:rPr>
            <w:rStyle w:val="ac"/>
            <w:rFonts w:ascii="Times New Roman" w:eastAsia="黑体" w:hAnsi="Times New Roman"/>
            <w:noProof/>
            <w:sz w:val="24"/>
            <w:szCs w:val="24"/>
            <w:rPrChange w:id="137" w:author="Tu Tu" w:date="2023-05-03T19:26:00Z">
              <w:rPr>
                <w:rStyle w:val="ac"/>
                <w:rFonts w:ascii="Times New Roman" w:eastAsia="黑体" w:hAnsi="Times New Roman"/>
                <w:noProof/>
              </w:rPr>
            </w:rPrChange>
          </w:rPr>
          <w:t>2</w:t>
        </w:r>
        <w:r w:rsidRPr="00352908">
          <w:rPr>
            <w:rStyle w:val="ac"/>
            <w:rFonts w:ascii="黑体" w:eastAsia="黑体" w:hAnsi="黑体"/>
            <w:noProof/>
            <w:sz w:val="24"/>
            <w:szCs w:val="24"/>
            <w:rPrChange w:id="138" w:author="Tu Tu" w:date="2023-05-03T19:26:00Z">
              <w:rPr>
                <w:rStyle w:val="ac"/>
                <w:rFonts w:ascii="黑体" w:eastAsia="黑体" w:hAnsi="黑体"/>
                <w:noProof/>
              </w:rPr>
            </w:rPrChange>
          </w:rPr>
          <w:t>．国外研究现状</w:t>
        </w:r>
        <w:r w:rsidRPr="00352908">
          <w:rPr>
            <w:noProof/>
            <w:webHidden/>
            <w:sz w:val="24"/>
            <w:szCs w:val="24"/>
            <w:rPrChange w:id="139" w:author="Tu Tu" w:date="2023-05-03T19:26:00Z">
              <w:rPr>
                <w:noProof/>
                <w:webHidden/>
              </w:rPr>
            </w:rPrChange>
          </w:rPr>
          <w:tab/>
        </w:r>
        <w:r w:rsidRPr="00352908">
          <w:rPr>
            <w:noProof/>
            <w:webHidden/>
            <w:sz w:val="24"/>
            <w:szCs w:val="24"/>
            <w:rPrChange w:id="140" w:author="Tu Tu" w:date="2023-05-03T19:26:00Z">
              <w:rPr>
                <w:noProof/>
                <w:webHidden/>
              </w:rPr>
            </w:rPrChange>
          </w:rPr>
          <w:fldChar w:fldCharType="begin"/>
        </w:r>
        <w:r w:rsidRPr="00352908">
          <w:rPr>
            <w:noProof/>
            <w:webHidden/>
            <w:sz w:val="24"/>
            <w:szCs w:val="24"/>
            <w:rPrChange w:id="141" w:author="Tu Tu" w:date="2023-05-03T19:26:00Z">
              <w:rPr>
                <w:noProof/>
                <w:webHidden/>
              </w:rPr>
            </w:rPrChange>
          </w:rPr>
          <w:instrText xml:space="preserve"> PAGEREF _Toc134034118 \h </w:instrText>
        </w:r>
        <w:r w:rsidRPr="00352908">
          <w:rPr>
            <w:noProof/>
            <w:webHidden/>
            <w:sz w:val="24"/>
            <w:szCs w:val="24"/>
            <w:rPrChange w:id="142" w:author="Tu Tu" w:date="2023-05-03T19:26:00Z">
              <w:rPr>
                <w:noProof/>
                <w:webHidden/>
              </w:rPr>
            </w:rPrChange>
          </w:rPr>
        </w:r>
      </w:ins>
      <w:r w:rsidRPr="00352908">
        <w:rPr>
          <w:noProof/>
          <w:webHidden/>
          <w:sz w:val="24"/>
          <w:szCs w:val="24"/>
          <w:rPrChange w:id="143" w:author="Tu Tu" w:date="2023-05-03T19:26:00Z">
            <w:rPr>
              <w:noProof/>
              <w:webHidden/>
            </w:rPr>
          </w:rPrChange>
        </w:rPr>
        <w:fldChar w:fldCharType="separate"/>
      </w:r>
      <w:ins w:id="144" w:author="Tu Tu" w:date="2023-05-03T19:21:00Z">
        <w:r w:rsidRPr="004F29D8">
          <w:rPr>
            <w:rFonts w:ascii="Times New Roman" w:hAnsi="Times New Roman"/>
            <w:noProof/>
            <w:webHidden/>
            <w:sz w:val="24"/>
            <w:szCs w:val="24"/>
            <w:rPrChange w:id="145" w:author="Tu Tu" w:date="2023-05-03T19:26:00Z">
              <w:rPr>
                <w:rFonts w:ascii="Times New Roman" w:hAnsi="Times New Roman"/>
                <w:noProof/>
                <w:webHidden/>
              </w:rPr>
            </w:rPrChange>
          </w:rPr>
          <w:t>10</w:t>
        </w:r>
        <w:r w:rsidRPr="00352908">
          <w:rPr>
            <w:noProof/>
            <w:webHidden/>
            <w:sz w:val="24"/>
            <w:szCs w:val="24"/>
            <w:rPrChange w:id="146" w:author="Tu Tu" w:date="2023-05-03T19:26:00Z">
              <w:rPr>
                <w:noProof/>
                <w:webHidden/>
              </w:rPr>
            </w:rPrChange>
          </w:rPr>
          <w:fldChar w:fldCharType="end"/>
        </w:r>
        <w:r w:rsidRPr="00352908">
          <w:rPr>
            <w:rStyle w:val="ac"/>
            <w:noProof/>
            <w:sz w:val="24"/>
            <w:szCs w:val="24"/>
            <w:rPrChange w:id="147" w:author="Tu Tu" w:date="2023-05-03T19:26:00Z">
              <w:rPr>
                <w:rStyle w:val="ac"/>
                <w:noProof/>
              </w:rPr>
            </w:rPrChange>
          </w:rPr>
          <w:fldChar w:fldCharType="end"/>
        </w:r>
      </w:ins>
    </w:p>
    <w:p w14:paraId="74195862" w14:textId="60F6B517" w:rsidR="008106CE" w:rsidRPr="004F29D8" w:rsidRDefault="008106CE" w:rsidP="00423D9A">
      <w:pPr>
        <w:pStyle w:val="TOC2"/>
        <w:rPr>
          <w:ins w:id="148" w:author="Tu Tu" w:date="2023-05-03T19:21:00Z"/>
          <w:noProof/>
        </w:rPr>
        <w:pPrChange w:id="149" w:author="Tu Tu" w:date="2023-05-03T19:27:00Z">
          <w:pPr>
            <w:pStyle w:val="TOC2"/>
            <w:spacing w:line="360" w:lineRule="auto"/>
          </w:pPr>
        </w:pPrChange>
      </w:pPr>
      <w:ins w:id="150" w:author="Tu Tu" w:date="2023-05-03T19:21:00Z">
        <w:r w:rsidRPr="00352908">
          <w:rPr>
            <w:rStyle w:val="ac"/>
            <w:noProof/>
            <w:sz w:val="24"/>
            <w:szCs w:val="24"/>
            <w:rPrChange w:id="151" w:author="Tu Tu" w:date="2023-05-03T19:26:00Z">
              <w:rPr>
                <w:rStyle w:val="ac"/>
                <w:noProof/>
              </w:rPr>
            </w:rPrChange>
          </w:rPr>
          <w:fldChar w:fldCharType="begin"/>
        </w:r>
        <w:r w:rsidRPr="00352908">
          <w:rPr>
            <w:rStyle w:val="ac"/>
            <w:noProof/>
            <w:sz w:val="24"/>
            <w:szCs w:val="24"/>
            <w:rPrChange w:id="152" w:author="Tu Tu" w:date="2023-05-03T19:26:00Z">
              <w:rPr>
                <w:rStyle w:val="ac"/>
                <w:noProof/>
              </w:rPr>
            </w:rPrChange>
          </w:rPr>
          <w:instrText xml:space="preserve"> </w:instrText>
        </w:r>
        <w:r w:rsidRPr="004F29D8">
          <w:rPr>
            <w:noProof/>
          </w:rPr>
          <w:instrText>HYPERLINK \l "_Toc134034119"</w:instrText>
        </w:r>
        <w:r w:rsidRPr="00352908">
          <w:rPr>
            <w:rStyle w:val="ac"/>
            <w:noProof/>
            <w:sz w:val="24"/>
            <w:szCs w:val="24"/>
            <w:rPrChange w:id="153" w:author="Tu Tu" w:date="2023-05-03T19:26:00Z">
              <w:rPr>
                <w:rStyle w:val="ac"/>
                <w:noProof/>
              </w:rPr>
            </w:rPrChange>
          </w:rPr>
          <w:instrText xml:space="preserve"> </w:instrText>
        </w:r>
        <w:r w:rsidRPr="00352908">
          <w:rPr>
            <w:rStyle w:val="ac"/>
            <w:noProof/>
            <w:sz w:val="24"/>
            <w:szCs w:val="24"/>
            <w:rPrChange w:id="154" w:author="Tu Tu" w:date="2023-05-03T19:26:00Z">
              <w:rPr>
                <w:rStyle w:val="ac"/>
                <w:noProof/>
              </w:rPr>
            </w:rPrChange>
          </w:rPr>
        </w:r>
        <w:r w:rsidRPr="00352908">
          <w:rPr>
            <w:rStyle w:val="ac"/>
            <w:noProof/>
            <w:sz w:val="24"/>
            <w:szCs w:val="24"/>
            <w:rPrChange w:id="155" w:author="Tu Tu" w:date="2023-05-03T19:26:00Z">
              <w:rPr>
                <w:rStyle w:val="ac"/>
                <w:noProof/>
              </w:rPr>
            </w:rPrChange>
          </w:rPr>
          <w:fldChar w:fldCharType="separate"/>
        </w:r>
        <w:r w:rsidRPr="00352908">
          <w:rPr>
            <w:rStyle w:val="ac"/>
            <w:rFonts w:ascii="黑体" w:eastAsia="黑体" w:hAnsi="黑体"/>
            <w:noProof/>
            <w:sz w:val="24"/>
            <w:szCs w:val="24"/>
            <w:rPrChange w:id="156" w:author="Tu Tu" w:date="2023-05-03T19:26:00Z">
              <w:rPr>
                <w:rStyle w:val="ac"/>
                <w:rFonts w:ascii="黑体" w:eastAsia="黑体" w:hAnsi="黑体"/>
                <w:noProof/>
              </w:rPr>
            </w:rPrChange>
          </w:rPr>
          <w:t>（三）研究内容</w:t>
        </w:r>
        <w:r w:rsidRPr="004F29D8">
          <w:rPr>
            <w:noProof/>
            <w:webHidden/>
          </w:rPr>
          <w:tab/>
        </w:r>
        <w:r w:rsidRPr="004F29D8">
          <w:rPr>
            <w:noProof/>
            <w:webHidden/>
          </w:rPr>
          <w:fldChar w:fldCharType="begin"/>
        </w:r>
        <w:r w:rsidRPr="004F29D8">
          <w:rPr>
            <w:noProof/>
            <w:webHidden/>
          </w:rPr>
          <w:instrText xml:space="preserve"> PAGEREF _Toc134034119 \h </w:instrText>
        </w:r>
        <w:r w:rsidRPr="004F29D8">
          <w:rPr>
            <w:noProof/>
            <w:webHidden/>
          </w:rPr>
        </w:r>
      </w:ins>
      <w:r w:rsidRPr="004F29D8">
        <w:rPr>
          <w:noProof/>
          <w:webHidden/>
        </w:rPr>
        <w:fldChar w:fldCharType="separate"/>
      </w:r>
      <w:ins w:id="157" w:author="Tu Tu" w:date="2023-05-03T19:21:00Z">
        <w:r w:rsidRPr="004F29D8">
          <w:rPr>
            <w:rFonts w:ascii="Times New Roman" w:hAnsi="Times New Roman"/>
            <w:noProof/>
            <w:webHidden/>
          </w:rPr>
          <w:t>11</w:t>
        </w:r>
        <w:r w:rsidRPr="004F29D8">
          <w:rPr>
            <w:noProof/>
            <w:webHidden/>
          </w:rPr>
          <w:fldChar w:fldCharType="end"/>
        </w:r>
        <w:r w:rsidRPr="00352908">
          <w:rPr>
            <w:rStyle w:val="ac"/>
            <w:noProof/>
            <w:sz w:val="24"/>
            <w:szCs w:val="24"/>
            <w:rPrChange w:id="158" w:author="Tu Tu" w:date="2023-05-03T19:26:00Z">
              <w:rPr>
                <w:rStyle w:val="ac"/>
                <w:noProof/>
              </w:rPr>
            </w:rPrChange>
          </w:rPr>
          <w:fldChar w:fldCharType="end"/>
        </w:r>
      </w:ins>
    </w:p>
    <w:p w14:paraId="0B609BE5" w14:textId="732C3BCB" w:rsidR="008106CE" w:rsidRDefault="008106CE" w:rsidP="008106CE">
      <w:pPr>
        <w:pStyle w:val="TOC1"/>
        <w:rPr>
          <w:ins w:id="159" w:author="Tu Tu" w:date="2023-05-03T19:21:00Z"/>
          <w:rFonts w:asciiTheme="minorHAnsi" w:eastAsiaTheme="minorEastAsia" w:hAnsiTheme="minorHAnsi"/>
          <w:sz w:val="21"/>
          <w:szCs w:val="22"/>
        </w:rPr>
      </w:pPr>
      <w:ins w:id="160" w:author="Tu Tu" w:date="2023-05-03T19:21:00Z">
        <w:r w:rsidRPr="002711C0">
          <w:rPr>
            <w:rStyle w:val="ac"/>
          </w:rPr>
          <w:fldChar w:fldCharType="begin"/>
        </w:r>
        <w:r w:rsidRPr="002711C0">
          <w:rPr>
            <w:rStyle w:val="ac"/>
          </w:rPr>
          <w:instrText xml:space="preserve"> </w:instrText>
        </w:r>
        <w:r>
          <w:instrText>HYPERLINK \l "_Toc134034120"</w:instrText>
        </w:r>
        <w:r w:rsidRPr="002711C0">
          <w:rPr>
            <w:rStyle w:val="ac"/>
          </w:rPr>
          <w:instrText xml:space="preserve"> </w:instrText>
        </w:r>
        <w:r w:rsidRPr="002711C0">
          <w:rPr>
            <w:rStyle w:val="ac"/>
          </w:rPr>
        </w:r>
        <w:r w:rsidRPr="002711C0">
          <w:rPr>
            <w:rStyle w:val="ac"/>
          </w:rPr>
          <w:fldChar w:fldCharType="separate"/>
        </w:r>
        <w:r w:rsidRPr="002711C0">
          <w:rPr>
            <w:rStyle w:val="ac"/>
          </w:rPr>
          <w:t>二、评价指标体系构建</w:t>
        </w:r>
        <w:r>
          <w:rPr>
            <w:webHidden/>
          </w:rPr>
          <w:tab/>
        </w:r>
        <w:r>
          <w:rPr>
            <w:webHidden/>
          </w:rPr>
          <w:fldChar w:fldCharType="begin"/>
        </w:r>
        <w:r>
          <w:rPr>
            <w:webHidden/>
          </w:rPr>
          <w:instrText xml:space="preserve"> PAGEREF _Toc134034120 \h </w:instrText>
        </w:r>
        <w:r>
          <w:rPr>
            <w:webHidden/>
          </w:rPr>
        </w:r>
      </w:ins>
      <w:r>
        <w:rPr>
          <w:webHidden/>
        </w:rPr>
        <w:fldChar w:fldCharType="separate"/>
      </w:r>
      <w:ins w:id="161" w:author="Tu Tu" w:date="2023-05-03T19:21:00Z">
        <w:r w:rsidRPr="004F29D8">
          <w:rPr>
            <w:rFonts w:ascii="Times New Roman" w:hAnsi="Times New Roman"/>
            <w:webHidden/>
          </w:rPr>
          <w:t>13</w:t>
        </w:r>
        <w:r>
          <w:rPr>
            <w:webHidden/>
          </w:rPr>
          <w:fldChar w:fldCharType="end"/>
        </w:r>
        <w:r w:rsidRPr="002711C0">
          <w:rPr>
            <w:rStyle w:val="ac"/>
          </w:rPr>
          <w:fldChar w:fldCharType="end"/>
        </w:r>
      </w:ins>
    </w:p>
    <w:p w14:paraId="14495013" w14:textId="076DFAA7" w:rsidR="008106CE" w:rsidRPr="004F29D8" w:rsidRDefault="008106CE" w:rsidP="00423D9A">
      <w:pPr>
        <w:pStyle w:val="TOC2"/>
        <w:rPr>
          <w:ins w:id="162" w:author="Tu Tu" w:date="2023-05-03T19:21:00Z"/>
          <w:noProof/>
        </w:rPr>
        <w:pPrChange w:id="163" w:author="Tu Tu" w:date="2023-05-03T19:27:00Z">
          <w:pPr>
            <w:pStyle w:val="TOC2"/>
          </w:pPr>
        </w:pPrChange>
      </w:pPr>
      <w:ins w:id="164" w:author="Tu Tu" w:date="2023-05-03T19:21:00Z">
        <w:r w:rsidRPr="00352908">
          <w:rPr>
            <w:rStyle w:val="ac"/>
            <w:rFonts w:ascii="宋体" w:eastAsia="宋体" w:hAnsi="宋体"/>
            <w:noProof/>
            <w:sz w:val="24"/>
            <w:szCs w:val="24"/>
            <w:rPrChange w:id="165" w:author="Tu Tu" w:date="2023-05-03T19:26:00Z">
              <w:rPr>
                <w:rStyle w:val="ac"/>
                <w:noProof/>
              </w:rPr>
            </w:rPrChange>
          </w:rPr>
          <w:fldChar w:fldCharType="begin"/>
        </w:r>
        <w:r w:rsidRPr="00352908">
          <w:rPr>
            <w:rStyle w:val="ac"/>
            <w:rFonts w:ascii="宋体" w:eastAsia="宋体" w:hAnsi="宋体"/>
            <w:noProof/>
            <w:sz w:val="24"/>
            <w:szCs w:val="24"/>
            <w:rPrChange w:id="166" w:author="Tu Tu" w:date="2023-05-03T19:26:00Z">
              <w:rPr>
                <w:rStyle w:val="ac"/>
                <w:noProof/>
              </w:rPr>
            </w:rPrChange>
          </w:rPr>
          <w:instrText xml:space="preserve"> </w:instrText>
        </w:r>
        <w:r w:rsidRPr="004F29D8">
          <w:rPr>
            <w:noProof/>
          </w:rPr>
          <w:instrText>HYPERLINK \l "_Toc134034121"</w:instrText>
        </w:r>
        <w:r w:rsidRPr="00352908">
          <w:rPr>
            <w:rStyle w:val="ac"/>
            <w:rFonts w:ascii="宋体" w:eastAsia="宋体" w:hAnsi="宋体"/>
            <w:noProof/>
            <w:sz w:val="24"/>
            <w:szCs w:val="24"/>
            <w:rPrChange w:id="167" w:author="Tu Tu" w:date="2023-05-03T19:26:00Z">
              <w:rPr>
                <w:rStyle w:val="ac"/>
                <w:noProof/>
              </w:rPr>
            </w:rPrChange>
          </w:rPr>
          <w:instrText xml:space="preserve"> </w:instrText>
        </w:r>
        <w:r w:rsidRPr="00352908">
          <w:rPr>
            <w:rStyle w:val="ac"/>
            <w:rFonts w:ascii="宋体" w:eastAsia="宋体" w:hAnsi="宋体"/>
            <w:noProof/>
            <w:sz w:val="24"/>
            <w:szCs w:val="24"/>
            <w:rPrChange w:id="168" w:author="Tu Tu" w:date="2023-05-03T19:26:00Z">
              <w:rPr>
                <w:rStyle w:val="ac"/>
                <w:noProof/>
              </w:rPr>
            </w:rPrChange>
          </w:rPr>
        </w:r>
        <w:r w:rsidRPr="00352908">
          <w:rPr>
            <w:rStyle w:val="ac"/>
            <w:rFonts w:ascii="宋体" w:eastAsia="宋体" w:hAnsi="宋体"/>
            <w:noProof/>
            <w:sz w:val="24"/>
            <w:szCs w:val="24"/>
            <w:rPrChange w:id="169" w:author="Tu Tu" w:date="2023-05-03T19:26:00Z">
              <w:rPr>
                <w:rStyle w:val="ac"/>
                <w:noProof/>
              </w:rPr>
            </w:rPrChange>
          </w:rPr>
          <w:fldChar w:fldCharType="separate"/>
        </w:r>
        <w:r w:rsidRPr="00352908">
          <w:rPr>
            <w:rStyle w:val="ac"/>
            <w:rFonts w:ascii="宋体" w:eastAsia="宋体" w:hAnsi="宋体"/>
            <w:noProof/>
            <w:sz w:val="24"/>
            <w:szCs w:val="24"/>
            <w:rPrChange w:id="170" w:author="Tu Tu" w:date="2023-05-03T19:26:00Z">
              <w:rPr>
                <w:rStyle w:val="ac"/>
                <w:rFonts w:ascii="黑体" w:eastAsia="黑体" w:hAnsi="黑体"/>
                <w:noProof/>
              </w:rPr>
            </w:rPrChange>
          </w:rPr>
          <w:t>（一）行业概况</w:t>
        </w:r>
        <w:r w:rsidRPr="004F29D8">
          <w:rPr>
            <w:noProof/>
            <w:webHidden/>
          </w:rPr>
          <w:tab/>
        </w:r>
        <w:r w:rsidRPr="004F29D8">
          <w:rPr>
            <w:noProof/>
            <w:webHidden/>
          </w:rPr>
          <w:fldChar w:fldCharType="begin"/>
        </w:r>
        <w:r w:rsidRPr="004F29D8">
          <w:rPr>
            <w:noProof/>
            <w:webHidden/>
          </w:rPr>
          <w:instrText xml:space="preserve"> PAGEREF _Toc134034121 \h </w:instrText>
        </w:r>
        <w:r w:rsidRPr="004F29D8">
          <w:rPr>
            <w:noProof/>
            <w:webHidden/>
          </w:rPr>
        </w:r>
      </w:ins>
      <w:r w:rsidRPr="004F29D8">
        <w:rPr>
          <w:noProof/>
          <w:webHidden/>
        </w:rPr>
        <w:fldChar w:fldCharType="separate"/>
      </w:r>
      <w:ins w:id="171" w:author="Tu Tu" w:date="2023-05-03T19:21:00Z">
        <w:r w:rsidRPr="004F29D8">
          <w:rPr>
            <w:rFonts w:ascii="Times New Roman" w:hAnsi="Times New Roman"/>
            <w:noProof/>
            <w:webHidden/>
          </w:rPr>
          <w:t>13</w:t>
        </w:r>
        <w:r w:rsidRPr="004F29D8">
          <w:rPr>
            <w:noProof/>
            <w:webHidden/>
          </w:rPr>
          <w:fldChar w:fldCharType="end"/>
        </w:r>
        <w:r w:rsidRPr="00352908">
          <w:rPr>
            <w:rStyle w:val="ac"/>
            <w:rFonts w:ascii="宋体" w:eastAsia="宋体" w:hAnsi="宋体"/>
            <w:noProof/>
            <w:sz w:val="24"/>
            <w:szCs w:val="24"/>
            <w:rPrChange w:id="172" w:author="Tu Tu" w:date="2023-05-03T19:26:00Z">
              <w:rPr>
                <w:rStyle w:val="ac"/>
                <w:noProof/>
              </w:rPr>
            </w:rPrChange>
          </w:rPr>
          <w:fldChar w:fldCharType="end"/>
        </w:r>
      </w:ins>
    </w:p>
    <w:p w14:paraId="5B919F00" w14:textId="22878846" w:rsidR="008106CE" w:rsidRPr="00352908" w:rsidRDefault="008106CE" w:rsidP="00291356">
      <w:pPr>
        <w:pStyle w:val="TOC3"/>
        <w:rPr>
          <w:ins w:id="173" w:author="Tu Tu" w:date="2023-05-03T19:21:00Z"/>
          <w:rFonts w:ascii="宋体" w:eastAsia="宋体" w:hAnsi="宋体"/>
          <w:noProof/>
          <w:sz w:val="24"/>
          <w:szCs w:val="24"/>
          <w:rPrChange w:id="174" w:author="Tu Tu" w:date="2023-05-03T19:26:00Z">
            <w:rPr>
              <w:ins w:id="175" w:author="Tu Tu" w:date="2023-05-03T19:21:00Z"/>
              <w:noProof/>
            </w:rPr>
          </w:rPrChange>
        </w:rPr>
      </w:pPr>
      <w:ins w:id="176" w:author="Tu Tu" w:date="2023-05-03T19:21:00Z">
        <w:r w:rsidRPr="00352908">
          <w:rPr>
            <w:rStyle w:val="ac"/>
            <w:rFonts w:ascii="宋体" w:eastAsia="宋体" w:hAnsi="宋体"/>
            <w:noProof/>
            <w:sz w:val="24"/>
            <w:szCs w:val="24"/>
            <w:rPrChange w:id="177" w:author="Tu Tu" w:date="2023-05-03T19:26:00Z">
              <w:rPr>
                <w:rStyle w:val="ac"/>
                <w:noProof/>
              </w:rPr>
            </w:rPrChange>
          </w:rPr>
          <w:fldChar w:fldCharType="begin"/>
        </w:r>
        <w:r w:rsidRPr="00352908">
          <w:rPr>
            <w:rStyle w:val="ac"/>
            <w:rFonts w:ascii="宋体" w:eastAsia="宋体" w:hAnsi="宋体"/>
            <w:noProof/>
            <w:sz w:val="24"/>
            <w:szCs w:val="24"/>
            <w:rPrChange w:id="178" w:author="Tu Tu" w:date="2023-05-03T19:26:00Z">
              <w:rPr>
                <w:rStyle w:val="ac"/>
                <w:noProof/>
              </w:rPr>
            </w:rPrChange>
          </w:rPr>
          <w:instrText xml:space="preserve"> </w:instrText>
        </w:r>
        <w:r w:rsidRPr="00352908">
          <w:rPr>
            <w:rFonts w:ascii="宋体" w:eastAsia="宋体" w:hAnsi="宋体"/>
            <w:noProof/>
            <w:sz w:val="24"/>
            <w:szCs w:val="24"/>
            <w:rPrChange w:id="179" w:author="Tu Tu" w:date="2023-05-03T19:26:00Z">
              <w:rPr>
                <w:noProof/>
              </w:rPr>
            </w:rPrChange>
          </w:rPr>
          <w:instrText>HYPERLINK \l "_Toc134034122"</w:instrText>
        </w:r>
        <w:r w:rsidRPr="00352908">
          <w:rPr>
            <w:rStyle w:val="ac"/>
            <w:rFonts w:ascii="宋体" w:eastAsia="宋体" w:hAnsi="宋体"/>
            <w:noProof/>
            <w:sz w:val="24"/>
            <w:szCs w:val="24"/>
            <w:rPrChange w:id="180" w:author="Tu Tu" w:date="2023-05-03T19:26:00Z">
              <w:rPr>
                <w:rStyle w:val="ac"/>
                <w:noProof/>
              </w:rPr>
            </w:rPrChange>
          </w:rPr>
          <w:instrText xml:space="preserve"> </w:instrText>
        </w:r>
        <w:r w:rsidRPr="00352908">
          <w:rPr>
            <w:rStyle w:val="ac"/>
            <w:rFonts w:ascii="宋体" w:eastAsia="宋体" w:hAnsi="宋体"/>
            <w:noProof/>
            <w:sz w:val="24"/>
            <w:szCs w:val="24"/>
            <w:rPrChange w:id="181" w:author="Tu Tu" w:date="2023-05-03T19:26:00Z">
              <w:rPr>
                <w:rStyle w:val="ac"/>
                <w:noProof/>
              </w:rPr>
            </w:rPrChange>
          </w:rPr>
        </w:r>
        <w:r w:rsidRPr="00352908">
          <w:rPr>
            <w:rStyle w:val="ac"/>
            <w:rFonts w:ascii="宋体" w:eastAsia="宋体" w:hAnsi="宋体"/>
            <w:noProof/>
            <w:sz w:val="24"/>
            <w:szCs w:val="24"/>
            <w:rPrChange w:id="182" w:author="Tu Tu" w:date="2023-05-03T19:26:00Z">
              <w:rPr>
                <w:rStyle w:val="ac"/>
                <w:noProof/>
              </w:rPr>
            </w:rPrChange>
          </w:rPr>
          <w:fldChar w:fldCharType="separate"/>
        </w:r>
        <w:r w:rsidRPr="004F29D8">
          <w:rPr>
            <w:rStyle w:val="ac"/>
            <w:rFonts w:ascii="Times New Roman" w:eastAsia="宋体" w:hAnsi="Times New Roman"/>
            <w:noProof/>
            <w:sz w:val="24"/>
            <w:szCs w:val="24"/>
            <w:rPrChange w:id="183" w:author="Tu Tu" w:date="2023-05-03T19:26:00Z">
              <w:rPr>
                <w:rStyle w:val="ac"/>
                <w:rFonts w:ascii="Times New Roman" w:eastAsia="黑体" w:hAnsi="Times New Roman"/>
                <w:noProof/>
              </w:rPr>
            </w:rPrChange>
          </w:rPr>
          <w:t>1</w:t>
        </w:r>
        <w:r w:rsidRPr="00352908">
          <w:rPr>
            <w:rStyle w:val="ac"/>
            <w:rFonts w:ascii="宋体" w:eastAsia="宋体" w:hAnsi="宋体"/>
            <w:noProof/>
            <w:sz w:val="24"/>
            <w:szCs w:val="24"/>
            <w:rPrChange w:id="184" w:author="Tu Tu" w:date="2023-05-03T19:26:00Z">
              <w:rPr>
                <w:rStyle w:val="ac"/>
                <w:rFonts w:ascii="黑体" w:eastAsia="黑体" w:hAnsi="黑体"/>
                <w:noProof/>
              </w:rPr>
            </w:rPrChange>
          </w:rPr>
          <w:t>．我国行业概况</w:t>
        </w:r>
        <w:r w:rsidRPr="00352908">
          <w:rPr>
            <w:rFonts w:ascii="宋体" w:eastAsia="宋体" w:hAnsi="宋体"/>
            <w:noProof/>
            <w:webHidden/>
            <w:sz w:val="24"/>
            <w:szCs w:val="24"/>
            <w:rPrChange w:id="185" w:author="Tu Tu" w:date="2023-05-03T19:26:00Z">
              <w:rPr>
                <w:noProof/>
                <w:webHidden/>
              </w:rPr>
            </w:rPrChange>
          </w:rPr>
          <w:tab/>
        </w:r>
        <w:r w:rsidRPr="00352908">
          <w:rPr>
            <w:rFonts w:ascii="宋体" w:eastAsia="宋体" w:hAnsi="宋体"/>
            <w:noProof/>
            <w:webHidden/>
            <w:sz w:val="24"/>
            <w:szCs w:val="24"/>
            <w:rPrChange w:id="186" w:author="Tu Tu" w:date="2023-05-03T19:26:00Z">
              <w:rPr>
                <w:noProof/>
                <w:webHidden/>
              </w:rPr>
            </w:rPrChange>
          </w:rPr>
          <w:fldChar w:fldCharType="begin"/>
        </w:r>
        <w:r w:rsidRPr="00352908">
          <w:rPr>
            <w:rFonts w:ascii="宋体" w:eastAsia="宋体" w:hAnsi="宋体"/>
            <w:noProof/>
            <w:webHidden/>
            <w:sz w:val="24"/>
            <w:szCs w:val="24"/>
            <w:rPrChange w:id="187" w:author="Tu Tu" w:date="2023-05-03T19:26:00Z">
              <w:rPr>
                <w:noProof/>
                <w:webHidden/>
              </w:rPr>
            </w:rPrChange>
          </w:rPr>
          <w:instrText xml:space="preserve"> PAGEREF _Toc134034122 \h </w:instrText>
        </w:r>
        <w:r w:rsidRPr="00352908">
          <w:rPr>
            <w:rFonts w:ascii="宋体" w:eastAsia="宋体" w:hAnsi="宋体"/>
            <w:noProof/>
            <w:webHidden/>
            <w:sz w:val="24"/>
            <w:szCs w:val="24"/>
            <w:rPrChange w:id="188" w:author="Tu Tu" w:date="2023-05-03T19:26:00Z">
              <w:rPr>
                <w:noProof/>
                <w:webHidden/>
              </w:rPr>
            </w:rPrChange>
          </w:rPr>
        </w:r>
      </w:ins>
      <w:r w:rsidRPr="00352908">
        <w:rPr>
          <w:rFonts w:ascii="宋体" w:eastAsia="宋体" w:hAnsi="宋体"/>
          <w:noProof/>
          <w:webHidden/>
          <w:sz w:val="24"/>
          <w:szCs w:val="24"/>
          <w:rPrChange w:id="189" w:author="Tu Tu" w:date="2023-05-03T19:26:00Z">
            <w:rPr>
              <w:noProof/>
              <w:webHidden/>
            </w:rPr>
          </w:rPrChange>
        </w:rPr>
        <w:fldChar w:fldCharType="separate"/>
      </w:r>
      <w:ins w:id="190" w:author="Tu Tu" w:date="2023-05-03T19:21:00Z">
        <w:r w:rsidRPr="004F29D8">
          <w:rPr>
            <w:rFonts w:ascii="Times New Roman" w:eastAsia="宋体" w:hAnsi="Times New Roman"/>
            <w:noProof/>
            <w:webHidden/>
            <w:sz w:val="24"/>
            <w:szCs w:val="24"/>
            <w:rPrChange w:id="191" w:author="Tu Tu" w:date="2023-05-03T19:26:00Z">
              <w:rPr>
                <w:rFonts w:ascii="Times New Roman" w:hAnsi="Times New Roman"/>
                <w:noProof/>
                <w:webHidden/>
              </w:rPr>
            </w:rPrChange>
          </w:rPr>
          <w:t>13</w:t>
        </w:r>
        <w:r w:rsidRPr="00352908">
          <w:rPr>
            <w:rFonts w:ascii="宋体" w:eastAsia="宋体" w:hAnsi="宋体"/>
            <w:noProof/>
            <w:webHidden/>
            <w:sz w:val="24"/>
            <w:szCs w:val="24"/>
            <w:rPrChange w:id="192" w:author="Tu Tu" w:date="2023-05-03T19:26:00Z">
              <w:rPr>
                <w:noProof/>
                <w:webHidden/>
              </w:rPr>
            </w:rPrChange>
          </w:rPr>
          <w:fldChar w:fldCharType="end"/>
        </w:r>
        <w:r w:rsidRPr="00352908">
          <w:rPr>
            <w:rStyle w:val="ac"/>
            <w:rFonts w:ascii="宋体" w:eastAsia="宋体" w:hAnsi="宋体"/>
            <w:noProof/>
            <w:sz w:val="24"/>
            <w:szCs w:val="24"/>
            <w:rPrChange w:id="193" w:author="Tu Tu" w:date="2023-05-03T19:26:00Z">
              <w:rPr>
                <w:rStyle w:val="ac"/>
                <w:noProof/>
              </w:rPr>
            </w:rPrChange>
          </w:rPr>
          <w:fldChar w:fldCharType="end"/>
        </w:r>
      </w:ins>
    </w:p>
    <w:p w14:paraId="7C8DA261" w14:textId="366C92AE" w:rsidR="008106CE" w:rsidRPr="00352908" w:rsidRDefault="008106CE" w:rsidP="00291356">
      <w:pPr>
        <w:pStyle w:val="TOC3"/>
        <w:rPr>
          <w:ins w:id="194" w:author="Tu Tu" w:date="2023-05-03T19:21:00Z"/>
          <w:rFonts w:ascii="宋体" w:eastAsia="宋体" w:hAnsi="宋体"/>
          <w:noProof/>
          <w:sz w:val="24"/>
          <w:szCs w:val="24"/>
          <w:rPrChange w:id="195" w:author="Tu Tu" w:date="2023-05-03T19:26:00Z">
            <w:rPr>
              <w:ins w:id="196" w:author="Tu Tu" w:date="2023-05-03T19:21:00Z"/>
              <w:noProof/>
            </w:rPr>
          </w:rPrChange>
        </w:rPr>
      </w:pPr>
      <w:ins w:id="197" w:author="Tu Tu" w:date="2023-05-03T19:21:00Z">
        <w:r w:rsidRPr="00352908">
          <w:rPr>
            <w:rStyle w:val="ac"/>
            <w:rFonts w:ascii="宋体" w:eastAsia="宋体" w:hAnsi="宋体"/>
            <w:noProof/>
            <w:sz w:val="24"/>
            <w:szCs w:val="24"/>
            <w:rPrChange w:id="198" w:author="Tu Tu" w:date="2023-05-03T19:26:00Z">
              <w:rPr>
                <w:rStyle w:val="ac"/>
                <w:noProof/>
              </w:rPr>
            </w:rPrChange>
          </w:rPr>
          <w:fldChar w:fldCharType="begin"/>
        </w:r>
        <w:r w:rsidRPr="00352908">
          <w:rPr>
            <w:rStyle w:val="ac"/>
            <w:rFonts w:ascii="宋体" w:eastAsia="宋体" w:hAnsi="宋体"/>
            <w:noProof/>
            <w:sz w:val="24"/>
            <w:szCs w:val="24"/>
            <w:rPrChange w:id="199" w:author="Tu Tu" w:date="2023-05-03T19:26:00Z">
              <w:rPr>
                <w:rStyle w:val="ac"/>
                <w:noProof/>
              </w:rPr>
            </w:rPrChange>
          </w:rPr>
          <w:instrText xml:space="preserve"> </w:instrText>
        </w:r>
        <w:r w:rsidRPr="00352908">
          <w:rPr>
            <w:rFonts w:ascii="宋体" w:eastAsia="宋体" w:hAnsi="宋体"/>
            <w:noProof/>
            <w:sz w:val="24"/>
            <w:szCs w:val="24"/>
            <w:rPrChange w:id="200" w:author="Tu Tu" w:date="2023-05-03T19:26:00Z">
              <w:rPr>
                <w:noProof/>
              </w:rPr>
            </w:rPrChange>
          </w:rPr>
          <w:instrText>HYPERLINK \l "_Toc134034123"</w:instrText>
        </w:r>
        <w:r w:rsidRPr="00352908">
          <w:rPr>
            <w:rStyle w:val="ac"/>
            <w:rFonts w:ascii="宋体" w:eastAsia="宋体" w:hAnsi="宋体"/>
            <w:noProof/>
            <w:sz w:val="24"/>
            <w:szCs w:val="24"/>
            <w:rPrChange w:id="201" w:author="Tu Tu" w:date="2023-05-03T19:26:00Z">
              <w:rPr>
                <w:rStyle w:val="ac"/>
                <w:noProof/>
              </w:rPr>
            </w:rPrChange>
          </w:rPr>
          <w:instrText xml:space="preserve"> </w:instrText>
        </w:r>
        <w:r w:rsidRPr="00352908">
          <w:rPr>
            <w:rStyle w:val="ac"/>
            <w:rFonts w:ascii="宋体" w:eastAsia="宋体" w:hAnsi="宋体"/>
            <w:noProof/>
            <w:sz w:val="24"/>
            <w:szCs w:val="24"/>
            <w:rPrChange w:id="202" w:author="Tu Tu" w:date="2023-05-03T19:26:00Z">
              <w:rPr>
                <w:rStyle w:val="ac"/>
                <w:noProof/>
              </w:rPr>
            </w:rPrChange>
          </w:rPr>
        </w:r>
        <w:r w:rsidRPr="00352908">
          <w:rPr>
            <w:rStyle w:val="ac"/>
            <w:rFonts w:ascii="宋体" w:eastAsia="宋体" w:hAnsi="宋体"/>
            <w:noProof/>
            <w:sz w:val="24"/>
            <w:szCs w:val="24"/>
            <w:rPrChange w:id="203" w:author="Tu Tu" w:date="2023-05-03T19:26:00Z">
              <w:rPr>
                <w:rStyle w:val="ac"/>
                <w:noProof/>
              </w:rPr>
            </w:rPrChange>
          </w:rPr>
          <w:fldChar w:fldCharType="separate"/>
        </w:r>
        <w:r w:rsidRPr="004F29D8">
          <w:rPr>
            <w:rStyle w:val="ac"/>
            <w:rFonts w:ascii="Times New Roman" w:eastAsia="宋体" w:hAnsi="Times New Roman"/>
            <w:noProof/>
            <w:sz w:val="24"/>
            <w:szCs w:val="24"/>
            <w:rPrChange w:id="204" w:author="Tu Tu" w:date="2023-05-03T19:26:00Z">
              <w:rPr>
                <w:rStyle w:val="ac"/>
                <w:rFonts w:ascii="Times New Roman" w:eastAsia="黑体" w:hAnsi="Times New Roman"/>
                <w:noProof/>
              </w:rPr>
            </w:rPrChange>
          </w:rPr>
          <w:t>2</w:t>
        </w:r>
        <w:r w:rsidRPr="00352908">
          <w:rPr>
            <w:rStyle w:val="ac"/>
            <w:rFonts w:ascii="宋体" w:eastAsia="宋体" w:hAnsi="宋体"/>
            <w:noProof/>
            <w:sz w:val="24"/>
            <w:szCs w:val="24"/>
            <w:rPrChange w:id="205" w:author="Tu Tu" w:date="2023-05-03T19:26:00Z">
              <w:rPr>
                <w:rStyle w:val="ac"/>
                <w:rFonts w:ascii="黑体" w:eastAsia="黑体" w:hAnsi="黑体"/>
                <w:noProof/>
              </w:rPr>
            </w:rPrChange>
          </w:rPr>
          <w:t>．全球行业概况</w:t>
        </w:r>
        <w:r w:rsidRPr="00352908">
          <w:rPr>
            <w:rFonts w:ascii="宋体" w:eastAsia="宋体" w:hAnsi="宋体"/>
            <w:noProof/>
            <w:webHidden/>
            <w:sz w:val="24"/>
            <w:szCs w:val="24"/>
            <w:rPrChange w:id="206" w:author="Tu Tu" w:date="2023-05-03T19:26:00Z">
              <w:rPr>
                <w:noProof/>
                <w:webHidden/>
              </w:rPr>
            </w:rPrChange>
          </w:rPr>
          <w:tab/>
        </w:r>
        <w:r w:rsidRPr="00352908">
          <w:rPr>
            <w:rFonts w:ascii="宋体" w:eastAsia="宋体" w:hAnsi="宋体"/>
            <w:noProof/>
            <w:webHidden/>
            <w:sz w:val="24"/>
            <w:szCs w:val="24"/>
            <w:rPrChange w:id="207" w:author="Tu Tu" w:date="2023-05-03T19:26:00Z">
              <w:rPr>
                <w:noProof/>
                <w:webHidden/>
              </w:rPr>
            </w:rPrChange>
          </w:rPr>
          <w:fldChar w:fldCharType="begin"/>
        </w:r>
        <w:r w:rsidRPr="00352908">
          <w:rPr>
            <w:rFonts w:ascii="宋体" w:eastAsia="宋体" w:hAnsi="宋体"/>
            <w:noProof/>
            <w:webHidden/>
            <w:sz w:val="24"/>
            <w:szCs w:val="24"/>
            <w:rPrChange w:id="208" w:author="Tu Tu" w:date="2023-05-03T19:26:00Z">
              <w:rPr>
                <w:noProof/>
                <w:webHidden/>
              </w:rPr>
            </w:rPrChange>
          </w:rPr>
          <w:instrText xml:space="preserve"> PAGEREF _Toc134034123 \h </w:instrText>
        </w:r>
        <w:r w:rsidRPr="00352908">
          <w:rPr>
            <w:rFonts w:ascii="宋体" w:eastAsia="宋体" w:hAnsi="宋体"/>
            <w:noProof/>
            <w:webHidden/>
            <w:sz w:val="24"/>
            <w:szCs w:val="24"/>
            <w:rPrChange w:id="209" w:author="Tu Tu" w:date="2023-05-03T19:26:00Z">
              <w:rPr>
                <w:noProof/>
                <w:webHidden/>
              </w:rPr>
            </w:rPrChange>
          </w:rPr>
        </w:r>
      </w:ins>
      <w:r w:rsidRPr="00352908">
        <w:rPr>
          <w:rFonts w:ascii="宋体" w:eastAsia="宋体" w:hAnsi="宋体"/>
          <w:noProof/>
          <w:webHidden/>
          <w:sz w:val="24"/>
          <w:szCs w:val="24"/>
          <w:rPrChange w:id="210" w:author="Tu Tu" w:date="2023-05-03T19:26:00Z">
            <w:rPr>
              <w:noProof/>
              <w:webHidden/>
            </w:rPr>
          </w:rPrChange>
        </w:rPr>
        <w:fldChar w:fldCharType="separate"/>
      </w:r>
      <w:ins w:id="211" w:author="Tu Tu" w:date="2023-05-03T19:21:00Z">
        <w:r w:rsidRPr="004F29D8">
          <w:rPr>
            <w:rFonts w:ascii="Times New Roman" w:eastAsia="宋体" w:hAnsi="Times New Roman"/>
            <w:noProof/>
            <w:webHidden/>
            <w:sz w:val="24"/>
            <w:szCs w:val="24"/>
            <w:rPrChange w:id="212" w:author="Tu Tu" w:date="2023-05-03T19:26:00Z">
              <w:rPr>
                <w:rFonts w:ascii="Times New Roman" w:hAnsi="Times New Roman"/>
                <w:noProof/>
                <w:webHidden/>
              </w:rPr>
            </w:rPrChange>
          </w:rPr>
          <w:t>15</w:t>
        </w:r>
        <w:r w:rsidRPr="00352908">
          <w:rPr>
            <w:rFonts w:ascii="宋体" w:eastAsia="宋体" w:hAnsi="宋体"/>
            <w:noProof/>
            <w:webHidden/>
            <w:sz w:val="24"/>
            <w:szCs w:val="24"/>
            <w:rPrChange w:id="213" w:author="Tu Tu" w:date="2023-05-03T19:26:00Z">
              <w:rPr>
                <w:noProof/>
                <w:webHidden/>
              </w:rPr>
            </w:rPrChange>
          </w:rPr>
          <w:fldChar w:fldCharType="end"/>
        </w:r>
        <w:r w:rsidRPr="00352908">
          <w:rPr>
            <w:rStyle w:val="ac"/>
            <w:rFonts w:ascii="宋体" w:eastAsia="宋体" w:hAnsi="宋体"/>
            <w:noProof/>
            <w:sz w:val="24"/>
            <w:szCs w:val="24"/>
            <w:rPrChange w:id="214" w:author="Tu Tu" w:date="2023-05-03T19:26:00Z">
              <w:rPr>
                <w:rStyle w:val="ac"/>
                <w:noProof/>
              </w:rPr>
            </w:rPrChange>
          </w:rPr>
          <w:fldChar w:fldCharType="end"/>
        </w:r>
      </w:ins>
    </w:p>
    <w:p w14:paraId="609B6C35" w14:textId="6D6FE03C" w:rsidR="008106CE" w:rsidRPr="00352908" w:rsidRDefault="008106CE" w:rsidP="00291356">
      <w:pPr>
        <w:pStyle w:val="TOC3"/>
        <w:rPr>
          <w:ins w:id="215" w:author="Tu Tu" w:date="2023-05-03T19:21:00Z"/>
          <w:rFonts w:ascii="宋体" w:eastAsia="宋体" w:hAnsi="宋体"/>
          <w:noProof/>
          <w:sz w:val="24"/>
          <w:szCs w:val="24"/>
          <w:rPrChange w:id="216" w:author="Tu Tu" w:date="2023-05-03T19:26:00Z">
            <w:rPr>
              <w:ins w:id="217" w:author="Tu Tu" w:date="2023-05-03T19:21:00Z"/>
              <w:noProof/>
            </w:rPr>
          </w:rPrChange>
        </w:rPr>
      </w:pPr>
      <w:ins w:id="218" w:author="Tu Tu" w:date="2023-05-03T19:21:00Z">
        <w:r w:rsidRPr="00352908">
          <w:rPr>
            <w:rStyle w:val="ac"/>
            <w:rFonts w:ascii="宋体" w:eastAsia="宋体" w:hAnsi="宋体"/>
            <w:noProof/>
            <w:sz w:val="24"/>
            <w:szCs w:val="24"/>
            <w:rPrChange w:id="219" w:author="Tu Tu" w:date="2023-05-03T19:26:00Z">
              <w:rPr>
                <w:rStyle w:val="ac"/>
                <w:noProof/>
              </w:rPr>
            </w:rPrChange>
          </w:rPr>
          <w:fldChar w:fldCharType="begin"/>
        </w:r>
        <w:r w:rsidRPr="00352908">
          <w:rPr>
            <w:rStyle w:val="ac"/>
            <w:rFonts w:ascii="宋体" w:eastAsia="宋体" w:hAnsi="宋体"/>
            <w:noProof/>
            <w:sz w:val="24"/>
            <w:szCs w:val="24"/>
            <w:rPrChange w:id="220" w:author="Tu Tu" w:date="2023-05-03T19:26:00Z">
              <w:rPr>
                <w:rStyle w:val="ac"/>
                <w:noProof/>
              </w:rPr>
            </w:rPrChange>
          </w:rPr>
          <w:instrText xml:space="preserve"> </w:instrText>
        </w:r>
        <w:r w:rsidRPr="00352908">
          <w:rPr>
            <w:rFonts w:ascii="宋体" w:eastAsia="宋体" w:hAnsi="宋体"/>
            <w:noProof/>
            <w:sz w:val="24"/>
            <w:szCs w:val="24"/>
            <w:rPrChange w:id="221" w:author="Tu Tu" w:date="2023-05-03T19:26:00Z">
              <w:rPr>
                <w:noProof/>
              </w:rPr>
            </w:rPrChange>
          </w:rPr>
          <w:instrText>HYPERLINK \l "_Toc134034124"</w:instrText>
        </w:r>
        <w:r w:rsidRPr="00352908">
          <w:rPr>
            <w:rStyle w:val="ac"/>
            <w:rFonts w:ascii="宋体" w:eastAsia="宋体" w:hAnsi="宋体"/>
            <w:noProof/>
            <w:sz w:val="24"/>
            <w:szCs w:val="24"/>
            <w:rPrChange w:id="222" w:author="Tu Tu" w:date="2023-05-03T19:26:00Z">
              <w:rPr>
                <w:rStyle w:val="ac"/>
                <w:noProof/>
              </w:rPr>
            </w:rPrChange>
          </w:rPr>
          <w:instrText xml:space="preserve"> </w:instrText>
        </w:r>
        <w:r w:rsidRPr="00352908">
          <w:rPr>
            <w:rStyle w:val="ac"/>
            <w:rFonts w:ascii="宋体" w:eastAsia="宋体" w:hAnsi="宋体"/>
            <w:noProof/>
            <w:sz w:val="24"/>
            <w:szCs w:val="24"/>
            <w:rPrChange w:id="223" w:author="Tu Tu" w:date="2023-05-03T19:26:00Z">
              <w:rPr>
                <w:rStyle w:val="ac"/>
                <w:noProof/>
              </w:rPr>
            </w:rPrChange>
          </w:rPr>
        </w:r>
        <w:r w:rsidRPr="00352908">
          <w:rPr>
            <w:rStyle w:val="ac"/>
            <w:rFonts w:ascii="宋体" w:eastAsia="宋体" w:hAnsi="宋体"/>
            <w:noProof/>
            <w:sz w:val="24"/>
            <w:szCs w:val="24"/>
            <w:rPrChange w:id="224" w:author="Tu Tu" w:date="2023-05-03T19:26:00Z">
              <w:rPr>
                <w:rStyle w:val="ac"/>
                <w:noProof/>
              </w:rPr>
            </w:rPrChange>
          </w:rPr>
          <w:fldChar w:fldCharType="separate"/>
        </w:r>
        <w:r w:rsidRPr="004F29D8">
          <w:rPr>
            <w:rStyle w:val="ac"/>
            <w:rFonts w:ascii="Times New Roman" w:eastAsia="宋体" w:hAnsi="Times New Roman"/>
            <w:noProof/>
            <w:sz w:val="24"/>
            <w:szCs w:val="24"/>
            <w:rPrChange w:id="225" w:author="Tu Tu" w:date="2023-05-03T19:26:00Z">
              <w:rPr>
                <w:rStyle w:val="ac"/>
                <w:rFonts w:ascii="Times New Roman" w:eastAsia="黑体" w:hAnsi="Times New Roman"/>
                <w:noProof/>
              </w:rPr>
            </w:rPrChange>
          </w:rPr>
          <w:t>3</w:t>
        </w:r>
        <w:r w:rsidRPr="00352908">
          <w:rPr>
            <w:rStyle w:val="ac"/>
            <w:rFonts w:ascii="宋体" w:eastAsia="宋体" w:hAnsi="宋体"/>
            <w:noProof/>
            <w:sz w:val="24"/>
            <w:szCs w:val="24"/>
            <w:rPrChange w:id="226" w:author="Tu Tu" w:date="2023-05-03T19:26:00Z">
              <w:rPr>
                <w:rStyle w:val="ac"/>
                <w:rFonts w:ascii="黑体" w:eastAsia="黑体" w:hAnsi="黑体"/>
                <w:noProof/>
              </w:rPr>
            </w:rPrChange>
          </w:rPr>
          <w:t>．广东地区行业概况</w:t>
        </w:r>
        <w:r w:rsidRPr="00352908">
          <w:rPr>
            <w:rFonts w:ascii="宋体" w:eastAsia="宋体" w:hAnsi="宋体"/>
            <w:noProof/>
            <w:webHidden/>
            <w:sz w:val="24"/>
            <w:szCs w:val="24"/>
            <w:rPrChange w:id="227" w:author="Tu Tu" w:date="2023-05-03T19:26:00Z">
              <w:rPr>
                <w:noProof/>
                <w:webHidden/>
              </w:rPr>
            </w:rPrChange>
          </w:rPr>
          <w:tab/>
        </w:r>
        <w:r w:rsidRPr="00352908">
          <w:rPr>
            <w:rFonts w:ascii="宋体" w:eastAsia="宋体" w:hAnsi="宋体"/>
            <w:noProof/>
            <w:webHidden/>
            <w:sz w:val="24"/>
            <w:szCs w:val="24"/>
            <w:rPrChange w:id="228" w:author="Tu Tu" w:date="2023-05-03T19:26:00Z">
              <w:rPr>
                <w:noProof/>
                <w:webHidden/>
              </w:rPr>
            </w:rPrChange>
          </w:rPr>
          <w:fldChar w:fldCharType="begin"/>
        </w:r>
        <w:r w:rsidRPr="00352908">
          <w:rPr>
            <w:rFonts w:ascii="宋体" w:eastAsia="宋体" w:hAnsi="宋体"/>
            <w:noProof/>
            <w:webHidden/>
            <w:sz w:val="24"/>
            <w:szCs w:val="24"/>
            <w:rPrChange w:id="229" w:author="Tu Tu" w:date="2023-05-03T19:26:00Z">
              <w:rPr>
                <w:noProof/>
                <w:webHidden/>
              </w:rPr>
            </w:rPrChange>
          </w:rPr>
          <w:instrText xml:space="preserve"> PAGEREF _Toc134034124 \h </w:instrText>
        </w:r>
        <w:r w:rsidRPr="00352908">
          <w:rPr>
            <w:rFonts w:ascii="宋体" w:eastAsia="宋体" w:hAnsi="宋体"/>
            <w:noProof/>
            <w:webHidden/>
            <w:sz w:val="24"/>
            <w:szCs w:val="24"/>
            <w:rPrChange w:id="230" w:author="Tu Tu" w:date="2023-05-03T19:26:00Z">
              <w:rPr>
                <w:noProof/>
                <w:webHidden/>
              </w:rPr>
            </w:rPrChange>
          </w:rPr>
        </w:r>
      </w:ins>
      <w:r w:rsidRPr="00352908">
        <w:rPr>
          <w:rFonts w:ascii="宋体" w:eastAsia="宋体" w:hAnsi="宋体"/>
          <w:noProof/>
          <w:webHidden/>
          <w:sz w:val="24"/>
          <w:szCs w:val="24"/>
          <w:rPrChange w:id="231" w:author="Tu Tu" w:date="2023-05-03T19:26:00Z">
            <w:rPr>
              <w:noProof/>
              <w:webHidden/>
            </w:rPr>
          </w:rPrChange>
        </w:rPr>
        <w:fldChar w:fldCharType="separate"/>
      </w:r>
      <w:ins w:id="232" w:author="Tu Tu" w:date="2023-05-03T19:21:00Z">
        <w:r w:rsidRPr="004F29D8">
          <w:rPr>
            <w:rFonts w:ascii="Times New Roman" w:eastAsia="宋体" w:hAnsi="Times New Roman"/>
            <w:noProof/>
            <w:webHidden/>
            <w:sz w:val="24"/>
            <w:szCs w:val="24"/>
            <w:rPrChange w:id="233" w:author="Tu Tu" w:date="2023-05-03T19:26:00Z">
              <w:rPr>
                <w:rFonts w:ascii="Times New Roman" w:hAnsi="Times New Roman"/>
                <w:noProof/>
                <w:webHidden/>
              </w:rPr>
            </w:rPrChange>
          </w:rPr>
          <w:t>16</w:t>
        </w:r>
        <w:r w:rsidRPr="00352908">
          <w:rPr>
            <w:rFonts w:ascii="宋体" w:eastAsia="宋体" w:hAnsi="宋体"/>
            <w:noProof/>
            <w:webHidden/>
            <w:sz w:val="24"/>
            <w:szCs w:val="24"/>
            <w:rPrChange w:id="234" w:author="Tu Tu" w:date="2023-05-03T19:26:00Z">
              <w:rPr>
                <w:noProof/>
                <w:webHidden/>
              </w:rPr>
            </w:rPrChange>
          </w:rPr>
          <w:fldChar w:fldCharType="end"/>
        </w:r>
        <w:r w:rsidRPr="00352908">
          <w:rPr>
            <w:rStyle w:val="ac"/>
            <w:rFonts w:ascii="宋体" w:eastAsia="宋体" w:hAnsi="宋体"/>
            <w:noProof/>
            <w:sz w:val="24"/>
            <w:szCs w:val="24"/>
            <w:rPrChange w:id="235" w:author="Tu Tu" w:date="2023-05-03T19:26:00Z">
              <w:rPr>
                <w:rStyle w:val="ac"/>
                <w:noProof/>
              </w:rPr>
            </w:rPrChange>
          </w:rPr>
          <w:fldChar w:fldCharType="end"/>
        </w:r>
      </w:ins>
    </w:p>
    <w:p w14:paraId="45930897" w14:textId="3DF3C36D" w:rsidR="008106CE" w:rsidRPr="004F29D8" w:rsidRDefault="008106CE" w:rsidP="00423D9A">
      <w:pPr>
        <w:pStyle w:val="TOC2"/>
        <w:rPr>
          <w:ins w:id="236" w:author="Tu Tu" w:date="2023-05-03T19:21:00Z"/>
          <w:noProof/>
        </w:rPr>
        <w:pPrChange w:id="237" w:author="Tu Tu" w:date="2023-05-03T19:27:00Z">
          <w:pPr>
            <w:pStyle w:val="TOC2"/>
          </w:pPr>
        </w:pPrChange>
      </w:pPr>
      <w:ins w:id="238" w:author="Tu Tu" w:date="2023-05-03T19:21:00Z">
        <w:r w:rsidRPr="00352908">
          <w:rPr>
            <w:rStyle w:val="ac"/>
            <w:rFonts w:ascii="宋体" w:eastAsia="宋体" w:hAnsi="宋体"/>
            <w:noProof/>
            <w:sz w:val="24"/>
            <w:szCs w:val="24"/>
            <w:rPrChange w:id="239" w:author="Tu Tu" w:date="2023-05-03T19:26:00Z">
              <w:rPr>
                <w:rStyle w:val="ac"/>
                <w:noProof/>
              </w:rPr>
            </w:rPrChange>
          </w:rPr>
          <w:fldChar w:fldCharType="begin"/>
        </w:r>
        <w:r w:rsidRPr="00352908">
          <w:rPr>
            <w:rStyle w:val="ac"/>
            <w:rFonts w:ascii="宋体" w:eastAsia="宋体" w:hAnsi="宋体"/>
            <w:noProof/>
            <w:sz w:val="24"/>
            <w:szCs w:val="24"/>
            <w:rPrChange w:id="240" w:author="Tu Tu" w:date="2023-05-03T19:26:00Z">
              <w:rPr>
                <w:rStyle w:val="ac"/>
                <w:noProof/>
              </w:rPr>
            </w:rPrChange>
          </w:rPr>
          <w:instrText xml:space="preserve"> </w:instrText>
        </w:r>
        <w:r w:rsidRPr="004F29D8">
          <w:rPr>
            <w:noProof/>
          </w:rPr>
          <w:instrText>HYPERLINK \l "_Toc134034125"</w:instrText>
        </w:r>
        <w:r w:rsidRPr="00352908">
          <w:rPr>
            <w:rStyle w:val="ac"/>
            <w:rFonts w:ascii="宋体" w:eastAsia="宋体" w:hAnsi="宋体"/>
            <w:noProof/>
            <w:sz w:val="24"/>
            <w:szCs w:val="24"/>
            <w:rPrChange w:id="241" w:author="Tu Tu" w:date="2023-05-03T19:26:00Z">
              <w:rPr>
                <w:rStyle w:val="ac"/>
                <w:noProof/>
              </w:rPr>
            </w:rPrChange>
          </w:rPr>
          <w:instrText xml:space="preserve"> </w:instrText>
        </w:r>
        <w:r w:rsidRPr="00352908">
          <w:rPr>
            <w:rStyle w:val="ac"/>
            <w:rFonts w:ascii="宋体" w:eastAsia="宋体" w:hAnsi="宋体"/>
            <w:noProof/>
            <w:sz w:val="24"/>
            <w:szCs w:val="24"/>
            <w:rPrChange w:id="242" w:author="Tu Tu" w:date="2023-05-03T19:26:00Z">
              <w:rPr>
                <w:rStyle w:val="ac"/>
                <w:noProof/>
              </w:rPr>
            </w:rPrChange>
          </w:rPr>
        </w:r>
        <w:r w:rsidRPr="00352908">
          <w:rPr>
            <w:rStyle w:val="ac"/>
            <w:rFonts w:ascii="宋体" w:eastAsia="宋体" w:hAnsi="宋体"/>
            <w:noProof/>
            <w:sz w:val="24"/>
            <w:szCs w:val="24"/>
            <w:rPrChange w:id="243" w:author="Tu Tu" w:date="2023-05-03T19:26:00Z">
              <w:rPr>
                <w:rStyle w:val="ac"/>
                <w:noProof/>
              </w:rPr>
            </w:rPrChange>
          </w:rPr>
          <w:fldChar w:fldCharType="separate"/>
        </w:r>
        <w:r w:rsidRPr="00352908">
          <w:rPr>
            <w:rStyle w:val="ac"/>
            <w:rFonts w:ascii="宋体" w:eastAsia="宋体" w:hAnsi="宋体"/>
            <w:noProof/>
            <w:sz w:val="24"/>
            <w:szCs w:val="24"/>
            <w:rPrChange w:id="244" w:author="Tu Tu" w:date="2023-05-03T19:26:00Z">
              <w:rPr>
                <w:rStyle w:val="ac"/>
                <w:rFonts w:ascii="黑体" w:eastAsia="黑体" w:hAnsi="黑体"/>
                <w:noProof/>
              </w:rPr>
            </w:rPrChange>
          </w:rPr>
          <w:t>（二）指标选择</w:t>
        </w:r>
        <w:r w:rsidRPr="004F29D8">
          <w:rPr>
            <w:noProof/>
            <w:webHidden/>
          </w:rPr>
          <w:tab/>
        </w:r>
        <w:r w:rsidRPr="004F29D8">
          <w:rPr>
            <w:noProof/>
            <w:webHidden/>
          </w:rPr>
          <w:fldChar w:fldCharType="begin"/>
        </w:r>
        <w:r w:rsidRPr="004F29D8">
          <w:rPr>
            <w:noProof/>
            <w:webHidden/>
          </w:rPr>
          <w:instrText xml:space="preserve"> PAGEREF _Toc134034125 \h </w:instrText>
        </w:r>
        <w:r w:rsidRPr="004F29D8">
          <w:rPr>
            <w:noProof/>
            <w:webHidden/>
          </w:rPr>
        </w:r>
      </w:ins>
      <w:r w:rsidRPr="004F29D8">
        <w:rPr>
          <w:noProof/>
          <w:webHidden/>
        </w:rPr>
        <w:fldChar w:fldCharType="separate"/>
      </w:r>
      <w:ins w:id="245" w:author="Tu Tu" w:date="2023-05-03T19:21:00Z">
        <w:r w:rsidRPr="004F29D8">
          <w:rPr>
            <w:rFonts w:ascii="Times New Roman" w:hAnsi="Times New Roman"/>
            <w:noProof/>
            <w:webHidden/>
          </w:rPr>
          <w:t>17</w:t>
        </w:r>
        <w:r w:rsidRPr="004F29D8">
          <w:rPr>
            <w:noProof/>
            <w:webHidden/>
          </w:rPr>
          <w:fldChar w:fldCharType="end"/>
        </w:r>
        <w:r w:rsidRPr="00352908">
          <w:rPr>
            <w:rStyle w:val="ac"/>
            <w:rFonts w:ascii="宋体" w:eastAsia="宋体" w:hAnsi="宋体"/>
            <w:noProof/>
            <w:sz w:val="24"/>
            <w:szCs w:val="24"/>
            <w:rPrChange w:id="246" w:author="Tu Tu" w:date="2023-05-03T19:26:00Z">
              <w:rPr>
                <w:rStyle w:val="ac"/>
                <w:noProof/>
              </w:rPr>
            </w:rPrChange>
          </w:rPr>
          <w:fldChar w:fldCharType="end"/>
        </w:r>
      </w:ins>
    </w:p>
    <w:p w14:paraId="34BD72CE" w14:textId="2FBE7149" w:rsidR="008106CE" w:rsidRPr="00352908" w:rsidRDefault="008106CE" w:rsidP="00291356">
      <w:pPr>
        <w:pStyle w:val="TOC3"/>
        <w:rPr>
          <w:ins w:id="247" w:author="Tu Tu" w:date="2023-05-03T19:21:00Z"/>
          <w:rFonts w:ascii="宋体" w:eastAsia="宋体" w:hAnsi="宋体"/>
          <w:noProof/>
          <w:sz w:val="24"/>
          <w:szCs w:val="24"/>
          <w:rPrChange w:id="248" w:author="Tu Tu" w:date="2023-05-03T19:26:00Z">
            <w:rPr>
              <w:ins w:id="249" w:author="Tu Tu" w:date="2023-05-03T19:21:00Z"/>
              <w:noProof/>
            </w:rPr>
          </w:rPrChange>
        </w:rPr>
      </w:pPr>
      <w:ins w:id="250" w:author="Tu Tu" w:date="2023-05-03T19:21:00Z">
        <w:r w:rsidRPr="00352908">
          <w:rPr>
            <w:rStyle w:val="ac"/>
            <w:rFonts w:ascii="宋体" w:eastAsia="宋体" w:hAnsi="宋体"/>
            <w:noProof/>
            <w:sz w:val="24"/>
            <w:szCs w:val="24"/>
            <w:rPrChange w:id="251" w:author="Tu Tu" w:date="2023-05-03T19:26:00Z">
              <w:rPr>
                <w:rStyle w:val="ac"/>
                <w:noProof/>
              </w:rPr>
            </w:rPrChange>
          </w:rPr>
          <w:fldChar w:fldCharType="begin"/>
        </w:r>
        <w:r w:rsidRPr="00352908">
          <w:rPr>
            <w:rStyle w:val="ac"/>
            <w:rFonts w:ascii="宋体" w:eastAsia="宋体" w:hAnsi="宋体"/>
            <w:noProof/>
            <w:sz w:val="24"/>
            <w:szCs w:val="24"/>
            <w:rPrChange w:id="252" w:author="Tu Tu" w:date="2023-05-03T19:26:00Z">
              <w:rPr>
                <w:rStyle w:val="ac"/>
                <w:noProof/>
              </w:rPr>
            </w:rPrChange>
          </w:rPr>
          <w:instrText xml:space="preserve"> </w:instrText>
        </w:r>
        <w:r w:rsidRPr="00352908">
          <w:rPr>
            <w:rFonts w:ascii="宋体" w:eastAsia="宋体" w:hAnsi="宋体"/>
            <w:noProof/>
            <w:sz w:val="24"/>
            <w:szCs w:val="24"/>
            <w:rPrChange w:id="253" w:author="Tu Tu" w:date="2023-05-03T19:26:00Z">
              <w:rPr>
                <w:noProof/>
              </w:rPr>
            </w:rPrChange>
          </w:rPr>
          <w:instrText>HYPERLINK \l "_Toc134034126"</w:instrText>
        </w:r>
        <w:r w:rsidRPr="00352908">
          <w:rPr>
            <w:rStyle w:val="ac"/>
            <w:rFonts w:ascii="宋体" w:eastAsia="宋体" w:hAnsi="宋体"/>
            <w:noProof/>
            <w:sz w:val="24"/>
            <w:szCs w:val="24"/>
            <w:rPrChange w:id="254" w:author="Tu Tu" w:date="2023-05-03T19:26:00Z">
              <w:rPr>
                <w:rStyle w:val="ac"/>
                <w:noProof/>
              </w:rPr>
            </w:rPrChange>
          </w:rPr>
          <w:instrText xml:space="preserve"> </w:instrText>
        </w:r>
        <w:r w:rsidRPr="00352908">
          <w:rPr>
            <w:rStyle w:val="ac"/>
            <w:rFonts w:ascii="宋体" w:eastAsia="宋体" w:hAnsi="宋体"/>
            <w:noProof/>
            <w:sz w:val="24"/>
            <w:szCs w:val="24"/>
            <w:rPrChange w:id="255" w:author="Tu Tu" w:date="2023-05-03T19:26:00Z">
              <w:rPr>
                <w:rStyle w:val="ac"/>
                <w:noProof/>
              </w:rPr>
            </w:rPrChange>
          </w:rPr>
        </w:r>
        <w:r w:rsidRPr="00352908">
          <w:rPr>
            <w:rStyle w:val="ac"/>
            <w:rFonts w:ascii="宋体" w:eastAsia="宋体" w:hAnsi="宋体"/>
            <w:noProof/>
            <w:sz w:val="24"/>
            <w:szCs w:val="24"/>
            <w:rPrChange w:id="256" w:author="Tu Tu" w:date="2023-05-03T19:26:00Z">
              <w:rPr>
                <w:rStyle w:val="ac"/>
                <w:noProof/>
              </w:rPr>
            </w:rPrChange>
          </w:rPr>
          <w:fldChar w:fldCharType="separate"/>
        </w:r>
        <w:r w:rsidRPr="004F29D8">
          <w:rPr>
            <w:rStyle w:val="ac"/>
            <w:rFonts w:ascii="Times New Roman" w:eastAsia="宋体" w:hAnsi="Times New Roman"/>
            <w:noProof/>
            <w:sz w:val="24"/>
            <w:szCs w:val="24"/>
            <w:rPrChange w:id="257" w:author="Tu Tu" w:date="2023-05-03T19:26:00Z">
              <w:rPr>
                <w:rStyle w:val="ac"/>
                <w:rFonts w:ascii="Times New Roman" w:eastAsia="黑体" w:hAnsi="Times New Roman"/>
                <w:noProof/>
              </w:rPr>
            </w:rPrChange>
          </w:rPr>
          <w:t>1</w:t>
        </w:r>
        <w:r w:rsidRPr="00352908">
          <w:rPr>
            <w:rStyle w:val="ac"/>
            <w:rFonts w:ascii="宋体" w:eastAsia="宋体" w:hAnsi="宋体"/>
            <w:noProof/>
            <w:sz w:val="24"/>
            <w:szCs w:val="24"/>
            <w:rPrChange w:id="258" w:author="Tu Tu" w:date="2023-05-03T19:26:00Z">
              <w:rPr>
                <w:rStyle w:val="ac"/>
                <w:rFonts w:ascii="黑体" w:eastAsia="黑体" w:hAnsi="黑体"/>
                <w:noProof/>
              </w:rPr>
            </w:rPrChange>
          </w:rPr>
          <w:t>．技术创新力（</w:t>
        </w:r>
        <w:r w:rsidRPr="004F29D8">
          <w:rPr>
            <w:rStyle w:val="ac"/>
            <w:rFonts w:ascii="Times New Roman" w:eastAsia="宋体" w:hAnsi="Times New Roman"/>
            <w:noProof/>
            <w:sz w:val="24"/>
            <w:szCs w:val="24"/>
            <w:rPrChange w:id="259" w:author="Tu Tu" w:date="2023-05-03T19:26:00Z">
              <w:rPr>
                <w:rStyle w:val="ac"/>
                <w:rFonts w:ascii="Times New Roman" w:eastAsia="黑体" w:hAnsi="Times New Roman"/>
                <w:noProof/>
              </w:rPr>
            </w:rPrChange>
          </w:rPr>
          <w:t>A</w:t>
        </w:r>
        <w:r w:rsidRPr="00352908">
          <w:rPr>
            <w:rStyle w:val="ac"/>
            <w:rFonts w:ascii="宋体" w:eastAsia="宋体" w:hAnsi="宋体"/>
            <w:noProof/>
            <w:sz w:val="24"/>
            <w:szCs w:val="24"/>
            <w:rPrChange w:id="260" w:author="Tu Tu" w:date="2023-05-03T19:26:00Z">
              <w:rPr>
                <w:rStyle w:val="ac"/>
                <w:rFonts w:ascii="黑体" w:eastAsia="黑体" w:hAnsi="黑体"/>
                <w:noProof/>
              </w:rPr>
            </w:rPrChange>
          </w:rPr>
          <w:t>）</w:t>
        </w:r>
        <w:r w:rsidRPr="00352908">
          <w:rPr>
            <w:rFonts w:ascii="宋体" w:eastAsia="宋体" w:hAnsi="宋体"/>
            <w:noProof/>
            <w:webHidden/>
            <w:sz w:val="24"/>
            <w:szCs w:val="24"/>
            <w:rPrChange w:id="261" w:author="Tu Tu" w:date="2023-05-03T19:26:00Z">
              <w:rPr>
                <w:noProof/>
                <w:webHidden/>
              </w:rPr>
            </w:rPrChange>
          </w:rPr>
          <w:tab/>
        </w:r>
        <w:r w:rsidRPr="00352908">
          <w:rPr>
            <w:rFonts w:ascii="宋体" w:eastAsia="宋体" w:hAnsi="宋体"/>
            <w:noProof/>
            <w:webHidden/>
            <w:sz w:val="24"/>
            <w:szCs w:val="24"/>
            <w:rPrChange w:id="262" w:author="Tu Tu" w:date="2023-05-03T19:26:00Z">
              <w:rPr>
                <w:noProof/>
                <w:webHidden/>
              </w:rPr>
            </w:rPrChange>
          </w:rPr>
          <w:fldChar w:fldCharType="begin"/>
        </w:r>
        <w:r w:rsidRPr="00352908">
          <w:rPr>
            <w:rFonts w:ascii="宋体" w:eastAsia="宋体" w:hAnsi="宋体"/>
            <w:noProof/>
            <w:webHidden/>
            <w:sz w:val="24"/>
            <w:szCs w:val="24"/>
            <w:rPrChange w:id="263" w:author="Tu Tu" w:date="2023-05-03T19:26:00Z">
              <w:rPr>
                <w:noProof/>
                <w:webHidden/>
              </w:rPr>
            </w:rPrChange>
          </w:rPr>
          <w:instrText xml:space="preserve"> PAGEREF _Toc134034126 \h </w:instrText>
        </w:r>
        <w:r w:rsidRPr="00352908">
          <w:rPr>
            <w:rFonts w:ascii="宋体" w:eastAsia="宋体" w:hAnsi="宋体"/>
            <w:noProof/>
            <w:webHidden/>
            <w:sz w:val="24"/>
            <w:szCs w:val="24"/>
            <w:rPrChange w:id="264" w:author="Tu Tu" w:date="2023-05-03T19:26:00Z">
              <w:rPr>
                <w:noProof/>
                <w:webHidden/>
              </w:rPr>
            </w:rPrChange>
          </w:rPr>
        </w:r>
      </w:ins>
      <w:r w:rsidRPr="00352908">
        <w:rPr>
          <w:rFonts w:ascii="宋体" w:eastAsia="宋体" w:hAnsi="宋体"/>
          <w:noProof/>
          <w:webHidden/>
          <w:sz w:val="24"/>
          <w:szCs w:val="24"/>
          <w:rPrChange w:id="265" w:author="Tu Tu" w:date="2023-05-03T19:26:00Z">
            <w:rPr>
              <w:noProof/>
              <w:webHidden/>
            </w:rPr>
          </w:rPrChange>
        </w:rPr>
        <w:fldChar w:fldCharType="separate"/>
      </w:r>
      <w:ins w:id="266" w:author="Tu Tu" w:date="2023-05-03T19:21:00Z">
        <w:r w:rsidRPr="004F29D8">
          <w:rPr>
            <w:rFonts w:ascii="Times New Roman" w:eastAsia="宋体" w:hAnsi="Times New Roman"/>
            <w:noProof/>
            <w:webHidden/>
            <w:sz w:val="24"/>
            <w:szCs w:val="24"/>
            <w:rPrChange w:id="267" w:author="Tu Tu" w:date="2023-05-03T19:26:00Z">
              <w:rPr>
                <w:rFonts w:ascii="Times New Roman" w:hAnsi="Times New Roman"/>
                <w:noProof/>
                <w:webHidden/>
              </w:rPr>
            </w:rPrChange>
          </w:rPr>
          <w:t>19</w:t>
        </w:r>
        <w:r w:rsidRPr="00352908">
          <w:rPr>
            <w:rFonts w:ascii="宋体" w:eastAsia="宋体" w:hAnsi="宋体"/>
            <w:noProof/>
            <w:webHidden/>
            <w:sz w:val="24"/>
            <w:szCs w:val="24"/>
            <w:rPrChange w:id="268" w:author="Tu Tu" w:date="2023-05-03T19:26:00Z">
              <w:rPr>
                <w:noProof/>
                <w:webHidden/>
              </w:rPr>
            </w:rPrChange>
          </w:rPr>
          <w:fldChar w:fldCharType="end"/>
        </w:r>
        <w:r w:rsidRPr="00352908">
          <w:rPr>
            <w:rStyle w:val="ac"/>
            <w:rFonts w:ascii="宋体" w:eastAsia="宋体" w:hAnsi="宋体"/>
            <w:noProof/>
            <w:sz w:val="24"/>
            <w:szCs w:val="24"/>
            <w:rPrChange w:id="269" w:author="Tu Tu" w:date="2023-05-03T19:26:00Z">
              <w:rPr>
                <w:rStyle w:val="ac"/>
                <w:noProof/>
              </w:rPr>
            </w:rPrChange>
          </w:rPr>
          <w:fldChar w:fldCharType="end"/>
        </w:r>
      </w:ins>
    </w:p>
    <w:p w14:paraId="62EA1C87" w14:textId="7FF18B7A" w:rsidR="008106CE" w:rsidRPr="00352908" w:rsidRDefault="008106CE" w:rsidP="00291356">
      <w:pPr>
        <w:pStyle w:val="TOC3"/>
        <w:rPr>
          <w:ins w:id="270" w:author="Tu Tu" w:date="2023-05-03T19:21:00Z"/>
          <w:rFonts w:ascii="宋体" w:eastAsia="宋体" w:hAnsi="宋体"/>
          <w:noProof/>
          <w:sz w:val="24"/>
          <w:szCs w:val="24"/>
          <w:rPrChange w:id="271" w:author="Tu Tu" w:date="2023-05-03T19:26:00Z">
            <w:rPr>
              <w:ins w:id="272" w:author="Tu Tu" w:date="2023-05-03T19:21:00Z"/>
              <w:noProof/>
            </w:rPr>
          </w:rPrChange>
        </w:rPr>
      </w:pPr>
      <w:ins w:id="273" w:author="Tu Tu" w:date="2023-05-03T19:21:00Z">
        <w:r w:rsidRPr="00352908">
          <w:rPr>
            <w:rStyle w:val="ac"/>
            <w:rFonts w:ascii="宋体" w:eastAsia="宋体" w:hAnsi="宋体"/>
            <w:noProof/>
            <w:sz w:val="24"/>
            <w:szCs w:val="24"/>
            <w:rPrChange w:id="274" w:author="Tu Tu" w:date="2023-05-03T19:26:00Z">
              <w:rPr>
                <w:rStyle w:val="ac"/>
                <w:noProof/>
              </w:rPr>
            </w:rPrChange>
          </w:rPr>
          <w:fldChar w:fldCharType="begin"/>
        </w:r>
        <w:r w:rsidRPr="00352908">
          <w:rPr>
            <w:rStyle w:val="ac"/>
            <w:rFonts w:ascii="宋体" w:eastAsia="宋体" w:hAnsi="宋体"/>
            <w:noProof/>
            <w:sz w:val="24"/>
            <w:szCs w:val="24"/>
            <w:rPrChange w:id="275" w:author="Tu Tu" w:date="2023-05-03T19:26:00Z">
              <w:rPr>
                <w:rStyle w:val="ac"/>
                <w:noProof/>
              </w:rPr>
            </w:rPrChange>
          </w:rPr>
          <w:instrText xml:space="preserve"> </w:instrText>
        </w:r>
        <w:r w:rsidRPr="00352908">
          <w:rPr>
            <w:rFonts w:ascii="宋体" w:eastAsia="宋体" w:hAnsi="宋体"/>
            <w:noProof/>
            <w:sz w:val="24"/>
            <w:szCs w:val="24"/>
            <w:rPrChange w:id="276" w:author="Tu Tu" w:date="2023-05-03T19:26:00Z">
              <w:rPr>
                <w:noProof/>
              </w:rPr>
            </w:rPrChange>
          </w:rPr>
          <w:instrText>HYPERLINK \l "_Toc134034127"</w:instrText>
        </w:r>
        <w:r w:rsidRPr="00352908">
          <w:rPr>
            <w:rStyle w:val="ac"/>
            <w:rFonts w:ascii="宋体" w:eastAsia="宋体" w:hAnsi="宋体"/>
            <w:noProof/>
            <w:sz w:val="24"/>
            <w:szCs w:val="24"/>
            <w:rPrChange w:id="277" w:author="Tu Tu" w:date="2023-05-03T19:26:00Z">
              <w:rPr>
                <w:rStyle w:val="ac"/>
                <w:noProof/>
              </w:rPr>
            </w:rPrChange>
          </w:rPr>
          <w:instrText xml:space="preserve"> </w:instrText>
        </w:r>
        <w:r w:rsidRPr="00352908">
          <w:rPr>
            <w:rStyle w:val="ac"/>
            <w:rFonts w:ascii="宋体" w:eastAsia="宋体" w:hAnsi="宋体"/>
            <w:noProof/>
            <w:sz w:val="24"/>
            <w:szCs w:val="24"/>
            <w:rPrChange w:id="278" w:author="Tu Tu" w:date="2023-05-03T19:26:00Z">
              <w:rPr>
                <w:rStyle w:val="ac"/>
                <w:noProof/>
              </w:rPr>
            </w:rPrChange>
          </w:rPr>
        </w:r>
        <w:r w:rsidRPr="00352908">
          <w:rPr>
            <w:rStyle w:val="ac"/>
            <w:rFonts w:ascii="宋体" w:eastAsia="宋体" w:hAnsi="宋体"/>
            <w:noProof/>
            <w:sz w:val="24"/>
            <w:szCs w:val="24"/>
            <w:rPrChange w:id="279" w:author="Tu Tu" w:date="2023-05-03T19:26:00Z">
              <w:rPr>
                <w:rStyle w:val="ac"/>
                <w:noProof/>
              </w:rPr>
            </w:rPrChange>
          </w:rPr>
          <w:fldChar w:fldCharType="separate"/>
        </w:r>
        <w:r w:rsidRPr="004F29D8">
          <w:rPr>
            <w:rStyle w:val="ac"/>
            <w:rFonts w:ascii="Times New Roman" w:eastAsia="宋体" w:hAnsi="Times New Roman"/>
            <w:noProof/>
            <w:sz w:val="24"/>
            <w:szCs w:val="24"/>
            <w:rPrChange w:id="280" w:author="Tu Tu" w:date="2023-05-03T19:26:00Z">
              <w:rPr>
                <w:rStyle w:val="ac"/>
                <w:rFonts w:ascii="Times New Roman" w:eastAsia="黑体" w:hAnsi="Times New Roman"/>
                <w:noProof/>
              </w:rPr>
            </w:rPrChange>
          </w:rPr>
          <w:t>2</w:t>
        </w:r>
        <w:r w:rsidRPr="00352908">
          <w:rPr>
            <w:rStyle w:val="ac"/>
            <w:rFonts w:ascii="宋体" w:eastAsia="宋体" w:hAnsi="宋体"/>
            <w:noProof/>
            <w:sz w:val="24"/>
            <w:szCs w:val="24"/>
            <w:rPrChange w:id="281" w:author="Tu Tu" w:date="2023-05-03T19:26:00Z">
              <w:rPr>
                <w:rStyle w:val="ac"/>
                <w:rFonts w:ascii="黑体" w:eastAsia="黑体" w:hAnsi="黑体"/>
                <w:noProof/>
              </w:rPr>
            </w:rPrChange>
          </w:rPr>
          <w:t>．业规模竞争力（</w:t>
        </w:r>
        <w:r w:rsidRPr="004F29D8">
          <w:rPr>
            <w:rStyle w:val="ac"/>
            <w:rFonts w:ascii="Times New Roman" w:eastAsia="宋体" w:hAnsi="Times New Roman"/>
            <w:noProof/>
            <w:sz w:val="24"/>
            <w:szCs w:val="24"/>
            <w:rPrChange w:id="282" w:author="Tu Tu" w:date="2023-05-03T19:26:00Z">
              <w:rPr>
                <w:rStyle w:val="ac"/>
                <w:rFonts w:ascii="Times New Roman" w:eastAsia="黑体" w:hAnsi="Times New Roman"/>
                <w:noProof/>
              </w:rPr>
            </w:rPrChange>
          </w:rPr>
          <w:t>B</w:t>
        </w:r>
        <w:r w:rsidRPr="00352908">
          <w:rPr>
            <w:rStyle w:val="ac"/>
            <w:rFonts w:ascii="宋体" w:eastAsia="宋体" w:hAnsi="宋体"/>
            <w:noProof/>
            <w:sz w:val="24"/>
            <w:szCs w:val="24"/>
            <w:rPrChange w:id="283" w:author="Tu Tu" w:date="2023-05-03T19:26:00Z">
              <w:rPr>
                <w:rStyle w:val="ac"/>
                <w:rFonts w:ascii="黑体" w:eastAsia="黑体" w:hAnsi="黑体"/>
                <w:noProof/>
              </w:rPr>
            </w:rPrChange>
          </w:rPr>
          <w:t>）</w:t>
        </w:r>
        <w:r w:rsidRPr="00352908">
          <w:rPr>
            <w:rFonts w:ascii="宋体" w:eastAsia="宋体" w:hAnsi="宋体"/>
            <w:noProof/>
            <w:webHidden/>
            <w:sz w:val="24"/>
            <w:szCs w:val="24"/>
            <w:rPrChange w:id="284" w:author="Tu Tu" w:date="2023-05-03T19:26:00Z">
              <w:rPr>
                <w:noProof/>
                <w:webHidden/>
              </w:rPr>
            </w:rPrChange>
          </w:rPr>
          <w:tab/>
        </w:r>
        <w:r w:rsidRPr="00352908">
          <w:rPr>
            <w:rFonts w:ascii="宋体" w:eastAsia="宋体" w:hAnsi="宋体"/>
            <w:noProof/>
            <w:webHidden/>
            <w:sz w:val="24"/>
            <w:szCs w:val="24"/>
            <w:rPrChange w:id="285" w:author="Tu Tu" w:date="2023-05-03T19:26:00Z">
              <w:rPr>
                <w:noProof/>
                <w:webHidden/>
              </w:rPr>
            </w:rPrChange>
          </w:rPr>
          <w:fldChar w:fldCharType="begin"/>
        </w:r>
        <w:r w:rsidRPr="00352908">
          <w:rPr>
            <w:rFonts w:ascii="宋体" w:eastAsia="宋体" w:hAnsi="宋体"/>
            <w:noProof/>
            <w:webHidden/>
            <w:sz w:val="24"/>
            <w:szCs w:val="24"/>
            <w:rPrChange w:id="286" w:author="Tu Tu" w:date="2023-05-03T19:26:00Z">
              <w:rPr>
                <w:noProof/>
                <w:webHidden/>
              </w:rPr>
            </w:rPrChange>
          </w:rPr>
          <w:instrText xml:space="preserve"> PAGEREF _Toc134034127 \h </w:instrText>
        </w:r>
        <w:r w:rsidRPr="00352908">
          <w:rPr>
            <w:rFonts w:ascii="宋体" w:eastAsia="宋体" w:hAnsi="宋体"/>
            <w:noProof/>
            <w:webHidden/>
            <w:sz w:val="24"/>
            <w:szCs w:val="24"/>
            <w:rPrChange w:id="287" w:author="Tu Tu" w:date="2023-05-03T19:26:00Z">
              <w:rPr>
                <w:noProof/>
                <w:webHidden/>
              </w:rPr>
            </w:rPrChange>
          </w:rPr>
        </w:r>
      </w:ins>
      <w:r w:rsidRPr="00352908">
        <w:rPr>
          <w:rFonts w:ascii="宋体" w:eastAsia="宋体" w:hAnsi="宋体"/>
          <w:noProof/>
          <w:webHidden/>
          <w:sz w:val="24"/>
          <w:szCs w:val="24"/>
          <w:rPrChange w:id="288" w:author="Tu Tu" w:date="2023-05-03T19:26:00Z">
            <w:rPr>
              <w:noProof/>
              <w:webHidden/>
            </w:rPr>
          </w:rPrChange>
        </w:rPr>
        <w:fldChar w:fldCharType="separate"/>
      </w:r>
      <w:ins w:id="289" w:author="Tu Tu" w:date="2023-05-03T19:21:00Z">
        <w:r w:rsidRPr="004F29D8">
          <w:rPr>
            <w:rFonts w:ascii="Times New Roman" w:eastAsia="宋体" w:hAnsi="Times New Roman"/>
            <w:noProof/>
            <w:webHidden/>
            <w:sz w:val="24"/>
            <w:szCs w:val="24"/>
            <w:rPrChange w:id="290" w:author="Tu Tu" w:date="2023-05-03T19:26:00Z">
              <w:rPr>
                <w:rFonts w:ascii="Times New Roman" w:hAnsi="Times New Roman"/>
                <w:noProof/>
                <w:webHidden/>
              </w:rPr>
            </w:rPrChange>
          </w:rPr>
          <w:t>20</w:t>
        </w:r>
        <w:r w:rsidRPr="00352908">
          <w:rPr>
            <w:rFonts w:ascii="宋体" w:eastAsia="宋体" w:hAnsi="宋体"/>
            <w:noProof/>
            <w:webHidden/>
            <w:sz w:val="24"/>
            <w:szCs w:val="24"/>
            <w:rPrChange w:id="291" w:author="Tu Tu" w:date="2023-05-03T19:26:00Z">
              <w:rPr>
                <w:noProof/>
                <w:webHidden/>
              </w:rPr>
            </w:rPrChange>
          </w:rPr>
          <w:fldChar w:fldCharType="end"/>
        </w:r>
        <w:r w:rsidRPr="00352908">
          <w:rPr>
            <w:rStyle w:val="ac"/>
            <w:rFonts w:ascii="宋体" w:eastAsia="宋体" w:hAnsi="宋体"/>
            <w:noProof/>
            <w:sz w:val="24"/>
            <w:szCs w:val="24"/>
            <w:rPrChange w:id="292" w:author="Tu Tu" w:date="2023-05-03T19:26:00Z">
              <w:rPr>
                <w:rStyle w:val="ac"/>
                <w:noProof/>
              </w:rPr>
            </w:rPrChange>
          </w:rPr>
          <w:fldChar w:fldCharType="end"/>
        </w:r>
      </w:ins>
    </w:p>
    <w:p w14:paraId="4A556320" w14:textId="0263B6FC" w:rsidR="008106CE" w:rsidRPr="00352908" w:rsidRDefault="008106CE" w:rsidP="00291356">
      <w:pPr>
        <w:pStyle w:val="TOC3"/>
        <w:rPr>
          <w:ins w:id="293" w:author="Tu Tu" w:date="2023-05-03T19:21:00Z"/>
          <w:rFonts w:ascii="宋体" w:eastAsia="宋体" w:hAnsi="宋体"/>
          <w:noProof/>
          <w:sz w:val="24"/>
          <w:szCs w:val="24"/>
          <w:rPrChange w:id="294" w:author="Tu Tu" w:date="2023-05-03T19:26:00Z">
            <w:rPr>
              <w:ins w:id="295" w:author="Tu Tu" w:date="2023-05-03T19:21:00Z"/>
              <w:noProof/>
            </w:rPr>
          </w:rPrChange>
        </w:rPr>
      </w:pPr>
      <w:ins w:id="296" w:author="Tu Tu" w:date="2023-05-03T19:21:00Z">
        <w:r w:rsidRPr="00352908">
          <w:rPr>
            <w:rStyle w:val="ac"/>
            <w:rFonts w:ascii="宋体" w:eastAsia="宋体" w:hAnsi="宋体"/>
            <w:noProof/>
            <w:sz w:val="24"/>
            <w:szCs w:val="24"/>
            <w:rPrChange w:id="297" w:author="Tu Tu" w:date="2023-05-03T19:26:00Z">
              <w:rPr>
                <w:rStyle w:val="ac"/>
                <w:noProof/>
              </w:rPr>
            </w:rPrChange>
          </w:rPr>
          <w:fldChar w:fldCharType="begin"/>
        </w:r>
        <w:r w:rsidRPr="00352908">
          <w:rPr>
            <w:rStyle w:val="ac"/>
            <w:rFonts w:ascii="宋体" w:eastAsia="宋体" w:hAnsi="宋体"/>
            <w:noProof/>
            <w:sz w:val="24"/>
            <w:szCs w:val="24"/>
            <w:rPrChange w:id="298" w:author="Tu Tu" w:date="2023-05-03T19:26:00Z">
              <w:rPr>
                <w:rStyle w:val="ac"/>
                <w:noProof/>
              </w:rPr>
            </w:rPrChange>
          </w:rPr>
          <w:instrText xml:space="preserve"> </w:instrText>
        </w:r>
        <w:r w:rsidRPr="00352908">
          <w:rPr>
            <w:rFonts w:ascii="宋体" w:eastAsia="宋体" w:hAnsi="宋体"/>
            <w:noProof/>
            <w:sz w:val="24"/>
            <w:szCs w:val="24"/>
            <w:rPrChange w:id="299" w:author="Tu Tu" w:date="2023-05-03T19:26:00Z">
              <w:rPr>
                <w:noProof/>
              </w:rPr>
            </w:rPrChange>
          </w:rPr>
          <w:instrText>HYPERLINK \l "_Toc134034128"</w:instrText>
        </w:r>
        <w:r w:rsidRPr="00352908">
          <w:rPr>
            <w:rStyle w:val="ac"/>
            <w:rFonts w:ascii="宋体" w:eastAsia="宋体" w:hAnsi="宋体"/>
            <w:noProof/>
            <w:sz w:val="24"/>
            <w:szCs w:val="24"/>
            <w:rPrChange w:id="300" w:author="Tu Tu" w:date="2023-05-03T19:26:00Z">
              <w:rPr>
                <w:rStyle w:val="ac"/>
                <w:noProof/>
              </w:rPr>
            </w:rPrChange>
          </w:rPr>
          <w:instrText xml:space="preserve"> </w:instrText>
        </w:r>
        <w:r w:rsidRPr="00352908">
          <w:rPr>
            <w:rStyle w:val="ac"/>
            <w:rFonts w:ascii="宋体" w:eastAsia="宋体" w:hAnsi="宋体"/>
            <w:noProof/>
            <w:sz w:val="24"/>
            <w:szCs w:val="24"/>
            <w:rPrChange w:id="301" w:author="Tu Tu" w:date="2023-05-03T19:26:00Z">
              <w:rPr>
                <w:rStyle w:val="ac"/>
                <w:noProof/>
              </w:rPr>
            </w:rPrChange>
          </w:rPr>
        </w:r>
        <w:r w:rsidRPr="00352908">
          <w:rPr>
            <w:rStyle w:val="ac"/>
            <w:rFonts w:ascii="宋体" w:eastAsia="宋体" w:hAnsi="宋体"/>
            <w:noProof/>
            <w:sz w:val="24"/>
            <w:szCs w:val="24"/>
            <w:rPrChange w:id="302" w:author="Tu Tu" w:date="2023-05-03T19:26:00Z">
              <w:rPr>
                <w:rStyle w:val="ac"/>
                <w:noProof/>
              </w:rPr>
            </w:rPrChange>
          </w:rPr>
          <w:fldChar w:fldCharType="separate"/>
        </w:r>
        <w:r w:rsidRPr="004F29D8">
          <w:rPr>
            <w:rStyle w:val="ac"/>
            <w:rFonts w:ascii="Times New Roman" w:eastAsia="宋体" w:hAnsi="Times New Roman"/>
            <w:noProof/>
            <w:sz w:val="24"/>
            <w:szCs w:val="24"/>
            <w:rPrChange w:id="303" w:author="Tu Tu" w:date="2023-05-03T19:26:00Z">
              <w:rPr>
                <w:rStyle w:val="ac"/>
                <w:rFonts w:ascii="Times New Roman" w:eastAsia="黑体" w:hAnsi="Times New Roman"/>
                <w:noProof/>
              </w:rPr>
            </w:rPrChange>
          </w:rPr>
          <w:t>3</w:t>
        </w:r>
        <w:r w:rsidRPr="00352908">
          <w:rPr>
            <w:rStyle w:val="ac"/>
            <w:rFonts w:ascii="宋体" w:eastAsia="宋体" w:hAnsi="宋体"/>
            <w:noProof/>
            <w:sz w:val="24"/>
            <w:szCs w:val="24"/>
            <w:rPrChange w:id="304" w:author="Tu Tu" w:date="2023-05-03T19:26:00Z">
              <w:rPr>
                <w:rStyle w:val="ac"/>
                <w:rFonts w:ascii="黑体" w:eastAsia="黑体" w:hAnsi="黑体"/>
                <w:noProof/>
              </w:rPr>
            </w:rPrChange>
          </w:rPr>
          <w:t>．企业持续发展竞争力（</w:t>
        </w:r>
        <w:r w:rsidRPr="004F29D8">
          <w:rPr>
            <w:rStyle w:val="ac"/>
            <w:rFonts w:ascii="Times New Roman" w:eastAsia="宋体" w:hAnsi="Times New Roman"/>
            <w:noProof/>
            <w:sz w:val="24"/>
            <w:szCs w:val="24"/>
            <w:rPrChange w:id="305" w:author="Tu Tu" w:date="2023-05-03T19:26:00Z">
              <w:rPr>
                <w:rStyle w:val="ac"/>
                <w:rFonts w:ascii="Times New Roman" w:eastAsia="黑体" w:hAnsi="Times New Roman"/>
                <w:noProof/>
              </w:rPr>
            </w:rPrChange>
          </w:rPr>
          <w:t>C</w:t>
        </w:r>
        <w:r w:rsidRPr="00352908">
          <w:rPr>
            <w:rStyle w:val="ac"/>
            <w:rFonts w:ascii="宋体" w:eastAsia="宋体" w:hAnsi="宋体"/>
            <w:noProof/>
            <w:sz w:val="24"/>
            <w:szCs w:val="24"/>
            <w:rPrChange w:id="306" w:author="Tu Tu" w:date="2023-05-03T19:26:00Z">
              <w:rPr>
                <w:rStyle w:val="ac"/>
                <w:rFonts w:ascii="黑体" w:eastAsia="黑体" w:hAnsi="黑体"/>
                <w:noProof/>
              </w:rPr>
            </w:rPrChange>
          </w:rPr>
          <w:t>）</w:t>
        </w:r>
        <w:r w:rsidRPr="00352908">
          <w:rPr>
            <w:rFonts w:ascii="宋体" w:eastAsia="宋体" w:hAnsi="宋体"/>
            <w:noProof/>
            <w:webHidden/>
            <w:sz w:val="24"/>
            <w:szCs w:val="24"/>
            <w:rPrChange w:id="307" w:author="Tu Tu" w:date="2023-05-03T19:26:00Z">
              <w:rPr>
                <w:noProof/>
                <w:webHidden/>
              </w:rPr>
            </w:rPrChange>
          </w:rPr>
          <w:tab/>
        </w:r>
        <w:r w:rsidRPr="00352908">
          <w:rPr>
            <w:rFonts w:ascii="宋体" w:eastAsia="宋体" w:hAnsi="宋体"/>
            <w:noProof/>
            <w:webHidden/>
            <w:sz w:val="24"/>
            <w:szCs w:val="24"/>
            <w:rPrChange w:id="308" w:author="Tu Tu" w:date="2023-05-03T19:26:00Z">
              <w:rPr>
                <w:noProof/>
                <w:webHidden/>
              </w:rPr>
            </w:rPrChange>
          </w:rPr>
          <w:fldChar w:fldCharType="begin"/>
        </w:r>
        <w:r w:rsidRPr="00352908">
          <w:rPr>
            <w:rFonts w:ascii="宋体" w:eastAsia="宋体" w:hAnsi="宋体"/>
            <w:noProof/>
            <w:webHidden/>
            <w:sz w:val="24"/>
            <w:szCs w:val="24"/>
            <w:rPrChange w:id="309" w:author="Tu Tu" w:date="2023-05-03T19:26:00Z">
              <w:rPr>
                <w:noProof/>
                <w:webHidden/>
              </w:rPr>
            </w:rPrChange>
          </w:rPr>
          <w:instrText xml:space="preserve"> PAGEREF _Toc134034128 \h </w:instrText>
        </w:r>
        <w:r w:rsidRPr="00352908">
          <w:rPr>
            <w:rFonts w:ascii="宋体" w:eastAsia="宋体" w:hAnsi="宋体"/>
            <w:noProof/>
            <w:webHidden/>
            <w:sz w:val="24"/>
            <w:szCs w:val="24"/>
            <w:rPrChange w:id="310" w:author="Tu Tu" w:date="2023-05-03T19:26:00Z">
              <w:rPr>
                <w:noProof/>
                <w:webHidden/>
              </w:rPr>
            </w:rPrChange>
          </w:rPr>
        </w:r>
      </w:ins>
      <w:r w:rsidRPr="00352908">
        <w:rPr>
          <w:rFonts w:ascii="宋体" w:eastAsia="宋体" w:hAnsi="宋体"/>
          <w:noProof/>
          <w:webHidden/>
          <w:sz w:val="24"/>
          <w:szCs w:val="24"/>
          <w:rPrChange w:id="311" w:author="Tu Tu" w:date="2023-05-03T19:26:00Z">
            <w:rPr>
              <w:noProof/>
              <w:webHidden/>
            </w:rPr>
          </w:rPrChange>
        </w:rPr>
        <w:fldChar w:fldCharType="separate"/>
      </w:r>
      <w:ins w:id="312" w:author="Tu Tu" w:date="2023-05-03T19:21:00Z">
        <w:r w:rsidRPr="004F29D8">
          <w:rPr>
            <w:rFonts w:ascii="Times New Roman" w:eastAsia="宋体" w:hAnsi="Times New Roman"/>
            <w:noProof/>
            <w:webHidden/>
            <w:sz w:val="24"/>
            <w:szCs w:val="24"/>
            <w:rPrChange w:id="313" w:author="Tu Tu" w:date="2023-05-03T19:26:00Z">
              <w:rPr>
                <w:rFonts w:ascii="Times New Roman" w:hAnsi="Times New Roman"/>
                <w:noProof/>
                <w:webHidden/>
              </w:rPr>
            </w:rPrChange>
          </w:rPr>
          <w:t>20</w:t>
        </w:r>
        <w:r w:rsidRPr="00352908">
          <w:rPr>
            <w:rFonts w:ascii="宋体" w:eastAsia="宋体" w:hAnsi="宋体"/>
            <w:noProof/>
            <w:webHidden/>
            <w:sz w:val="24"/>
            <w:szCs w:val="24"/>
            <w:rPrChange w:id="314" w:author="Tu Tu" w:date="2023-05-03T19:26:00Z">
              <w:rPr>
                <w:noProof/>
                <w:webHidden/>
              </w:rPr>
            </w:rPrChange>
          </w:rPr>
          <w:fldChar w:fldCharType="end"/>
        </w:r>
        <w:r w:rsidRPr="00352908">
          <w:rPr>
            <w:rStyle w:val="ac"/>
            <w:rFonts w:ascii="宋体" w:eastAsia="宋体" w:hAnsi="宋体"/>
            <w:noProof/>
            <w:sz w:val="24"/>
            <w:szCs w:val="24"/>
            <w:rPrChange w:id="315" w:author="Tu Tu" w:date="2023-05-03T19:26:00Z">
              <w:rPr>
                <w:rStyle w:val="ac"/>
                <w:noProof/>
              </w:rPr>
            </w:rPrChange>
          </w:rPr>
          <w:fldChar w:fldCharType="end"/>
        </w:r>
      </w:ins>
    </w:p>
    <w:p w14:paraId="48C894AC" w14:textId="245EE184" w:rsidR="008106CE" w:rsidRPr="00352908" w:rsidRDefault="008106CE" w:rsidP="00291356">
      <w:pPr>
        <w:pStyle w:val="TOC3"/>
        <w:rPr>
          <w:ins w:id="316" w:author="Tu Tu" w:date="2023-05-03T19:21:00Z"/>
          <w:rFonts w:ascii="宋体" w:eastAsia="宋体" w:hAnsi="宋体"/>
          <w:noProof/>
          <w:sz w:val="24"/>
          <w:szCs w:val="24"/>
          <w:rPrChange w:id="317" w:author="Tu Tu" w:date="2023-05-03T19:26:00Z">
            <w:rPr>
              <w:ins w:id="318" w:author="Tu Tu" w:date="2023-05-03T19:21:00Z"/>
              <w:noProof/>
            </w:rPr>
          </w:rPrChange>
        </w:rPr>
      </w:pPr>
      <w:ins w:id="319" w:author="Tu Tu" w:date="2023-05-03T19:21:00Z">
        <w:r w:rsidRPr="00352908">
          <w:rPr>
            <w:rStyle w:val="ac"/>
            <w:rFonts w:ascii="宋体" w:eastAsia="宋体" w:hAnsi="宋体"/>
            <w:noProof/>
            <w:sz w:val="24"/>
            <w:szCs w:val="24"/>
            <w:rPrChange w:id="320" w:author="Tu Tu" w:date="2023-05-03T19:26:00Z">
              <w:rPr>
                <w:rStyle w:val="ac"/>
                <w:noProof/>
              </w:rPr>
            </w:rPrChange>
          </w:rPr>
          <w:fldChar w:fldCharType="begin"/>
        </w:r>
        <w:r w:rsidRPr="00352908">
          <w:rPr>
            <w:rStyle w:val="ac"/>
            <w:rFonts w:ascii="宋体" w:eastAsia="宋体" w:hAnsi="宋体"/>
            <w:noProof/>
            <w:sz w:val="24"/>
            <w:szCs w:val="24"/>
            <w:rPrChange w:id="321" w:author="Tu Tu" w:date="2023-05-03T19:26:00Z">
              <w:rPr>
                <w:rStyle w:val="ac"/>
                <w:noProof/>
              </w:rPr>
            </w:rPrChange>
          </w:rPr>
          <w:instrText xml:space="preserve"> </w:instrText>
        </w:r>
        <w:r w:rsidRPr="00352908">
          <w:rPr>
            <w:rFonts w:ascii="宋体" w:eastAsia="宋体" w:hAnsi="宋体"/>
            <w:noProof/>
            <w:sz w:val="24"/>
            <w:szCs w:val="24"/>
            <w:rPrChange w:id="322" w:author="Tu Tu" w:date="2023-05-03T19:26:00Z">
              <w:rPr>
                <w:noProof/>
              </w:rPr>
            </w:rPrChange>
          </w:rPr>
          <w:instrText>HYPERLINK \l "_Toc134034129"</w:instrText>
        </w:r>
        <w:r w:rsidRPr="00352908">
          <w:rPr>
            <w:rStyle w:val="ac"/>
            <w:rFonts w:ascii="宋体" w:eastAsia="宋体" w:hAnsi="宋体"/>
            <w:noProof/>
            <w:sz w:val="24"/>
            <w:szCs w:val="24"/>
            <w:rPrChange w:id="323" w:author="Tu Tu" w:date="2023-05-03T19:26:00Z">
              <w:rPr>
                <w:rStyle w:val="ac"/>
                <w:noProof/>
              </w:rPr>
            </w:rPrChange>
          </w:rPr>
          <w:instrText xml:space="preserve"> </w:instrText>
        </w:r>
        <w:r w:rsidRPr="00352908">
          <w:rPr>
            <w:rStyle w:val="ac"/>
            <w:rFonts w:ascii="宋体" w:eastAsia="宋体" w:hAnsi="宋体"/>
            <w:noProof/>
            <w:sz w:val="24"/>
            <w:szCs w:val="24"/>
            <w:rPrChange w:id="324" w:author="Tu Tu" w:date="2023-05-03T19:26:00Z">
              <w:rPr>
                <w:rStyle w:val="ac"/>
                <w:noProof/>
              </w:rPr>
            </w:rPrChange>
          </w:rPr>
        </w:r>
        <w:r w:rsidRPr="00352908">
          <w:rPr>
            <w:rStyle w:val="ac"/>
            <w:rFonts w:ascii="宋体" w:eastAsia="宋体" w:hAnsi="宋体"/>
            <w:noProof/>
            <w:sz w:val="24"/>
            <w:szCs w:val="24"/>
            <w:rPrChange w:id="325" w:author="Tu Tu" w:date="2023-05-03T19:26:00Z">
              <w:rPr>
                <w:rStyle w:val="ac"/>
                <w:noProof/>
              </w:rPr>
            </w:rPrChange>
          </w:rPr>
          <w:fldChar w:fldCharType="separate"/>
        </w:r>
        <w:r w:rsidRPr="004F29D8">
          <w:rPr>
            <w:rStyle w:val="ac"/>
            <w:rFonts w:ascii="Times New Roman" w:eastAsia="宋体" w:hAnsi="Times New Roman"/>
            <w:noProof/>
            <w:sz w:val="24"/>
            <w:szCs w:val="24"/>
            <w:rPrChange w:id="326" w:author="Tu Tu" w:date="2023-05-03T19:26:00Z">
              <w:rPr>
                <w:rStyle w:val="ac"/>
                <w:rFonts w:ascii="Times New Roman" w:eastAsia="黑体" w:hAnsi="Times New Roman"/>
                <w:noProof/>
              </w:rPr>
            </w:rPrChange>
          </w:rPr>
          <w:t>4</w:t>
        </w:r>
        <w:r w:rsidRPr="00352908">
          <w:rPr>
            <w:rStyle w:val="ac"/>
            <w:rFonts w:ascii="宋体" w:eastAsia="宋体" w:hAnsi="宋体"/>
            <w:noProof/>
            <w:sz w:val="24"/>
            <w:szCs w:val="24"/>
            <w:rPrChange w:id="327" w:author="Tu Tu" w:date="2023-05-03T19:26:00Z">
              <w:rPr>
                <w:rStyle w:val="ac"/>
                <w:rFonts w:ascii="黑体" w:eastAsia="黑体" w:hAnsi="黑体"/>
                <w:noProof/>
              </w:rPr>
            </w:rPrChange>
          </w:rPr>
          <w:t>．资产管理竞争力（</w:t>
        </w:r>
        <w:r w:rsidRPr="004F29D8">
          <w:rPr>
            <w:rStyle w:val="ac"/>
            <w:rFonts w:ascii="Times New Roman" w:eastAsia="宋体" w:hAnsi="Times New Roman"/>
            <w:noProof/>
            <w:sz w:val="24"/>
            <w:szCs w:val="24"/>
            <w:rPrChange w:id="328" w:author="Tu Tu" w:date="2023-05-03T19:26:00Z">
              <w:rPr>
                <w:rStyle w:val="ac"/>
                <w:rFonts w:ascii="Times New Roman" w:eastAsia="黑体" w:hAnsi="Times New Roman"/>
                <w:noProof/>
              </w:rPr>
            </w:rPrChange>
          </w:rPr>
          <w:t>D</w:t>
        </w:r>
        <w:r w:rsidRPr="00352908">
          <w:rPr>
            <w:rStyle w:val="ac"/>
            <w:rFonts w:ascii="宋体" w:eastAsia="宋体" w:hAnsi="宋体"/>
            <w:noProof/>
            <w:sz w:val="24"/>
            <w:szCs w:val="24"/>
            <w:rPrChange w:id="329" w:author="Tu Tu" w:date="2023-05-03T19:26:00Z">
              <w:rPr>
                <w:rStyle w:val="ac"/>
                <w:rFonts w:ascii="黑体" w:eastAsia="黑体" w:hAnsi="黑体"/>
                <w:noProof/>
              </w:rPr>
            </w:rPrChange>
          </w:rPr>
          <w:t>）</w:t>
        </w:r>
        <w:r w:rsidRPr="00352908">
          <w:rPr>
            <w:rFonts w:ascii="宋体" w:eastAsia="宋体" w:hAnsi="宋体"/>
            <w:noProof/>
            <w:webHidden/>
            <w:sz w:val="24"/>
            <w:szCs w:val="24"/>
            <w:rPrChange w:id="330" w:author="Tu Tu" w:date="2023-05-03T19:26:00Z">
              <w:rPr>
                <w:noProof/>
                <w:webHidden/>
              </w:rPr>
            </w:rPrChange>
          </w:rPr>
          <w:tab/>
        </w:r>
        <w:r w:rsidRPr="00352908">
          <w:rPr>
            <w:rFonts w:ascii="宋体" w:eastAsia="宋体" w:hAnsi="宋体"/>
            <w:noProof/>
            <w:webHidden/>
            <w:sz w:val="24"/>
            <w:szCs w:val="24"/>
            <w:rPrChange w:id="331" w:author="Tu Tu" w:date="2023-05-03T19:26:00Z">
              <w:rPr>
                <w:noProof/>
                <w:webHidden/>
              </w:rPr>
            </w:rPrChange>
          </w:rPr>
          <w:fldChar w:fldCharType="begin"/>
        </w:r>
        <w:r w:rsidRPr="00352908">
          <w:rPr>
            <w:rFonts w:ascii="宋体" w:eastAsia="宋体" w:hAnsi="宋体"/>
            <w:noProof/>
            <w:webHidden/>
            <w:sz w:val="24"/>
            <w:szCs w:val="24"/>
            <w:rPrChange w:id="332" w:author="Tu Tu" w:date="2023-05-03T19:26:00Z">
              <w:rPr>
                <w:noProof/>
                <w:webHidden/>
              </w:rPr>
            </w:rPrChange>
          </w:rPr>
          <w:instrText xml:space="preserve"> PAGEREF _Toc134034129 \h </w:instrText>
        </w:r>
        <w:r w:rsidRPr="00352908">
          <w:rPr>
            <w:rFonts w:ascii="宋体" w:eastAsia="宋体" w:hAnsi="宋体"/>
            <w:noProof/>
            <w:webHidden/>
            <w:sz w:val="24"/>
            <w:szCs w:val="24"/>
            <w:rPrChange w:id="333" w:author="Tu Tu" w:date="2023-05-03T19:26:00Z">
              <w:rPr>
                <w:noProof/>
                <w:webHidden/>
              </w:rPr>
            </w:rPrChange>
          </w:rPr>
        </w:r>
      </w:ins>
      <w:r w:rsidRPr="00352908">
        <w:rPr>
          <w:rFonts w:ascii="宋体" w:eastAsia="宋体" w:hAnsi="宋体"/>
          <w:noProof/>
          <w:webHidden/>
          <w:sz w:val="24"/>
          <w:szCs w:val="24"/>
          <w:rPrChange w:id="334" w:author="Tu Tu" w:date="2023-05-03T19:26:00Z">
            <w:rPr>
              <w:noProof/>
              <w:webHidden/>
            </w:rPr>
          </w:rPrChange>
        </w:rPr>
        <w:fldChar w:fldCharType="separate"/>
      </w:r>
      <w:ins w:id="335" w:author="Tu Tu" w:date="2023-05-03T19:21:00Z">
        <w:r w:rsidRPr="004F29D8">
          <w:rPr>
            <w:rFonts w:ascii="Times New Roman" w:eastAsia="宋体" w:hAnsi="Times New Roman"/>
            <w:noProof/>
            <w:webHidden/>
            <w:sz w:val="24"/>
            <w:szCs w:val="24"/>
            <w:rPrChange w:id="336" w:author="Tu Tu" w:date="2023-05-03T19:26:00Z">
              <w:rPr>
                <w:rFonts w:ascii="Times New Roman" w:hAnsi="Times New Roman"/>
                <w:noProof/>
                <w:webHidden/>
              </w:rPr>
            </w:rPrChange>
          </w:rPr>
          <w:t>20</w:t>
        </w:r>
        <w:r w:rsidRPr="00352908">
          <w:rPr>
            <w:rFonts w:ascii="宋体" w:eastAsia="宋体" w:hAnsi="宋体"/>
            <w:noProof/>
            <w:webHidden/>
            <w:sz w:val="24"/>
            <w:szCs w:val="24"/>
            <w:rPrChange w:id="337" w:author="Tu Tu" w:date="2023-05-03T19:26:00Z">
              <w:rPr>
                <w:noProof/>
                <w:webHidden/>
              </w:rPr>
            </w:rPrChange>
          </w:rPr>
          <w:fldChar w:fldCharType="end"/>
        </w:r>
        <w:r w:rsidRPr="00352908">
          <w:rPr>
            <w:rStyle w:val="ac"/>
            <w:rFonts w:ascii="宋体" w:eastAsia="宋体" w:hAnsi="宋体"/>
            <w:noProof/>
            <w:sz w:val="24"/>
            <w:szCs w:val="24"/>
            <w:rPrChange w:id="338" w:author="Tu Tu" w:date="2023-05-03T19:26:00Z">
              <w:rPr>
                <w:rStyle w:val="ac"/>
                <w:noProof/>
              </w:rPr>
            </w:rPrChange>
          </w:rPr>
          <w:fldChar w:fldCharType="end"/>
        </w:r>
      </w:ins>
    </w:p>
    <w:p w14:paraId="51FC605A" w14:textId="5B69ED0E" w:rsidR="008106CE" w:rsidRDefault="008106CE" w:rsidP="008106CE">
      <w:pPr>
        <w:pStyle w:val="TOC1"/>
        <w:rPr>
          <w:ins w:id="339" w:author="Tu Tu" w:date="2023-05-03T19:21:00Z"/>
          <w:rFonts w:asciiTheme="minorHAnsi" w:eastAsiaTheme="minorEastAsia" w:hAnsiTheme="minorHAnsi"/>
          <w:sz w:val="21"/>
          <w:szCs w:val="22"/>
        </w:rPr>
      </w:pPr>
      <w:ins w:id="340" w:author="Tu Tu" w:date="2023-05-03T19:21:00Z">
        <w:r w:rsidRPr="002711C0">
          <w:rPr>
            <w:rStyle w:val="ac"/>
          </w:rPr>
          <w:fldChar w:fldCharType="begin"/>
        </w:r>
        <w:r w:rsidRPr="002711C0">
          <w:rPr>
            <w:rStyle w:val="ac"/>
          </w:rPr>
          <w:instrText xml:space="preserve"> </w:instrText>
        </w:r>
        <w:r>
          <w:instrText>HYPERLINK \l "_Toc134034130"</w:instrText>
        </w:r>
        <w:r w:rsidRPr="002711C0">
          <w:rPr>
            <w:rStyle w:val="ac"/>
          </w:rPr>
          <w:instrText xml:space="preserve"> </w:instrText>
        </w:r>
        <w:r w:rsidRPr="002711C0">
          <w:rPr>
            <w:rStyle w:val="ac"/>
          </w:rPr>
        </w:r>
        <w:r w:rsidRPr="002711C0">
          <w:rPr>
            <w:rStyle w:val="ac"/>
          </w:rPr>
          <w:fldChar w:fldCharType="separate"/>
        </w:r>
        <w:r w:rsidRPr="002711C0">
          <w:rPr>
            <w:rStyle w:val="ac"/>
          </w:rPr>
          <w:t>三、熵权</w:t>
        </w:r>
        <w:r w:rsidRPr="004F29D8">
          <w:rPr>
            <w:rStyle w:val="ac"/>
            <w:rFonts w:ascii="Times New Roman" w:hAnsi="Times New Roman"/>
          </w:rPr>
          <w:t>TOPSIS</w:t>
        </w:r>
        <w:r w:rsidRPr="002711C0">
          <w:rPr>
            <w:rStyle w:val="ac"/>
          </w:rPr>
          <w:t>评价方法构建</w:t>
        </w:r>
        <w:r>
          <w:rPr>
            <w:webHidden/>
          </w:rPr>
          <w:tab/>
        </w:r>
        <w:r>
          <w:rPr>
            <w:webHidden/>
          </w:rPr>
          <w:fldChar w:fldCharType="begin"/>
        </w:r>
        <w:r>
          <w:rPr>
            <w:webHidden/>
          </w:rPr>
          <w:instrText xml:space="preserve"> PAGEREF _Toc134034130 \h </w:instrText>
        </w:r>
        <w:r>
          <w:rPr>
            <w:webHidden/>
          </w:rPr>
        </w:r>
      </w:ins>
      <w:r>
        <w:rPr>
          <w:webHidden/>
        </w:rPr>
        <w:fldChar w:fldCharType="separate"/>
      </w:r>
      <w:ins w:id="341" w:author="Tu Tu" w:date="2023-05-03T19:21:00Z">
        <w:r w:rsidRPr="004F29D8">
          <w:rPr>
            <w:rFonts w:ascii="Times New Roman" w:hAnsi="Times New Roman"/>
            <w:webHidden/>
          </w:rPr>
          <w:t>22</w:t>
        </w:r>
        <w:r>
          <w:rPr>
            <w:webHidden/>
          </w:rPr>
          <w:fldChar w:fldCharType="end"/>
        </w:r>
        <w:r w:rsidRPr="002711C0">
          <w:rPr>
            <w:rStyle w:val="ac"/>
          </w:rPr>
          <w:fldChar w:fldCharType="end"/>
        </w:r>
      </w:ins>
    </w:p>
    <w:p w14:paraId="5A093CAD" w14:textId="0044F0E7" w:rsidR="008106CE" w:rsidRPr="004F29D8" w:rsidRDefault="008106CE" w:rsidP="00423D9A">
      <w:pPr>
        <w:pStyle w:val="TOC2"/>
        <w:rPr>
          <w:ins w:id="342" w:author="Tu Tu" w:date="2023-05-03T19:21:00Z"/>
          <w:noProof/>
        </w:rPr>
        <w:pPrChange w:id="343" w:author="Tu Tu" w:date="2023-05-03T19:27:00Z">
          <w:pPr>
            <w:pStyle w:val="TOC2"/>
          </w:pPr>
        </w:pPrChange>
      </w:pPr>
      <w:ins w:id="344" w:author="Tu Tu" w:date="2023-05-03T19:21:00Z">
        <w:r w:rsidRPr="00352908">
          <w:rPr>
            <w:rStyle w:val="ac"/>
            <w:rFonts w:ascii="宋体" w:eastAsia="宋体" w:hAnsi="宋体"/>
            <w:noProof/>
            <w:sz w:val="24"/>
            <w:szCs w:val="24"/>
            <w:rPrChange w:id="345" w:author="Tu Tu" w:date="2023-05-03T19:26:00Z">
              <w:rPr>
                <w:rStyle w:val="ac"/>
                <w:noProof/>
              </w:rPr>
            </w:rPrChange>
          </w:rPr>
          <w:fldChar w:fldCharType="begin"/>
        </w:r>
        <w:r w:rsidRPr="00352908">
          <w:rPr>
            <w:rStyle w:val="ac"/>
            <w:rFonts w:ascii="宋体" w:eastAsia="宋体" w:hAnsi="宋体"/>
            <w:noProof/>
            <w:sz w:val="24"/>
            <w:szCs w:val="24"/>
            <w:rPrChange w:id="346" w:author="Tu Tu" w:date="2023-05-03T19:26:00Z">
              <w:rPr>
                <w:rStyle w:val="ac"/>
                <w:noProof/>
              </w:rPr>
            </w:rPrChange>
          </w:rPr>
          <w:instrText xml:space="preserve"> </w:instrText>
        </w:r>
        <w:r w:rsidRPr="004F29D8">
          <w:rPr>
            <w:noProof/>
          </w:rPr>
          <w:instrText>HYPERLINK \l "_Toc134034131"</w:instrText>
        </w:r>
        <w:r w:rsidRPr="00352908">
          <w:rPr>
            <w:rStyle w:val="ac"/>
            <w:rFonts w:ascii="宋体" w:eastAsia="宋体" w:hAnsi="宋体"/>
            <w:noProof/>
            <w:sz w:val="24"/>
            <w:szCs w:val="24"/>
            <w:rPrChange w:id="347" w:author="Tu Tu" w:date="2023-05-03T19:26:00Z">
              <w:rPr>
                <w:rStyle w:val="ac"/>
                <w:noProof/>
              </w:rPr>
            </w:rPrChange>
          </w:rPr>
          <w:instrText xml:space="preserve"> </w:instrText>
        </w:r>
        <w:r w:rsidRPr="00352908">
          <w:rPr>
            <w:rStyle w:val="ac"/>
            <w:rFonts w:ascii="宋体" w:eastAsia="宋体" w:hAnsi="宋体"/>
            <w:noProof/>
            <w:sz w:val="24"/>
            <w:szCs w:val="24"/>
            <w:rPrChange w:id="348" w:author="Tu Tu" w:date="2023-05-03T19:26:00Z">
              <w:rPr>
                <w:rStyle w:val="ac"/>
                <w:noProof/>
              </w:rPr>
            </w:rPrChange>
          </w:rPr>
        </w:r>
        <w:r w:rsidRPr="00352908">
          <w:rPr>
            <w:rStyle w:val="ac"/>
            <w:rFonts w:ascii="宋体" w:eastAsia="宋体" w:hAnsi="宋体"/>
            <w:noProof/>
            <w:sz w:val="24"/>
            <w:szCs w:val="24"/>
            <w:rPrChange w:id="349" w:author="Tu Tu" w:date="2023-05-03T19:26:00Z">
              <w:rPr>
                <w:rStyle w:val="ac"/>
                <w:noProof/>
              </w:rPr>
            </w:rPrChange>
          </w:rPr>
          <w:fldChar w:fldCharType="separate"/>
        </w:r>
        <w:r w:rsidRPr="00352908">
          <w:rPr>
            <w:rStyle w:val="ac"/>
            <w:rFonts w:ascii="宋体" w:eastAsia="宋体" w:hAnsi="宋体"/>
            <w:noProof/>
            <w:sz w:val="24"/>
            <w:szCs w:val="24"/>
            <w:rPrChange w:id="350" w:author="Tu Tu" w:date="2023-05-03T19:26:00Z">
              <w:rPr>
                <w:rStyle w:val="ac"/>
                <w:rFonts w:ascii="黑体" w:eastAsia="黑体" w:hAnsi="黑体"/>
                <w:noProof/>
              </w:rPr>
            </w:rPrChange>
          </w:rPr>
          <w:t>（一）熵权法基本原理</w:t>
        </w:r>
        <w:r w:rsidRPr="004F29D8">
          <w:rPr>
            <w:noProof/>
            <w:webHidden/>
          </w:rPr>
          <w:tab/>
        </w:r>
        <w:r w:rsidRPr="004F29D8">
          <w:rPr>
            <w:noProof/>
            <w:webHidden/>
          </w:rPr>
          <w:fldChar w:fldCharType="begin"/>
        </w:r>
        <w:r w:rsidRPr="004F29D8">
          <w:rPr>
            <w:noProof/>
            <w:webHidden/>
          </w:rPr>
          <w:instrText xml:space="preserve"> PAGEREF _Toc134034131 \h </w:instrText>
        </w:r>
        <w:r w:rsidRPr="004F29D8">
          <w:rPr>
            <w:noProof/>
            <w:webHidden/>
          </w:rPr>
        </w:r>
      </w:ins>
      <w:r w:rsidRPr="004F29D8">
        <w:rPr>
          <w:noProof/>
          <w:webHidden/>
        </w:rPr>
        <w:fldChar w:fldCharType="separate"/>
      </w:r>
      <w:ins w:id="351" w:author="Tu Tu" w:date="2023-05-03T19:21:00Z">
        <w:r w:rsidRPr="004F29D8">
          <w:rPr>
            <w:rFonts w:ascii="Times New Roman" w:hAnsi="Times New Roman"/>
            <w:noProof/>
            <w:webHidden/>
          </w:rPr>
          <w:t>22</w:t>
        </w:r>
        <w:r w:rsidRPr="004F29D8">
          <w:rPr>
            <w:noProof/>
            <w:webHidden/>
          </w:rPr>
          <w:fldChar w:fldCharType="end"/>
        </w:r>
        <w:r w:rsidRPr="00352908">
          <w:rPr>
            <w:rStyle w:val="ac"/>
            <w:rFonts w:ascii="宋体" w:eastAsia="宋体" w:hAnsi="宋体"/>
            <w:noProof/>
            <w:sz w:val="24"/>
            <w:szCs w:val="24"/>
            <w:rPrChange w:id="352" w:author="Tu Tu" w:date="2023-05-03T19:26:00Z">
              <w:rPr>
                <w:rStyle w:val="ac"/>
                <w:noProof/>
              </w:rPr>
            </w:rPrChange>
          </w:rPr>
          <w:fldChar w:fldCharType="end"/>
        </w:r>
      </w:ins>
    </w:p>
    <w:p w14:paraId="2F69ACD7" w14:textId="409D8F16" w:rsidR="008106CE" w:rsidRPr="00352908" w:rsidRDefault="008106CE" w:rsidP="00291356">
      <w:pPr>
        <w:pStyle w:val="TOC3"/>
        <w:rPr>
          <w:ins w:id="353" w:author="Tu Tu" w:date="2023-05-03T19:21:00Z"/>
          <w:rFonts w:ascii="宋体" w:eastAsia="宋体" w:hAnsi="宋体"/>
          <w:noProof/>
          <w:sz w:val="24"/>
          <w:szCs w:val="24"/>
          <w:rPrChange w:id="354" w:author="Tu Tu" w:date="2023-05-03T19:26:00Z">
            <w:rPr>
              <w:ins w:id="355" w:author="Tu Tu" w:date="2023-05-03T19:21:00Z"/>
              <w:noProof/>
            </w:rPr>
          </w:rPrChange>
        </w:rPr>
      </w:pPr>
      <w:ins w:id="356" w:author="Tu Tu" w:date="2023-05-03T19:21:00Z">
        <w:r w:rsidRPr="00352908">
          <w:rPr>
            <w:rStyle w:val="ac"/>
            <w:rFonts w:ascii="宋体" w:eastAsia="宋体" w:hAnsi="宋体"/>
            <w:noProof/>
            <w:sz w:val="24"/>
            <w:szCs w:val="24"/>
            <w:rPrChange w:id="357" w:author="Tu Tu" w:date="2023-05-03T19:26:00Z">
              <w:rPr>
                <w:rStyle w:val="ac"/>
                <w:noProof/>
              </w:rPr>
            </w:rPrChange>
          </w:rPr>
          <w:fldChar w:fldCharType="begin"/>
        </w:r>
        <w:r w:rsidRPr="00352908">
          <w:rPr>
            <w:rStyle w:val="ac"/>
            <w:rFonts w:ascii="宋体" w:eastAsia="宋体" w:hAnsi="宋体"/>
            <w:noProof/>
            <w:sz w:val="24"/>
            <w:szCs w:val="24"/>
            <w:rPrChange w:id="358" w:author="Tu Tu" w:date="2023-05-03T19:26:00Z">
              <w:rPr>
                <w:rStyle w:val="ac"/>
                <w:noProof/>
              </w:rPr>
            </w:rPrChange>
          </w:rPr>
          <w:instrText xml:space="preserve"> </w:instrText>
        </w:r>
        <w:r w:rsidRPr="00352908">
          <w:rPr>
            <w:rFonts w:ascii="宋体" w:eastAsia="宋体" w:hAnsi="宋体"/>
            <w:noProof/>
            <w:sz w:val="24"/>
            <w:szCs w:val="24"/>
            <w:rPrChange w:id="359" w:author="Tu Tu" w:date="2023-05-03T19:26:00Z">
              <w:rPr>
                <w:noProof/>
              </w:rPr>
            </w:rPrChange>
          </w:rPr>
          <w:instrText>HYPERLINK \l "_Toc134034132"</w:instrText>
        </w:r>
        <w:r w:rsidRPr="00352908">
          <w:rPr>
            <w:rStyle w:val="ac"/>
            <w:rFonts w:ascii="宋体" w:eastAsia="宋体" w:hAnsi="宋体"/>
            <w:noProof/>
            <w:sz w:val="24"/>
            <w:szCs w:val="24"/>
            <w:rPrChange w:id="360" w:author="Tu Tu" w:date="2023-05-03T19:26:00Z">
              <w:rPr>
                <w:rStyle w:val="ac"/>
                <w:noProof/>
              </w:rPr>
            </w:rPrChange>
          </w:rPr>
          <w:instrText xml:space="preserve"> </w:instrText>
        </w:r>
        <w:r w:rsidRPr="00352908">
          <w:rPr>
            <w:rStyle w:val="ac"/>
            <w:rFonts w:ascii="宋体" w:eastAsia="宋体" w:hAnsi="宋体"/>
            <w:noProof/>
            <w:sz w:val="24"/>
            <w:szCs w:val="24"/>
            <w:rPrChange w:id="361" w:author="Tu Tu" w:date="2023-05-03T19:26:00Z">
              <w:rPr>
                <w:rStyle w:val="ac"/>
                <w:noProof/>
              </w:rPr>
            </w:rPrChange>
          </w:rPr>
        </w:r>
        <w:r w:rsidRPr="00352908">
          <w:rPr>
            <w:rStyle w:val="ac"/>
            <w:rFonts w:ascii="宋体" w:eastAsia="宋体" w:hAnsi="宋体"/>
            <w:noProof/>
            <w:sz w:val="24"/>
            <w:szCs w:val="24"/>
            <w:rPrChange w:id="362" w:author="Tu Tu" w:date="2023-05-03T19:26:00Z">
              <w:rPr>
                <w:rStyle w:val="ac"/>
                <w:noProof/>
              </w:rPr>
            </w:rPrChange>
          </w:rPr>
          <w:fldChar w:fldCharType="separate"/>
        </w:r>
        <w:r w:rsidRPr="004F29D8">
          <w:rPr>
            <w:rStyle w:val="ac"/>
            <w:rFonts w:ascii="Times New Roman" w:eastAsia="宋体" w:hAnsi="Times New Roman"/>
            <w:noProof/>
            <w:sz w:val="24"/>
            <w:szCs w:val="24"/>
            <w:rPrChange w:id="363" w:author="Tu Tu" w:date="2023-05-03T19:26:00Z">
              <w:rPr>
                <w:rStyle w:val="ac"/>
                <w:rFonts w:ascii="Times New Roman" w:eastAsia="黑体" w:hAnsi="Times New Roman"/>
                <w:noProof/>
              </w:rPr>
            </w:rPrChange>
          </w:rPr>
          <w:t>1</w:t>
        </w:r>
        <w:r w:rsidRPr="00352908">
          <w:rPr>
            <w:rStyle w:val="ac"/>
            <w:rFonts w:ascii="宋体" w:eastAsia="宋体" w:hAnsi="宋体"/>
            <w:noProof/>
            <w:sz w:val="24"/>
            <w:szCs w:val="24"/>
            <w:rPrChange w:id="364" w:author="Tu Tu" w:date="2023-05-03T19:26:00Z">
              <w:rPr>
                <w:rStyle w:val="ac"/>
                <w:rFonts w:ascii="黑体" w:eastAsia="黑体" w:hAnsi="黑体"/>
                <w:noProof/>
              </w:rPr>
            </w:rPrChange>
          </w:rPr>
          <w:t>．熵值原理</w:t>
        </w:r>
        <w:r w:rsidRPr="00352908">
          <w:rPr>
            <w:rFonts w:ascii="宋体" w:eastAsia="宋体" w:hAnsi="宋体"/>
            <w:noProof/>
            <w:webHidden/>
            <w:sz w:val="24"/>
            <w:szCs w:val="24"/>
            <w:rPrChange w:id="365" w:author="Tu Tu" w:date="2023-05-03T19:26:00Z">
              <w:rPr>
                <w:noProof/>
                <w:webHidden/>
              </w:rPr>
            </w:rPrChange>
          </w:rPr>
          <w:tab/>
        </w:r>
        <w:r w:rsidRPr="00352908">
          <w:rPr>
            <w:rFonts w:ascii="宋体" w:eastAsia="宋体" w:hAnsi="宋体"/>
            <w:noProof/>
            <w:webHidden/>
            <w:sz w:val="24"/>
            <w:szCs w:val="24"/>
            <w:rPrChange w:id="366" w:author="Tu Tu" w:date="2023-05-03T19:26:00Z">
              <w:rPr>
                <w:noProof/>
                <w:webHidden/>
              </w:rPr>
            </w:rPrChange>
          </w:rPr>
          <w:fldChar w:fldCharType="begin"/>
        </w:r>
        <w:r w:rsidRPr="00352908">
          <w:rPr>
            <w:rFonts w:ascii="宋体" w:eastAsia="宋体" w:hAnsi="宋体"/>
            <w:noProof/>
            <w:webHidden/>
            <w:sz w:val="24"/>
            <w:szCs w:val="24"/>
            <w:rPrChange w:id="367" w:author="Tu Tu" w:date="2023-05-03T19:26:00Z">
              <w:rPr>
                <w:noProof/>
                <w:webHidden/>
              </w:rPr>
            </w:rPrChange>
          </w:rPr>
          <w:instrText xml:space="preserve"> PAGEREF _Toc134034132 \h </w:instrText>
        </w:r>
        <w:r w:rsidRPr="00352908">
          <w:rPr>
            <w:rFonts w:ascii="宋体" w:eastAsia="宋体" w:hAnsi="宋体"/>
            <w:noProof/>
            <w:webHidden/>
            <w:sz w:val="24"/>
            <w:szCs w:val="24"/>
            <w:rPrChange w:id="368" w:author="Tu Tu" w:date="2023-05-03T19:26:00Z">
              <w:rPr>
                <w:noProof/>
                <w:webHidden/>
              </w:rPr>
            </w:rPrChange>
          </w:rPr>
        </w:r>
      </w:ins>
      <w:r w:rsidRPr="00352908">
        <w:rPr>
          <w:rFonts w:ascii="宋体" w:eastAsia="宋体" w:hAnsi="宋体"/>
          <w:noProof/>
          <w:webHidden/>
          <w:sz w:val="24"/>
          <w:szCs w:val="24"/>
          <w:rPrChange w:id="369" w:author="Tu Tu" w:date="2023-05-03T19:26:00Z">
            <w:rPr>
              <w:noProof/>
              <w:webHidden/>
            </w:rPr>
          </w:rPrChange>
        </w:rPr>
        <w:fldChar w:fldCharType="separate"/>
      </w:r>
      <w:ins w:id="370" w:author="Tu Tu" w:date="2023-05-03T19:21:00Z">
        <w:r w:rsidRPr="004F29D8">
          <w:rPr>
            <w:rFonts w:ascii="Times New Roman" w:eastAsia="宋体" w:hAnsi="Times New Roman"/>
            <w:noProof/>
            <w:webHidden/>
            <w:sz w:val="24"/>
            <w:szCs w:val="24"/>
            <w:rPrChange w:id="371" w:author="Tu Tu" w:date="2023-05-03T19:26:00Z">
              <w:rPr>
                <w:rFonts w:ascii="Times New Roman" w:hAnsi="Times New Roman"/>
                <w:noProof/>
                <w:webHidden/>
              </w:rPr>
            </w:rPrChange>
          </w:rPr>
          <w:t>22</w:t>
        </w:r>
        <w:r w:rsidRPr="00352908">
          <w:rPr>
            <w:rFonts w:ascii="宋体" w:eastAsia="宋体" w:hAnsi="宋体"/>
            <w:noProof/>
            <w:webHidden/>
            <w:sz w:val="24"/>
            <w:szCs w:val="24"/>
            <w:rPrChange w:id="372" w:author="Tu Tu" w:date="2023-05-03T19:26:00Z">
              <w:rPr>
                <w:noProof/>
                <w:webHidden/>
              </w:rPr>
            </w:rPrChange>
          </w:rPr>
          <w:fldChar w:fldCharType="end"/>
        </w:r>
        <w:r w:rsidRPr="00352908">
          <w:rPr>
            <w:rStyle w:val="ac"/>
            <w:rFonts w:ascii="宋体" w:eastAsia="宋体" w:hAnsi="宋体"/>
            <w:noProof/>
            <w:sz w:val="24"/>
            <w:szCs w:val="24"/>
            <w:rPrChange w:id="373" w:author="Tu Tu" w:date="2023-05-03T19:26:00Z">
              <w:rPr>
                <w:rStyle w:val="ac"/>
                <w:noProof/>
              </w:rPr>
            </w:rPrChange>
          </w:rPr>
          <w:fldChar w:fldCharType="end"/>
        </w:r>
      </w:ins>
    </w:p>
    <w:p w14:paraId="04186E7B" w14:textId="30443BCA" w:rsidR="008106CE" w:rsidRPr="00352908" w:rsidRDefault="008106CE" w:rsidP="00291356">
      <w:pPr>
        <w:pStyle w:val="TOC3"/>
        <w:rPr>
          <w:ins w:id="374" w:author="Tu Tu" w:date="2023-05-03T19:21:00Z"/>
          <w:rFonts w:ascii="宋体" w:eastAsia="宋体" w:hAnsi="宋体"/>
          <w:noProof/>
          <w:sz w:val="24"/>
          <w:szCs w:val="24"/>
          <w:rPrChange w:id="375" w:author="Tu Tu" w:date="2023-05-03T19:26:00Z">
            <w:rPr>
              <w:ins w:id="376" w:author="Tu Tu" w:date="2023-05-03T19:21:00Z"/>
              <w:noProof/>
            </w:rPr>
          </w:rPrChange>
        </w:rPr>
      </w:pPr>
      <w:ins w:id="377" w:author="Tu Tu" w:date="2023-05-03T19:21:00Z">
        <w:r w:rsidRPr="00352908">
          <w:rPr>
            <w:rStyle w:val="ac"/>
            <w:rFonts w:ascii="宋体" w:eastAsia="宋体" w:hAnsi="宋体"/>
            <w:noProof/>
            <w:sz w:val="24"/>
            <w:szCs w:val="24"/>
            <w:rPrChange w:id="378" w:author="Tu Tu" w:date="2023-05-03T19:26:00Z">
              <w:rPr>
                <w:rStyle w:val="ac"/>
                <w:noProof/>
              </w:rPr>
            </w:rPrChange>
          </w:rPr>
          <w:fldChar w:fldCharType="begin"/>
        </w:r>
        <w:r w:rsidRPr="00352908">
          <w:rPr>
            <w:rStyle w:val="ac"/>
            <w:rFonts w:ascii="宋体" w:eastAsia="宋体" w:hAnsi="宋体"/>
            <w:noProof/>
            <w:sz w:val="24"/>
            <w:szCs w:val="24"/>
            <w:rPrChange w:id="379" w:author="Tu Tu" w:date="2023-05-03T19:26:00Z">
              <w:rPr>
                <w:rStyle w:val="ac"/>
                <w:noProof/>
              </w:rPr>
            </w:rPrChange>
          </w:rPr>
          <w:instrText xml:space="preserve"> </w:instrText>
        </w:r>
        <w:r w:rsidRPr="00352908">
          <w:rPr>
            <w:rFonts w:ascii="宋体" w:eastAsia="宋体" w:hAnsi="宋体"/>
            <w:noProof/>
            <w:sz w:val="24"/>
            <w:szCs w:val="24"/>
            <w:rPrChange w:id="380" w:author="Tu Tu" w:date="2023-05-03T19:26:00Z">
              <w:rPr>
                <w:noProof/>
              </w:rPr>
            </w:rPrChange>
          </w:rPr>
          <w:instrText>HYPERLINK \l "_Toc134034133"</w:instrText>
        </w:r>
        <w:r w:rsidRPr="00352908">
          <w:rPr>
            <w:rStyle w:val="ac"/>
            <w:rFonts w:ascii="宋体" w:eastAsia="宋体" w:hAnsi="宋体"/>
            <w:noProof/>
            <w:sz w:val="24"/>
            <w:szCs w:val="24"/>
            <w:rPrChange w:id="381" w:author="Tu Tu" w:date="2023-05-03T19:26:00Z">
              <w:rPr>
                <w:rStyle w:val="ac"/>
                <w:noProof/>
              </w:rPr>
            </w:rPrChange>
          </w:rPr>
          <w:instrText xml:space="preserve"> </w:instrText>
        </w:r>
        <w:r w:rsidRPr="00352908">
          <w:rPr>
            <w:rStyle w:val="ac"/>
            <w:rFonts w:ascii="宋体" w:eastAsia="宋体" w:hAnsi="宋体"/>
            <w:noProof/>
            <w:sz w:val="24"/>
            <w:szCs w:val="24"/>
            <w:rPrChange w:id="382" w:author="Tu Tu" w:date="2023-05-03T19:26:00Z">
              <w:rPr>
                <w:rStyle w:val="ac"/>
                <w:noProof/>
              </w:rPr>
            </w:rPrChange>
          </w:rPr>
        </w:r>
        <w:r w:rsidRPr="00352908">
          <w:rPr>
            <w:rStyle w:val="ac"/>
            <w:rFonts w:ascii="宋体" w:eastAsia="宋体" w:hAnsi="宋体"/>
            <w:noProof/>
            <w:sz w:val="24"/>
            <w:szCs w:val="24"/>
            <w:rPrChange w:id="383" w:author="Tu Tu" w:date="2023-05-03T19:26:00Z">
              <w:rPr>
                <w:rStyle w:val="ac"/>
                <w:noProof/>
              </w:rPr>
            </w:rPrChange>
          </w:rPr>
          <w:fldChar w:fldCharType="separate"/>
        </w:r>
        <w:r w:rsidRPr="004F29D8">
          <w:rPr>
            <w:rStyle w:val="ac"/>
            <w:rFonts w:ascii="Times New Roman" w:eastAsia="宋体" w:hAnsi="Times New Roman"/>
            <w:noProof/>
            <w:sz w:val="24"/>
            <w:szCs w:val="24"/>
            <w:rPrChange w:id="384" w:author="Tu Tu" w:date="2023-05-03T19:26:00Z">
              <w:rPr>
                <w:rStyle w:val="ac"/>
                <w:rFonts w:ascii="Times New Roman" w:eastAsia="黑体" w:hAnsi="Times New Roman"/>
                <w:noProof/>
              </w:rPr>
            </w:rPrChange>
          </w:rPr>
          <w:t>2</w:t>
        </w:r>
        <w:r w:rsidRPr="00352908">
          <w:rPr>
            <w:rStyle w:val="ac"/>
            <w:rFonts w:ascii="宋体" w:eastAsia="宋体" w:hAnsi="宋体"/>
            <w:noProof/>
            <w:sz w:val="24"/>
            <w:szCs w:val="24"/>
            <w:rPrChange w:id="385" w:author="Tu Tu" w:date="2023-05-03T19:26:00Z">
              <w:rPr>
                <w:rStyle w:val="ac"/>
                <w:rFonts w:ascii="黑体" w:eastAsia="黑体" w:hAnsi="黑体"/>
                <w:noProof/>
              </w:rPr>
            </w:rPrChange>
          </w:rPr>
          <w:t>．权重分配原理</w:t>
        </w:r>
        <w:r w:rsidRPr="00352908">
          <w:rPr>
            <w:rFonts w:ascii="宋体" w:eastAsia="宋体" w:hAnsi="宋体"/>
            <w:noProof/>
            <w:webHidden/>
            <w:sz w:val="24"/>
            <w:szCs w:val="24"/>
            <w:rPrChange w:id="386" w:author="Tu Tu" w:date="2023-05-03T19:26:00Z">
              <w:rPr>
                <w:noProof/>
                <w:webHidden/>
              </w:rPr>
            </w:rPrChange>
          </w:rPr>
          <w:tab/>
        </w:r>
        <w:r w:rsidRPr="00352908">
          <w:rPr>
            <w:rFonts w:ascii="宋体" w:eastAsia="宋体" w:hAnsi="宋体"/>
            <w:noProof/>
            <w:webHidden/>
            <w:sz w:val="24"/>
            <w:szCs w:val="24"/>
            <w:rPrChange w:id="387" w:author="Tu Tu" w:date="2023-05-03T19:26:00Z">
              <w:rPr>
                <w:noProof/>
                <w:webHidden/>
              </w:rPr>
            </w:rPrChange>
          </w:rPr>
          <w:fldChar w:fldCharType="begin"/>
        </w:r>
        <w:r w:rsidRPr="00352908">
          <w:rPr>
            <w:rFonts w:ascii="宋体" w:eastAsia="宋体" w:hAnsi="宋体"/>
            <w:noProof/>
            <w:webHidden/>
            <w:sz w:val="24"/>
            <w:szCs w:val="24"/>
            <w:rPrChange w:id="388" w:author="Tu Tu" w:date="2023-05-03T19:26:00Z">
              <w:rPr>
                <w:noProof/>
                <w:webHidden/>
              </w:rPr>
            </w:rPrChange>
          </w:rPr>
          <w:instrText xml:space="preserve"> PAGEREF _Toc134034133 \h </w:instrText>
        </w:r>
        <w:r w:rsidRPr="00352908">
          <w:rPr>
            <w:rFonts w:ascii="宋体" w:eastAsia="宋体" w:hAnsi="宋体"/>
            <w:noProof/>
            <w:webHidden/>
            <w:sz w:val="24"/>
            <w:szCs w:val="24"/>
            <w:rPrChange w:id="389" w:author="Tu Tu" w:date="2023-05-03T19:26:00Z">
              <w:rPr>
                <w:noProof/>
                <w:webHidden/>
              </w:rPr>
            </w:rPrChange>
          </w:rPr>
        </w:r>
      </w:ins>
      <w:r w:rsidRPr="00352908">
        <w:rPr>
          <w:rFonts w:ascii="宋体" w:eastAsia="宋体" w:hAnsi="宋体"/>
          <w:noProof/>
          <w:webHidden/>
          <w:sz w:val="24"/>
          <w:szCs w:val="24"/>
          <w:rPrChange w:id="390" w:author="Tu Tu" w:date="2023-05-03T19:26:00Z">
            <w:rPr>
              <w:noProof/>
              <w:webHidden/>
            </w:rPr>
          </w:rPrChange>
        </w:rPr>
        <w:fldChar w:fldCharType="separate"/>
      </w:r>
      <w:ins w:id="391" w:author="Tu Tu" w:date="2023-05-03T19:21:00Z">
        <w:r w:rsidRPr="004F29D8">
          <w:rPr>
            <w:rFonts w:ascii="Times New Roman" w:eastAsia="宋体" w:hAnsi="Times New Roman"/>
            <w:noProof/>
            <w:webHidden/>
            <w:sz w:val="24"/>
            <w:szCs w:val="24"/>
            <w:rPrChange w:id="392" w:author="Tu Tu" w:date="2023-05-03T19:26:00Z">
              <w:rPr>
                <w:rFonts w:ascii="Times New Roman" w:hAnsi="Times New Roman"/>
                <w:noProof/>
                <w:webHidden/>
              </w:rPr>
            </w:rPrChange>
          </w:rPr>
          <w:t>23</w:t>
        </w:r>
        <w:r w:rsidRPr="00352908">
          <w:rPr>
            <w:rFonts w:ascii="宋体" w:eastAsia="宋体" w:hAnsi="宋体"/>
            <w:noProof/>
            <w:webHidden/>
            <w:sz w:val="24"/>
            <w:szCs w:val="24"/>
            <w:rPrChange w:id="393" w:author="Tu Tu" w:date="2023-05-03T19:26:00Z">
              <w:rPr>
                <w:noProof/>
                <w:webHidden/>
              </w:rPr>
            </w:rPrChange>
          </w:rPr>
          <w:fldChar w:fldCharType="end"/>
        </w:r>
        <w:r w:rsidRPr="00352908">
          <w:rPr>
            <w:rStyle w:val="ac"/>
            <w:rFonts w:ascii="宋体" w:eastAsia="宋体" w:hAnsi="宋体"/>
            <w:noProof/>
            <w:sz w:val="24"/>
            <w:szCs w:val="24"/>
            <w:rPrChange w:id="394" w:author="Tu Tu" w:date="2023-05-03T19:26:00Z">
              <w:rPr>
                <w:rStyle w:val="ac"/>
                <w:noProof/>
              </w:rPr>
            </w:rPrChange>
          </w:rPr>
          <w:fldChar w:fldCharType="end"/>
        </w:r>
      </w:ins>
    </w:p>
    <w:p w14:paraId="385304E7" w14:textId="12DBE074" w:rsidR="008106CE" w:rsidRPr="00352908" w:rsidRDefault="008106CE" w:rsidP="00291356">
      <w:pPr>
        <w:pStyle w:val="TOC3"/>
        <w:rPr>
          <w:ins w:id="395" w:author="Tu Tu" w:date="2023-05-03T19:21:00Z"/>
          <w:rFonts w:ascii="宋体" w:eastAsia="宋体" w:hAnsi="宋体"/>
          <w:noProof/>
          <w:sz w:val="24"/>
          <w:szCs w:val="24"/>
          <w:rPrChange w:id="396" w:author="Tu Tu" w:date="2023-05-03T19:26:00Z">
            <w:rPr>
              <w:ins w:id="397" w:author="Tu Tu" w:date="2023-05-03T19:21:00Z"/>
              <w:noProof/>
            </w:rPr>
          </w:rPrChange>
        </w:rPr>
      </w:pPr>
      <w:ins w:id="398" w:author="Tu Tu" w:date="2023-05-03T19:21:00Z">
        <w:r w:rsidRPr="00352908">
          <w:rPr>
            <w:rStyle w:val="ac"/>
            <w:rFonts w:ascii="宋体" w:eastAsia="宋体" w:hAnsi="宋体"/>
            <w:noProof/>
            <w:sz w:val="24"/>
            <w:szCs w:val="24"/>
            <w:rPrChange w:id="399" w:author="Tu Tu" w:date="2023-05-03T19:26:00Z">
              <w:rPr>
                <w:rStyle w:val="ac"/>
                <w:noProof/>
              </w:rPr>
            </w:rPrChange>
          </w:rPr>
          <w:lastRenderedPageBreak/>
          <w:fldChar w:fldCharType="begin"/>
        </w:r>
        <w:r w:rsidRPr="00352908">
          <w:rPr>
            <w:rStyle w:val="ac"/>
            <w:rFonts w:ascii="宋体" w:eastAsia="宋体" w:hAnsi="宋体"/>
            <w:noProof/>
            <w:sz w:val="24"/>
            <w:szCs w:val="24"/>
            <w:rPrChange w:id="400" w:author="Tu Tu" w:date="2023-05-03T19:26:00Z">
              <w:rPr>
                <w:rStyle w:val="ac"/>
                <w:noProof/>
              </w:rPr>
            </w:rPrChange>
          </w:rPr>
          <w:instrText xml:space="preserve"> </w:instrText>
        </w:r>
        <w:r w:rsidRPr="00352908">
          <w:rPr>
            <w:rFonts w:ascii="宋体" w:eastAsia="宋体" w:hAnsi="宋体"/>
            <w:noProof/>
            <w:sz w:val="24"/>
            <w:szCs w:val="24"/>
            <w:rPrChange w:id="401" w:author="Tu Tu" w:date="2023-05-03T19:26:00Z">
              <w:rPr>
                <w:noProof/>
              </w:rPr>
            </w:rPrChange>
          </w:rPr>
          <w:instrText>HYPERLINK \l "_Toc134034134"</w:instrText>
        </w:r>
        <w:r w:rsidRPr="00352908">
          <w:rPr>
            <w:rStyle w:val="ac"/>
            <w:rFonts w:ascii="宋体" w:eastAsia="宋体" w:hAnsi="宋体"/>
            <w:noProof/>
            <w:sz w:val="24"/>
            <w:szCs w:val="24"/>
            <w:rPrChange w:id="402" w:author="Tu Tu" w:date="2023-05-03T19:26:00Z">
              <w:rPr>
                <w:rStyle w:val="ac"/>
                <w:noProof/>
              </w:rPr>
            </w:rPrChange>
          </w:rPr>
          <w:instrText xml:space="preserve"> </w:instrText>
        </w:r>
        <w:r w:rsidRPr="00352908">
          <w:rPr>
            <w:rStyle w:val="ac"/>
            <w:rFonts w:ascii="宋体" w:eastAsia="宋体" w:hAnsi="宋体"/>
            <w:noProof/>
            <w:sz w:val="24"/>
            <w:szCs w:val="24"/>
            <w:rPrChange w:id="403" w:author="Tu Tu" w:date="2023-05-03T19:26:00Z">
              <w:rPr>
                <w:rStyle w:val="ac"/>
                <w:noProof/>
              </w:rPr>
            </w:rPrChange>
          </w:rPr>
        </w:r>
        <w:r w:rsidRPr="00352908">
          <w:rPr>
            <w:rStyle w:val="ac"/>
            <w:rFonts w:ascii="宋体" w:eastAsia="宋体" w:hAnsi="宋体"/>
            <w:noProof/>
            <w:sz w:val="24"/>
            <w:szCs w:val="24"/>
            <w:rPrChange w:id="404" w:author="Tu Tu" w:date="2023-05-03T19:26:00Z">
              <w:rPr>
                <w:rStyle w:val="ac"/>
                <w:noProof/>
              </w:rPr>
            </w:rPrChange>
          </w:rPr>
          <w:fldChar w:fldCharType="separate"/>
        </w:r>
        <w:r w:rsidRPr="004F29D8">
          <w:rPr>
            <w:rStyle w:val="ac"/>
            <w:rFonts w:ascii="Times New Roman" w:eastAsia="宋体" w:hAnsi="Times New Roman"/>
            <w:noProof/>
            <w:sz w:val="24"/>
            <w:szCs w:val="24"/>
            <w:rPrChange w:id="405" w:author="Tu Tu" w:date="2023-05-03T19:26:00Z">
              <w:rPr>
                <w:rStyle w:val="ac"/>
                <w:rFonts w:ascii="Times New Roman" w:eastAsia="黑体" w:hAnsi="Times New Roman"/>
                <w:noProof/>
              </w:rPr>
            </w:rPrChange>
          </w:rPr>
          <w:t>3</w:t>
        </w:r>
        <w:r w:rsidRPr="00352908">
          <w:rPr>
            <w:rStyle w:val="ac"/>
            <w:rFonts w:ascii="宋体" w:eastAsia="宋体" w:hAnsi="宋体"/>
            <w:noProof/>
            <w:sz w:val="24"/>
            <w:szCs w:val="24"/>
            <w:rPrChange w:id="406" w:author="Tu Tu" w:date="2023-05-03T19:26:00Z">
              <w:rPr>
                <w:rStyle w:val="ac"/>
                <w:rFonts w:ascii="黑体" w:eastAsia="黑体" w:hAnsi="黑体"/>
                <w:noProof/>
              </w:rPr>
            </w:rPrChange>
          </w:rPr>
          <w:t>．熵权值特点</w:t>
        </w:r>
        <w:r w:rsidRPr="00352908">
          <w:rPr>
            <w:rFonts w:ascii="宋体" w:eastAsia="宋体" w:hAnsi="宋体"/>
            <w:noProof/>
            <w:webHidden/>
            <w:sz w:val="24"/>
            <w:szCs w:val="24"/>
            <w:rPrChange w:id="407" w:author="Tu Tu" w:date="2023-05-03T19:26:00Z">
              <w:rPr>
                <w:noProof/>
                <w:webHidden/>
              </w:rPr>
            </w:rPrChange>
          </w:rPr>
          <w:tab/>
        </w:r>
        <w:r w:rsidRPr="00352908">
          <w:rPr>
            <w:rFonts w:ascii="宋体" w:eastAsia="宋体" w:hAnsi="宋体"/>
            <w:noProof/>
            <w:webHidden/>
            <w:sz w:val="24"/>
            <w:szCs w:val="24"/>
            <w:rPrChange w:id="408" w:author="Tu Tu" w:date="2023-05-03T19:26:00Z">
              <w:rPr>
                <w:noProof/>
                <w:webHidden/>
              </w:rPr>
            </w:rPrChange>
          </w:rPr>
          <w:fldChar w:fldCharType="begin"/>
        </w:r>
        <w:r w:rsidRPr="00352908">
          <w:rPr>
            <w:rFonts w:ascii="宋体" w:eastAsia="宋体" w:hAnsi="宋体"/>
            <w:noProof/>
            <w:webHidden/>
            <w:sz w:val="24"/>
            <w:szCs w:val="24"/>
            <w:rPrChange w:id="409" w:author="Tu Tu" w:date="2023-05-03T19:26:00Z">
              <w:rPr>
                <w:noProof/>
                <w:webHidden/>
              </w:rPr>
            </w:rPrChange>
          </w:rPr>
          <w:instrText xml:space="preserve"> PAGEREF _Toc134034134 \h </w:instrText>
        </w:r>
        <w:r w:rsidRPr="00352908">
          <w:rPr>
            <w:rFonts w:ascii="宋体" w:eastAsia="宋体" w:hAnsi="宋体"/>
            <w:noProof/>
            <w:webHidden/>
            <w:sz w:val="24"/>
            <w:szCs w:val="24"/>
            <w:rPrChange w:id="410" w:author="Tu Tu" w:date="2023-05-03T19:26:00Z">
              <w:rPr>
                <w:noProof/>
                <w:webHidden/>
              </w:rPr>
            </w:rPrChange>
          </w:rPr>
        </w:r>
      </w:ins>
      <w:r w:rsidRPr="00352908">
        <w:rPr>
          <w:rFonts w:ascii="宋体" w:eastAsia="宋体" w:hAnsi="宋体"/>
          <w:noProof/>
          <w:webHidden/>
          <w:sz w:val="24"/>
          <w:szCs w:val="24"/>
          <w:rPrChange w:id="411" w:author="Tu Tu" w:date="2023-05-03T19:26:00Z">
            <w:rPr>
              <w:noProof/>
              <w:webHidden/>
            </w:rPr>
          </w:rPrChange>
        </w:rPr>
        <w:fldChar w:fldCharType="separate"/>
      </w:r>
      <w:ins w:id="412" w:author="Tu Tu" w:date="2023-05-03T19:21:00Z">
        <w:r w:rsidRPr="004F29D8">
          <w:rPr>
            <w:rFonts w:ascii="Times New Roman" w:eastAsia="宋体" w:hAnsi="Times New Roman"/>
            <w:noProof/>
            <w:webHidden/>
            <w:sz w:val="24"/>
            <w:szCs w:val="24"/>
            <w:rPrChange w:id="413" w:author="Tu Tu" w:date="2023-05-03T19:26:00Z">
              <w:rPr>
                <w:rFonts w:ascii="Times New Roman" w:hAnsi="Times New Roman"/>
                <w:noProof/>
                <w:webHidden/>
              </w:rPr>
            </w:rPrChange>
          </w:rPr>
          <w:t>23</w:t>
        </w:r>
        <w:r w:rsidRPr="00352908">
          <w:rPr>
            <w:rFonts w:ascii="宋体" w:eastAsia="宋体" w:hAnsi="宋体"/>
            <w:noProof/>
            <w:webHidden/>
            <w:sz w:val="24"/>
            <w:szCs w:val="24"/>
            <w:rPrChange w:id="414" w:author="Tu Tu" w:date="2023-05-03T19:26:00Z">
              <w:rPr>
                <w:noProof/>
                <w:webHidden/>
              </w:rPr>
            </w:rPrChange>
          </w:rPr>
          <w:fldChar w:fldCharType="end"/>
        </w:r>
        <w:r w:rsidRPr="00352908">
          <w:rPr>
            <w:rStyle w:val="ac"/>
            <w:rFonts w:ascii="宋体" w:eastAsia="宋体" w:hAnsi="宋体"/>
            <w:noProof/>
            <w:sz w:val="24"/>
            <w:szCs w:val="24"/>
            <w:rPrChange w:id="415" w:author="Tu Tu" w:date="2023-05-03T19:26:00Z">
              <w:rPr>
                <w:rStyle w:val="ac"/>
                <w:noProof/>
              </w:rPr>
            </w:rPrChange>
          </w:rPr>
          <w:fldChar w:fldCharType="end"/>
        </w:r>
      </w:ins>
    </w:p>
    <w:p w14:paraId="63EFEFCD" w14:textId="1570E207" w:rsidR="008106CE" w:rsidRDefault="008106CE" w:rsidP="00423D9A">
      <w:pPr>
        <w:pStyle w:val="TOC2"/>
        <w:rPr>
          <w:ins w:id="416" w:author="Tu Tu" w:date="2023-05-03T19:21:00Z"/>
          <w:noProof/>
        </w:rPr>
        <w:pPrChange w:id="417" w:author="Tu Tu" w:date="2023-05-03T19:27:00Z">
          <w:pPr>
            <w:pStyle w:val="TOC2"/>
          </w:pPr>
        </w:pPrChange>
      </w:pPr>
      <w:ins w:id="418" w:author="Tu Tu" w:date="2023-05-03T19:21:00Z">
        <w:r w:rsidRPr="002711C0">
          <w:rPr>
            <w:rStyle w:val="ac"/>
            <w:noProof/>
          </w:rPr>
          <w:fldChar w:fldCharType="begin"/>
        </w:r>
        <w:r w:rsidRPr="002711C0">
          <w:rPr>
            <w:rStyle w:val="ac"/>
            <w:noProof/>
          </w:rPr>
          <w:instrText xml:space="preserve"> </w:instrText>
        </w:r>
        <w:r>
          <w:rPr>
            <w:noProof/>
          </w:rPr>
          <w:instrText>HYPERLINK \l "_Toc134034135"</w:instrText>
        </w:r>
        <w:r w:rsidRPr="002711C0">
          <w:rPr>
            <w:rStyle w:val="ac"/>
            <w:noProof/>
          </w:rPr>
          <w:instrText xml:space="preserve"> </w:instrText>
        </w:r>
        <w:r w:rsidRPr="002711C0">
          <w:rPr>
            <w:rStyle w:val="ac"/>
            <w:noProof/>
          </w:rPr>
        </w:r>
        <w:r w:rsidRPr="002711C0">
          <w:rPr>
            <w:rStyle w:val="ac"/>
            <w:noProof/>
          </w:rPr>
          <w:fldChar w:fldCharType="separate"/>
        </w:r>
        <w:r w:rsidRPr="002711C0">
          <w:rPr>
            <w:rStyle w:val="ac"/>
            <w:rFonts w:ascii="黑体" w:eastAsia="黑体" w:hAnsi="黑体"/>
            <w:noProof/>
          </w:rPr>
          <w:t>（二）基于熵权</w:t>
        </w:r>
        <w:r w:rsidRPr="004F29D8">
          <w:rPr>
            <w:rStyle w:val="ac"/>
            <w:rFonts w:ascii="Times New Roman" w:eastAsia="黑体" w:hAnsi="Times New Roman"/>
            <w:noProof/>
          </w:rPr>
          <w:t>TOPSIS</w:t>
        </w:r>
        <w:r w:rsidRPr="002711C0">
          <w:rPr>
            <w:rStyle w:val="ac"/>
            <w:rFonts w:ascii="黑体" w:eastAsia="黑体" w:hAnsi="黑体"/>
            <w:noProof/>
          </w:rPr>
          <w:t>方法原理</w:t>
        </w:r>
        <w:r>
          <w:rPr>
            <w:noProof/>
            <w:webHidden/>
          </w:rPr>
          <w:tab/>
        </w:r>
        <w:r>
          <w:rPr>
            <w:noProof/>
            <w:webHidden/>
          </w:rPr>
          <w:fldChar w:fldCharType="begin"/>
        </w:r>
        <w:r>
          <w:rPr>
            <w:noProof/>
            <w:webHidden/>
          </w:rPr>
          <w:instrText xml:space="preserve"> PAGEREF _Toc134034135 \h </w:instrText>
        </w:r>
        <w:r>
          <w:rPr>
            <w:noProof/>
            <w:webHidden/>
          </w:rPr>
        </w:r>
      </w:ins>
      <w:r>
        <w:rPr>
          <w:noProof/>
          <w:webHidden/>
        </w:rPr>
        <w:fldChar w:fldCharType="separate"/>
      </w:r>
      <w:ins w:id="419" w:author="Tu Tu" w:date="2023-05-03T19:21:00Z">
        <w:r w:rsidRPr="004F29D8">
          <w:rPr>
            <w:rFonts w:ascii="Times New Roman" w:hAnsi="Times New Roman"/>
            <w:noProof/>
            <w:webHidden/>
          </w:rPr>
          <w:t>23</w:t>
        </w:r>
        <w:r>
          <w:rPr>
            <w:noProof/>
            <w:webHidden/>
          </w:rPr>
          <w:fldChar w:fldCharType="end"/>
        </w:r>
        <w:r w:rsidRPr="002711C0">
          <w:rPr>
            <w:rStyle w:val="ac"/>
            <w:noProof/>
          </w:rPr>
          <w:fldChar w:fldCharType="end"/>
        </w:r>
      </w:ins>
    </w:p>
    <w:p w14:paraId="06CF7C2B" w14:textId="0284FD3B" w:rsidR="008106CE" w:rsidRPr="00352908" w:rsidRDefault="008106CE" w:rsidP="00291356">
      <w:pPr>
        <w:pStyle w:val="TOC3"/>
        <w:rPr>
          <w:ins w:id="420" w:author="Tu Tu" w:date="2023-05-03T19:21:00Z"/>
          <w:rFonts w:ascii="宋体" w:eastAsia="宋体" w:hAnsi="宋体"/>
          <w:noProof/>
          <w:sz w:val="24"/>
          <w:szCs w:val="24"/>
          <w:rPrChange w:id="421" w:author="Tu Tu" w:date="2023-05-03T19:27:00Z">
            <w:rPr>
              <w:ins w:id="422" w:author="Tu Tu" w:date="2023-05-03T19:21:00Z"/>
              <w:noProof/>
            </w:rPr>
          </w:rPrChange>
        </w:rPr>
      </w:pPr>
      <w:ins w:id="423" w:author="Tu Tu" w:date="2023-05-03T19:21:00Z">
        <w:r w:rsidRPr="00352908">
          <w:rPr>
            <w:rStyle w:val="ac"/>
            <w:rFonts w:ascii="宋体" w:eastAsia="宋体" w:hAnsi="宋体"/>
            <w:noProof/>
            <w:sz w:val="24"/>
            <w:szCs w:val="24"/>
            <w:rPrChange w:id="424" w:author="Tu Tu" w:date="2023-05-03T19:27:00Z">
              <w:rPr>
                <w:rStyle w:val="ac"/>
                <w:noProof/>
              </w:rPr>
            </w:rPrChange>
          </w:rPr>
          <w:fldChar w:fldCharType="begin"/>
        </w:r>
        <w:r w:rsidRPr="00352908">
          <w:rPr>
            <w:rStyle w:val="ac"/>
            <w:rFonts w:ascii="宋体" w:eastAsia="宋体" w:hAnsi="宋体"/>
            <w:noProof/>
            <w:sz w:val="24"/>
            <w:szCs w:val="24"/>
            <w:rPrChange w:id="425" w:author="Tu Tu" w:date="2023-05-03T19:27:00Z">
              <w:rPr>
                <w:rStyle w:val="ac"/>
                <w:noProof/>
              </w:rPr>
            </w:rPrChange>
          </w:rPr>
          <w:instrText xml:space="preserve"> </w:instrText>
        </w:r>
        <w:r w:rsidRPr="00352908">
          <w:rPr>
            <w:rFonts w:ascii="宋体" w:eastAsia="宋体" w:hAnsi="宋体"/>
            <w:noProof/>
            <w:sz w:val="24"/>
            <w:szCs w:val="24"/>
            <w:rPrChange w:id="426" w:author="Tu Tu" w:date="2023-05-03T19:27:00Z">
              <w:rPr>
                <w:noProof/>
              </w:rPr>
            </w:rPrChange>
          </w:rPr>
          <w:instrText>HYPERLINK \l "_Toc134034136"</w:instrText>
        </w:r>
        <w:r w:rsidRPr="00352908">
          <w:rPr>
            <w:rStyle w:val="ac"/>
            <w:rFonts w:ascii="宋体" w:eastAsia="宋体" w:hAnsi="宋体"/>
            <w:noProof/>
            <w:sz w:val="24"/>
            <w:szCs w:val="24"/>
            <w:rPrChange w:id="427" w:author="Tu Tu" w:date="2023-05-03T19:27:00Z">
              <w:rPr>
                <w:rStyle w:val="ac"/>
                <w:noProof/>
              </w:rPr>
            </w:rPrChange>
          </w:rPr>
          <w:instrText xml:space="preserve"> </w:instrText>
        </w:r>
        <w:r w:rsidRPr="00352908">
          <w:rPr>
            <w:rStyle w:val="ac"/>
            <w:rFonts w:ascii="宋体" w:eastAsia="宋体" w:hAnsi="宋体"/>
            <w:noProof/>
            <w:sz w:val="24"/>
            <w:szCs w:val="24"/>
            <w:rPrChange w:id="428" w:author="Tu Tu" w:date="2023-05-03T19:27:00Z">
              <w:rPr>
                <w:rStyle w:val="ac"/>
                <w:noProof/>
              </w:rPr>
            </w:rPrChange>
          </w:rPr>
        </w:r>
        <w:r w:rsidRPr="00352908">
          <w:rPr>
            <w:rStyle w:val="ac"/>
            <w:rFonts w:ascii="宋体" w:eastAsia="宋体" w:hAnsi="宋体"/>
            <w:noProof/>
            <w:sz w:val="24"/>
            <w:szCs w:val="24"/>
            <w:rPrChange w:id="429" w:author="Tu Tu" w:date="2023-05-03T19:27:00Z">
              <w:rPr>
                <w:rStyle w:val="ac"/>
                <w:noProof/>
              </w:rPr>
            </w:rPrChange>
          </w:rPr>
          <w:fldChar w:fldCharType="separate"/>
        </w:r>
        <w:r w:rsidRPr="004F29D8">
          <w:rPr>
            <w:rStyle w:val="ac"/>
            <w:rFonts w:ascii="Times New Roman" w:eastAsia="宋体" w:hAnsi="Times New Roman"/>
            <w:noProof/>
            <w:sz w:val="24"/>
            <w:szCs w:val="24"/>
            <w:rPrChange w:id="430" w:author="Tu Tu" w:date="2023-05-03T19:27:00Z">
              <w:rPr>
                <w:rStyle w:val="ac"/>
                <w:rFonts w:ascii="Times New Roman" w:eastAsia="黑体" w:hAnsi="Times New Roman"/>
                <w:noProof/>
              </w:rPr>
            </w:rPrChange>
          </w:rPr>
          <w:t>1</w:t>
        </w:r>
        <w:r w:rsidRPr="00352908">
          <w:rPr>
            <w:rStyle w:val="ac"/>
            <w:rFonts w:ascii="宋体" w:eastAsia="宋体" w:hAnsi="宋体"/>
            <w:noProof/>
            <w:sz w:val="24"/>
            <w:szCs w:val="24"/>
            <w:rPrChange w:id="431" w:author="Tu Tu" w:date="2023-05-03T19:27:00Z">
              <w:rPr>
                <w:rStyle w:val="ac"/>
                <w:rFonts w:ascii="黑体" w:eastAsia="黑体" w:hAnsi="黑体"/>
                <w:noProof/>
              </w:rPr>
            </w:rPrChange>
          </w:rPr>
          <w:t>．建立特征矩阵</w:t>
        </w:r>
        <w:r w:rsidRPr="00352908">
          <w:rPr>
            <w:rFonts w:ascii="宋体" w:eastAsia="宋体" w:hAnsi="宋体"/>
            <w:noProof/>
            <w:webHidden/>
            <w:sz w:val="24"/>
            <w:szCs w:val="24"/>
            <w:rPrChange w:id="432" w:author="Tu Tu" w:date="2023-05-03T19:27:00Z">
              <w:rPr>
                <w:noProof/>
                <w:webHidden/>
              </w:rPr>
            </w:rPrChange>
          </w:rPr>
          <w:tab/>
        </w:r>
        <w:r w:rsidRPr="00352908">
          <w:rPr>
            <w:rFonts w:ascii="宋体" w:eastAsia="宋体" w:hAnsi="宋体"/>
            <w:noProof/>
            <w:webHidden/>
            <w:sz w:val="24"/>
            <w:szCs w:val="24"/>
            <w:rPrChange w:id="433" w:author="Tu Tu" w:date="2023-05-03T19:27:00Z">
              <w:rPr>
                <w:noProof/>
                <w:webHidden/>
              </w:rPr>
            </w:rPrChange>
          </w:rPr>
          <w:fldChar w:fldCharType="begin"/>
        </w:r>
        <w:r w:rsidRPr="00352908">
          <w:rPr>
            <w:rFonts w:ascii="宋体" w:eastAsia="宋体" w:hAnsi="宋体"/>
            <w:noProof/>
            <w:webHidden/>
            <w:sz w:val="24"/>
            <w:szCs w:val="24"/>
            <w:rPrChange w:id="434" w:author="Tu Tu" w:date="2023-05-03T19:27:00Z">
              <w:rPr>
                <w:noProof/>
                <w:webHidden/>
              </w:rPr>
            </w:rPrChange>
          </w:rPr>
          <w:instrText xml:space="preserve"> PAGEREF _Toc134034136 \h </w:instrText>
        </w:r>
        <w:r w:rsidRPr="00352908">
          <w:rPr>
            <w:rFonts w:ascii="宋体" w:eastAsia="宋体" w:hAnsi="宋体"/>
            <w:noProof/>
            <w:webHidden/>
            <w:sz w:val="24"/>
            <w:szCs w:val="24"/>
            <w:rPrChange w:id="435" w:author="Tu Tu" w:date="2023-05-03T19:27:00Z">
              <w:rPr>
                <w:noProof/>
                <w:webHidden/>
              </w:rPr>
            </w:rPrChange>
          </w:rPr>
        </w:r>
      </w:ins>
      <w:r w:rsidRPr="00352908">
        <w:rPr>
          <w:rFonts w:ascii="宋体" w:eastAsia="宋体" w:hAnsi="宋体"/>
          <w:noProof/>
          <w:webHidden/>
          <w:sz w:val="24"/>
          <w:szCs w:val="24"/>
          <w:rPrChange w:id="436" w:author="Tu Tu" w:date="2023-05-03T19:27:00Z">
            <w:rPr>
              <w:noProof/>
              <w:webHidden/>
            </w:rPr>
          </w:rPrChange>
        </w:rPr>
        <w:fldChar w:fldCharType="separate"/>
      </w:r>
      <w:ins w:id="437" w:author="Tu Tu" w:date="2023-05-03T19:21:00Z">
        <w:r w:rsidRPr="004F29D8">
          <w:rPr>
            <w:rFonts w:ascii="Times New Roman" w:eastAsia="宋体" w:hAnsi="Times New Roman"/>
            <w:noProof/>
            <w:webHidden/>
            <w:sz w:val="24"/>
            <w:szCs w:val="24"/>
            <w:rPrChange w:id="438" w:author="Tu Tu" w:date="2023-05-03T19:27:00Z">
              <w:rPr>
                <w:rFonts w:ascii="Times New Roman" w:hAnsi="Times New Roman"/>
                <w:noProof/>
                <w:webHidden/>
              </w:rPr>
            </w:rPrChange>
          </w:rPr>
          <w:t>23</w:t>
        </w:r>
        <w:r w:rsidRPr="00352908">
          <w:rPr>
            <w:rFonts w:ascii="宋体" w:eastAsia="宋体" w:hAnsi="宋体"/>
            <w:noProof/>
            <w:webHidden/>
            <w:sz w:val="24"/>
            <w:szCs w:val="24"/>
            <w:rPrChange w:id="439" w:author="Tu Tu" w:date="2023-05-03T19:27:00Z">
              <w:rPr>
                <w:noProof/>
                <w:webHidden/>
              </w:rPr>
            </w:rPrChange>
          </w:rPr>
          <w:fldChar w:fldCharType="end"/>
        </w:r>
        <w:r w:rsidRPr="00352908">
          <w:rPr>
            <w:rStyle w:val="ac"/>
            <w:rFonts w:ascii="宋体" w:eastAsia="宋体" w:hAnsi="宋体"/>
            <w:noProof/>
            <w:sz w:val="24"/>
            <w:szCs w:val="24"/>
            <w:rPrChange w:id="440" w:author="Tu Tu" w:date="2023-05-03T19:27:00Z">
              <w:rPr>
                <w:rStyle w:val="ac"/>
                <w:noProof/>
              </w:rPr>
            </w:rPrChange>
          </w:rPr>
          <w:fldChar w:fldCharType="end"/>
        </w:r>
      </w:ins>
    </w:p>
    <w:p w14:paraId="60DB384A" w14:textId="0A169CE1" w:rsidR="008106CE" w:rsidRPr="00352908" w:rsidRDefault="008106CE" w:rsidP="00291356">
      <w:pPr>
        <w:pStyle w:val="TOC3"/>
        <w:rPr>
          <w:ins w:id="441" w:author="Tu Tu" w:date="2023-05-03T19:21:00Z"/>
          <w:rFonts w:ascii="宋体" w:eastAsia="宋体" w:hAnsi="宋体"/>
          <w:noProof/>
          <w:sz w:val="24"/>
          <w:szCs w:val="24"/>
          <w:rPrChange w:id="442" w:author="Tu Tu" w:date="2023-05-03T19:27:00Z">
            <w:rPr>
              <w:ins w:id="443" w:author="Tu Tu" w:date="2023-05-03T19:21:00Z"/>
              <w:noProof/>
            </w:rPr>
          </w:rPrChange>
        </w:rPr>
      </w:pPr>
      <w:ins w:id="444" w:author="Tu Tu" w:date="2023-05-03T19:21:00Z">
        <w:r w:rsidRPr="00352908">
          <w:rPr>
            <w:rStyle w:val="ac"/>
            <w:rFonts w:ascii="宋体" w:eastAsia="宋体" w:hAnsi="宋体"/>
            <w:noProof/>
            <w:sz w:val="24"/>
            <w:szCs w:val="24"/>
            <w:rPrChange w:id="445" w:author="Tu Tu" w:date="2023-05-03T19:27:00Z">
              <w:rPr>
                <w:rStyle w:val="ac"/>
                <w:noProof/>
              </w:rPr>
            </w:rPrChange>
          </w:rPr>
          <w:fldChar w:fldCharType="begin"/>
        </w:r>
        <w:r w:rsidRPr="00352908">
          <w:rPr>
            <w:rStyle w:val="ac"/>
            <w:rFonts w:ascii="宋体" w:eastAsia="宋体" w:hAnsi="宋体"/>
            <w:noProof/>
            <w:sz w:val="24"/>
            <w:szCs w:val="24"/>
            <w:rPrChange w:id="446" w:author="Tu Tu" w:date="2023-05-03T19:27:00Z">
              <w:rPr>
                <w:rStyle w:val="ac"/>
                <w:noProof/>
              </w:rPr>
            </w:rPrChange>
          </w:rPr>
          <w:instrText xml:space="preserve"> </w:instrText>
        </w:r>
        <w:r w:rsidRPr="00352908">
          <w:rPr>
            <w:rFonts w:ascii="宋体" w:eastAsia="宋体" w:hAnsi="宋体"/>
            <w:noProof/>
            <w:sz w:val="24"/>
            <w:szCs w:val="24"/>
            <w:rPrChange w:id="447" w:author="Tu Tu" w:date="2023-05-03T19:27:00Z">
              <w:rPr>
                <w:noProof/>
              </w:rPr>
            </w:rPrChange>
          </w:rPr>
          <w:instrText>HYPERLINK \l "_Toc134034137"</w:instrText>
        </w:r>
        <w:r w:rsidRPr="00352908">
          <w:rPr>
            <w:rStyle w:val="ac"/>
            <w:rFonts w:ascii="宋体" w:eastAsia="宋体" w:hAnsi="宋体"/>
            <w:noProof/>
            <w:sz w:val="24"/>
            <w:szCs w:val="24"/>
            <w:rPrChange w:id="448" w:author="Tu Tu" w:date="2023-05-03T19:27:00Z">
              <w:rPr>
                <w:rStyle w:val="ac"/>
                <w:noProof/>
              </w:rPr>
            </w:rPrChange>
          </w:rPr>
          <w:instrText xml:space="preserve"> </w:instrText>
        </w:r>
        <w:r w:rsidRPr="00352908">
          <w:rPr>
            <w:rStyle w:val="ac"/>
            <w:rFonts w:ascii="宋体" w:eastAsia="宋体" w:hAnsi="宋体"/>
            <w:noProof/>
            <w:sz w:val="24"/>
            <w:szCs w:val="24"/>
            <w:rPrChange w:id="449" w:author="Tu Tu" w:date="2023-05-03T19:27:00Z">
              <w:rPr>
                <w:rStyle w:val="ac"/>
                <w:noProof/>
              </w:rPr>
            </w:rPrChange>
          </w:rPr>
        </w:r>
        <w:r w:rsidRPr="00352908">
          <w:rPr>
            <w:rStyle w:val="ac"/>
            <w:rFonts w:ascii="宋体" w:eastAsia="宋体" w:hAnsi="宋体"/>
            <w:noProof/>
            <w:sz w:val="24"/>
            <w:szCs w:val="24"/>
            <w:rPrChange w:id="450" w:author="Tu Tu" w:date="2023-05-03T19:27:00Z">
              <w:rPr>
                <w:rStyle w:val="ac"/>
                <w:noProof/>
              </w:rPr>
            </w:rPrChange>
          </w:rPr>
          <w:fldChar w:fldCharType="separate"/>
        </w:r>
        <w:r w:rsidRPr="004F29D8">
          <w:rPr>
            <w:rStyle w:val="ac"/>
            <w:rFonts w:ascii="Times New Roman" w:eastAsia="宋体" w:hAnsi="Times New Roman"/>
            <w:noProof/>
            <w:sz w:val="24"/>
            <w:szCs w:val="24"/>
            <w:rPrChange w:id="451" w:author="Tu Tu" w:date="2023-05-03T19:27:00Z">
              <w:rPr>
                <w:rStyle w:val="ac"/>
                <w:rFonts w:ascii="Times New Roman" w:eastAsia="黑体" w:hAnsi="Times New Roman"/>
                <w:noProof/>
              </w:rPr>
            </w:rPrChange>
          </w:rPr>
          <w:t>2</w:t>
        </w:r>
        <w:r w:rsidRPr="00352908">
          <w:rPr>
            <w:rStyle w:val="ac"/>
            <w:rFonts w:ascii="宋体" w:eastAsia="宋体" w:hAnsi="宋体"/>
            <w:noProof/>
            <w:sz w:val="24"/>
            <w:szCs w:val="24"/>
            <w:rPrChange w:id="452" w:author="Tu Tu" w:date="2023-05-03T19:27:00Z">
              <w:rPr>
                <w:rStyle w:val="ac"/>
                <w:rFonts w:ascii="黑体" w:eastAsia="黑体" w:hAnsi="黑体"/>
                <w:noProof/>
              </w:rPr>
            </w:rPrChange>
          </w:rPr>
          <w:t>．熵值法求权重</w:t>
        </w:r>
        <w:r w:rsidRPr="00352908">
          <w:rPr>
            <w:rFonts w:ascii="宋体" w:eastAsia="宋体" w:hAnsi="宋体"/>
            <w:noProof/>
            <w:webHidden/>
            <w:sz w:val="24"/>
            <w:szCs w:val="24"/>
            <w:rPrChange w:id="453" w:author="Tu Tu" w:date="2023-05-03T19:27:00Z">
              <w:rPr>
                <w:noProof/>
                <w:webHidden/>
              </w:rPr>
            </w:rPrChange>
          </w:rPr>
          <w:tab/>
        </w:r>
        <w:r w:rsidRPr="00352908">
          <w:rPr>
            <w:rFonts w:ascii="宋体" w:eastAsia="宋体" w:hAnsi="宋体"/>
            <w:noProof/>
            <w:webHidden/>
            <w:sz w:val="24"/>
            <w:szCs w:val="24"/>
            <w:rPrChange w:id="454" w:author="Tu Tu" w:date="2023-05-03T19:27:00Z">
              <w:rPr>
                <w:noProof/>
                <w:webHidden/>
              </w:rPr>
            </w:rPrChange>
          </w:rPr>
          <w:fldChar w:fldCharType="begin"/>
        </w:r>
        <w:r w:rsidRPr="00352908">
          <w:rPr>
            <w:rFonts w:ascii="宋体" w:eastAsia="宋体" w:hAnsi="宋体"/>
            <w:noProof/>
            <w:webHidden/>
            <w:sz w:val="24"/>
            <w:szCs w:val="24"/>
            <w:rPrChange w:id="455" w:author="Tu Tu" w:date="2023-05-03T19:27:00Z">
              <w:rPr>
                <w:noProof/>
                <w:webHidden/>
              </w:rPr>
            </w:rPrChange>
          </w:rPr>
          <w:instrText xml:space="preserve"> PAGEREF _Toc134034137 \h </w:instrText>
        </w:r>
        <w:r w:rsidRPr="00352908">
          <w:rPr>
            <w:rFonts w:ascii="宋体" w:eastAsia="宋体" w:hAnsi="宋体"/>
            <w:noProof/>
            <w:webHidden/>
            <w:sz w:val="24"/>
            <w:szCs w:val="24"/>
            <w:rPrChange w:id="456" w:author="Tu Tu" w:date="2023-05-03T19:27:00Z">
              <w:rPr>
                <w:noProof/>
                <w:webHidden/>
              </w:rPr>
            </w:rPrChange>
          </w:rPr>
        </w:r>
      </w:ins>
      <w:r w:rsidRPr="00352908">
        <w:rPr>
          <w:rFonts w:ascii="宋体" w:eastAsia="宋体" w:hAnsi="宋体"/>
          <w:noProof/>
          <w:webHidden/>
          <w:sz w:val="24"/>
          <w:szCs w:val="24"/>
          <w:rPrChange w:id="457" w:author="Tu Tu" w:date="2023-05-03T19:27:00Z">
            <w:rPr>
              <w:noProof/>
              <w:webHidden/>
            </w:rPr>
          </w:rPrChange>
        </w:rPr>
        <w:fldChar w:fldCharType="separate"/>
      </w:r>
      <w:ins w:id="458" w:author="Tu Tu" w:date="2023-05-03T19:21:00Z">
        <w:r w:rsidRPr="004F29D8">
          <w:rPr>
            <w:rFonts w:ascii="Times New Roman" w:eastAsia="宋体" w:hAnsi="Times New Roman"/>
            <w:noProof/>
            <w:webHidden/>
            <w:sz w:val="24"/>
            <w:szCs w:val="24"/>
            <w:rPrChange w:id="459" w:author="Tu Tu" w:date="2023-05-03T19:27:00Z">
              <w:rPr>
                <w:rFonts w:ascii="Times New Roman" w:hAnsi="Times New Roman"/>
                <w:noProof/>
                <w:webHidden/>
              </w:rPr>
            </w:rPrChange>
          </w:rPr>
          <w:t>24</w:t>
        </w:r>
        <w:r w:rsidRPr="00352908">
          <w:rPr>
            <w:rFonts w:ascii="宋体" w:eastAsia="宋体" w:hAnsi="宋体"/>
            <w:noProof/>
            <w:webHidden/>
            <w:sz w:val="24"/>
            <w:szCs w:val="24"/>
            <w:rPrChange w:id="460" w:author="Tu Tu" w:date="2023-05-03T19:27:00Z">
              <w:rPr>
                <w:noProof/>
                <w:webHidden/>
              </w:rPr>
            </w:rPrChange>
          </w:rPr>
          <w:fldChar w:fldCharType="end"/>
        </w:r>
        <w:r w:rsidRPr="00352908">
          <w:rPr>
            <w:rStyle w:val="ac"/>
            <w:rFonts w:ascii="宋体" w:eastAsia="宋体" w:hAnsi="宋体"/>
            <w:noProof/>
            <w:sz w:val="24"/>
            <w:szCs w:val="24"/>
            <w:rPrChange w:id="461" w:author="Tu Tu" w:date="2023-05-03T19:27:00Z">
              <w:rPr>
                <w:rStyle w:val="ac"/>
                <w:noProof/>
              </w:rPr>
            </w:rPrChange>
          </w:rPr>
          <w:fldChar w:fldCharType="end"/>
        </w:r>
      </w:ins>
    </w:p>
    <w:p w14:paraId="550B5156" w14:textId="02FF8293" w:rsidR="008106CE" w:rsidRPr="00352908" w:rsidRDefault="008106CE" w:rsidP="00291356">
      <w:pPr>
        <w:pStyle w:val="TOC3"/>
        <w:rPr>
          <w:ins w:id="462" w:author="Tu Tu" w:date="2023-05-03T19:21:00Z"/>
          <w:rFonts w:ascii="宋体" w:eastAsia="宋体" w:hAnsi="宋体"/>
          <w:noProof/>
          <w:sz w:val="24"/>
          <w:szCs w:val="24"/>
          <w:rPrChange w:id="463" w:author="Tu Tu" w:date="2023-05-03T19:27:00Z">
            <w:rPr>
              <w:ins w:id="464" w:author="Tu Tu" w:date="2023-05-03T19:21:00Z"/>
              <w:noProof/>
            </w:rPr>
          </w:rPrChange>
        </w:rPr>
      </w:pPr>
      <w:ins w:id="465" w:author="Tu Tu" w:date="2023-05-03T19:21:00Z">
        <w:r w:rsidRPr="00352908">
          <w:rPr>
            <w:rStyle w:val="ac"/>
            <w:rFonts w:ascii="宋体" w:eastAsia="宋体" w:hAnsi="宋体"/>
            <w:noProof/>
            <w:sz w:val="24"/>
            <w:szCs w:val="24"/>
            <w:rPrChange w:id="466" w:author="Tu Tu" w:date="2023-05-03T19:27:00Z">
              <w:rPr>
                <w:rStyle w:val="ac"/>
                <w:noProof/>
              </w:rPr>
            </w:rPrChange>
          </w:rPr>
          <w:fldChar w:fldCharType="begin"/>
        </w:r>
        <w:r w:rsidRPr="00352908">
          <w:rPr>
            <w:rStyle w:val="ac"/>
            <w:rFonts w:ascii="宋体" w:eastAsia="宋体" w:hAnsi="宋体"/>
            <w:noProof/>
            <w:sz w:val="24"/>
            <w:szCs w:val="24"/>
            <w:rPrChange w:id="467" w:author="Tu Tu" w:date="2023-05-03T19:27:00Z">
              <w:rPr>
                <w:rStyle w:val="ac"/>
                <w:noProof/>
              </w:rPr>
            </w:rPrChange>
          </w:rPr>
          <w:instrText xml:space="preserve"> </w:instrText>
        </w:r>
        <w:r w:rsidRPr="00352908">
          <w:rPr>
            <w:rFonts w:ascii="宋体" w:eastAsia="宋体" w:hAnsi="宋体"/>
            <w:noProof/>
            <w:sz w:val="24"/>
            <w:szCs w:val="24"/>
            <w:rPrChange w:id="468" w:author="Tu Tu" w:date="2023-05-03T19:27:00Z">
              <w:rPr>
                <w:noProof/>
              </w:rPr>
            </w:rPrChange>
          </w:rPr>
          <w:instrText>HYPERLINK \l "_Toc134034138"</w:instrText>
        </w:r>
        <w:r w:rsidRPr="00352908">
          <w:rPr>
            <w:rStyle w:val="ac"/>
            <w:rFonts w:ascii="宋体" w:eastAsia="宋体" w:hAnsi="宋体"/>
            <w:noProof/>
            <w:sz w:val="24"/>
            <w:szCs w:val="24"/>
            <w:rPrChange w:id="469" w:author="Tu Tu" w:date="2023-05-03T19:27:00Z">
              <w:rPr>
                <w:rStyle w:val="ac"/>
                <w:noProof/>
              </w:rPr>
            </w:rPrChange>
          </w:rPr>
          <w:instrText xml:space="preserve"> </w:instrText>
        </w:r>
        <w:r w:rsidRPr="00352908">
          <w:rPr>
            <w:rStyle w:val="ac"/>
            <w:rFonts w:ascii="宋体" w:eastAsia="宋体" w:hAnsi="宋体"/>
            <w:noProof/>
            <w:sz w:val="24"/>
            <w:szCs w:val="24"/>
            <w:rPrChange w:id="470" w:author="Tu Tu" w:date="2023-05-03T19:27:00Z">
              <w:rPr>
                <w:rStyle w:val="ac"/>
                <w:noProof/>
              </w:rPr>
            </w:rPrChange>
          </w:rPr>
        </w:r>
        <w:r w:rsidRPr="00352908">
          <w:rPr>
            <w:rStyle w:val="ac"/>
            <w:rFonts w:ascii="宋体" w:eastAsia="宋体" w:hAnsi="宋体"/>
            <w:noProof/>
            <w:sz w:val="24"/>
            <w:szCs w:val="24"/>
            <w:rPrChange w:id="471" w:author="Tu Tu" w:date="2023-05-03T19:27:00Z">
              <w:rPr>
                <w:rStyle w:val="ac"/>
                <w:noProof/>
              </w:rPr>
            </w:rPrChange>
          </w:rPr>
          <w:fldChar w:fldCharType="separate"/>
        </w:r>
        <w:r w:rsidRPr="004F29D8">
          <w:rPr>
            <w:rStyle w:val="ac"/>
            <w:rFonts w:ascii="Times New Roman" w:eastAsia="宋体" w:hAnsi="Times New Roman"/>
            <w:noProof/>
            <w:sz w:val="24"/>
            <w:szCs w:val="24"/>
            <w:rPrChange w:id="472" w:author="Tu Tu" w:date="2023-05-03T19:27:00Z">
              <w:rPr>
                <w:rStyle w:val="ac"/>
                <w:rFonts w:ascii="Times New Roman" w:eastAsia="黑体" w:hAnsi="Times New Roman"/>
                <w:noProof/>
              </w:rPr>
            </w:rPrChange>
          </w:rPr>
          <w:t>3</w:t>
        </w:r>
        <w:r w:rsidRPr="00352908">
          <w:rPr>
            <w:rStyle w:val="ac"/>
            <w:rFonts w:ascii="宋体" w:eastAsia="宋体" w:hAnsi="宋体"/>
            <w:noProof/>
            <w:sz w:val="24"/>
            <w:szCs w:val="24"/>
            <w:rPrChange w:id="473" w:author="Tu Tu" w:date="2023-05-03T19:27:00Z">
              <w:rPr>
                <w:rStyle w:val="ac"/>
                <w:rFonts w:ascii="黑体" w:eastAsia="黑体" w:hAnsi="黑体"/>
                <w:noProof/>
              </w:rPr>
            </w:rPrChange>
          </w:rPr>
          <w:t>．建立</w:t>
        </w:r>
        <w:r w:rsidRPr="004F29D8">
          <w:rPr>
            <w:rStyle w:val="ac"/>
            <w:rFonts w:ascii="Times New Roman" w:eastAsia="宋体" w:hAnsi="Times New Roman"/>
            <w:noProof/>
            <w:sz w:val="24"/>
            <w:szCs w:val="24"/>
            <w:rPrChange w:id="474" w:author="Tu Tu" w:date="2023-05-03T19:27:00Z">
              <w:rPr>
                <w:rStyle w:val="ac"/>
                <w:rFonts w:ascii="Times New Roman" w:eastAsia="黑体" w:hAnsi="Times New Roman"/>
                <w:noProof/>
              </w:rPr>
            </w:rPrChange>
          </w:rPr>
          <w:t>TOPSIS</w:t>
        </w:r>
        <w:r w:rsidRPr="00352908">
          <w:rPr>
            <w:rStyle w:val="ac"/>
            <w:rFonts w:ascii="宋体" w:eastAsia="宋体" w:hAnsi="宋体"/>
            <w:noProof/>
            <w:sz w:val="24"/>
            <w:szCs w:val="24"/>
            <w:rPrChange w:id="475" w:author="Tu Tu" w:date="2023-05-03T19:27:00Z">
              <w:rPr>
                <w:rStyle w:val="ac"/>
                <w:rFonts w:ascii="黑体" w:eastAsia="黑体" w:hAnsi="黑体"/>
                <w:noProof/>
              </w:rPr>
            </w:rPrChange>
          </w:rPr>
          <w:t>加权规范化矩阵</w:t>
        </w:r>
        <w:r w:rsidRPr="00352908">
          <w:rPr>
            <w:rFonts w:ascii="宋体" w:eastAsia="宋体" w:hAnsi="宋体"/>
            <w:noProof/>
            <w:webHidden/>
            <w:sz w:val="24"/>
            <w:szCs w:val="24"/>
            <w:rPrChange w:id="476" w:author="Tu Tu" w:date="2023-05-03T19:27:00Z">
              <w:rPr>
                <w:noProof/>
                <w:webHidden/>
              </w:rPr>
            </w:rPrChange>
          </w:rPr>
          <w:tab/>
        </w:r>
        <w:r w:rsidRPr="00352908">
          <w:rPr>
            <w:rFonts w:ascii="宋体" w:eastAsia="宋体" w:hAnsi="宋体"/>
            <w:noProof/>
            <w:webHidden/>
            <w:sz w:val="24"/>
            <w:szCs w:val="24"/>
            <w:rPrChange w:id="477" w:author="Tu Tu" w:date="2023-05-03T19:27:00Z">
              <w:rPr>
                <w:noProof/>
                <w:webHidden/>
              </w:rPr>
            </w:rPrChange>
          </w:rPr>
          <w:fldChar w:fldCharType="begin"/>
        </w:r>
        <w:r w:rsidRPr="00352908">
          <w:rPr>
            <w:rFonts w:ascii="宋体" w:eastAsia="宋体" w:hAnsi="宋体"/>
            <w:noProof/>
            <w:webHidden/>
            <w:sz w:val="24"/>
            <w:szCs w:val="24"/>
            <w:rPrChange w:id="478" w:author="Tu Tu" w:date="2023-05-03T19:27:00Z">
              <w:rPr>
                <w:noProof/>
                <w:webHidden/>
              </w:rPr>
            </w:rPrChange>
          </w:rPr>
          <w:instrText xml:space="preserve"> PAGEREF _Toc134034138 \h </w:instrText>
        </w:r>
        <w:r w:rsidRPr="00352908">
          <w:rPr>
            <w:rFonts w:ascii="宋体" w:eastAsia="宋体" w:hAnsi="宋体"/>
            <w:noProof/>
            <w:webHidden/>
            <w:sz w:val="24"/>
            <w:szCs w:val="24"/>
            <w:rPrChange w:id="479" w:author="Tu Tu" w:date="2023-05-03T19:27:00Z">
              <w:rPr>
                <w:noProof/>
                <w:webHidden/>
              </w:rPr>
            </w:rPrChange>
          </w:rPr>
        </w:r>
      </w:ins>
      <w:r w:rsidRPr="00352908">
        <w:rPr>
          <w:rFonts w:ascii="宋体" w:eastAsia="宋体" w:hAnsi="宋体"/>
          <w:noProof/>
          <w:webHidden/>
          <w:sz w:val="24"/>
          <w:szCs w:val="24"/>
          <w:rPrChange w:id="480" w:author="Tu Tu" w:date="2023-05-03T19:27:00Z">
            <w:rPr>
              <w:noProof/>
              <w:webHidden/>
            </w:rPr>
          </w:rPrChange>
        </w:rPr>
        <w:fldChar w:fldCharType="separate"/>
      </w:r>
      <w:ins w:id="481" w:author="Tu Tu" w:date="2023-05-03T19:21:00Z">
        <w:r w:rsidRPr="004F29D8">
          <w:rPr>
            <w:rFonts w:ascii="Times New Roman" w:eastAsia="宋体" w:hAnsi="Times New Roman"/>
            <w:noProof/>
            <w:webHidden/>
            <w:sz w:val="24"/>
            <w:szCs w:val="24"/>
            <w:rPrChange w:id="482" w:author="Tu Tu" w:date="2023-05-03T19:27:00Z">
              <w:rPr>
                <w:rFonts w:ascii="Times New Roman" w:hAnsi="Times New Roman"/>
                <w:noProof/>
                <w:webHidden/>
              </w:rPr>
            </w:rPrChange>
          </w:rPr>
          <w:t>24</w:t>
        </w:r>
        <w:r w:rsidRPr="00352908">
          <w:rPr>
            <w:rFonts w:ascii="宋体" w:eastAsia="宋体" w:hAnsi="宋体"/>
            <w:noProof/>
            <w:webHidden/>
            <w:sz w:val="24"/>
            <w:szCs w:val="24"/>
            <w:rPrChange w:id="483" w:author="Tu Tu" w:date="2023-05-03T19:27:00Z">
              <w:rPr>
                <w:noProof/>
                <w:webHidden/>
              </w:rPr>
            </w:rPrChange>
          </w:rPr>
          <w:fldChar w:fldCharType="end"/>
        </w:r>
        <w:r w:rsidRPr="00352908">
          <w:rPr>
            <w:rStyle w:val="ac"/>
            <w:rFonts w:ascii="宋体" w:eastAsia="宋体" w:hAnsi="宋体"/>
            <w:noProof/>
            <w:sz w:val="24"/>
            <w:szCs w:val="24"/>
            <w:rPrChange w:id="484" w:author="Tu Tu" w:date="2023-05-03T19:27:00Z">
              <w:rPr>
                <w:rStyle w:val="ac"/>
                <w:noProof/>
              </w:rPr>
            </w:rPrChange>
          </w:rPr>
          <w:fldChar w:fldCharType="end"/>
        </w:r>
      </w:ins>
    </w:p>
    <w:p w14:paraId="2E3C4402" w14:textId="4E7432FB" w:rsidR="008106CE" w:rsidRPr="00352908" w:rsidRDefault="008106CE" w:rsidP="00291356">
      <w:pPr>
        <w:pStyle w:val="TOC3"/>
        <w:rPr>
          <w:ins w:id="485" w:author="Tu Tu" w:date="2023-05-03T19:21:00Z"/>
          <w:rFonts w:ascii="宋体" w:eastAsia="宋体" w:hAnsi="宋体"/>
          <w:noProof/>
          <w:sz w:val="24"/>
          <w:szCs w:val="24"/>
          <w:rPrChange w:id="486" w:author="Tu Tu" w:date="2023-05-03T19:27:00Z">
            <w:rPr>
              <w:ins w:id="487" w:author="Tu Tu" w:date="2023-05-03T19:21:00Z"/>
              <w:noProof/>
            </w:rPr>
          </w:rPrChange>
        </w:rPr>
      </w:pPr>
      <w:ins w:id="488" w:author="Tu Tu" w:date="2023-05-03T19:21:00Z">
        <w:r w:rsidRPr="00352908">
          <w:rPr>
            <w:rStyle w:val="ac"/>
            <w:rFonts w:ascii="宋体" w:eastAsia="宋体" w:hAnsi="宋体"/>
            <w:noProof/>
            <w:sz w:val="24"/>
            <w:szCs w:val="24"/>
            <w:rPrChange w:id="489" w:author="Tu Tu" w:date="2023-05-03T19:27:00Z">
              <w:rPr>
                <w:rStyle w:val="ac"/>
                <w:noProof/>
              </w:rPr>
            </w:rPrChange>
          </w:rPr>
          <w:fldChar w:fldCharType="begin"/>
        </w:r>
        <w:r w:rsidRPr="00352908">
          <w:rPr>
            <w:rStyle w:val="ac"/>
            <w:rFonts w:ascii="宋体" w:eastAsia="宋体" w:hAnsi="宋体"/>
            <w:noProof/>
            <w:sz w:val="24"/>
            <w:szCs w:val="24"/>
            <w:rPrChange w:id="490" w:author="Tu Tu" w:date="2023-05-03T19:27:00Z">
              <w:rPr>
                <w:rStyle w:val="ac"/>
                <w:noProof/>
              </w:rPr>
            </w:rPrChange>
          </w:rPr>
          <w:instrText xml:space="preserve"> </w:instrText>
        </w:r>
        <w:r w:rsidRPr="00352908">
          <w:rPr>
            <w:rFonts w:ascii="宋体" w:eastAsia="宋体" w:hAnsi="宋体"/>
            <w:noProof/>
            <w:sz w:val="24"/>
            <w:szCs w:val="24"/>
            <w:rPrChange w:id="491" w:author="Tu Tu" w:date="2023-05-03T19:27:00Z">
              <w:rPr>
                <w:noProof/>
              </w:rPr>
            </w:rPrChange>
          </w:rPr>
          <w:instrText>HYPERLINK \l "_Toc134034139"</w:instrText>
        </w:r>
        <w:r w:rsidRPr="00352908">
          <w:rPr>
            <w:rStyle w:val="ac"/>
            <w:rFonts w:ascii="宋体" w:eastAsia="宋体" w:hAnsi="宋体"/>
            <w:noProof/>
            <w:sz w:val="24"/>
            <w:szCs w:val="24"/>
            <w:rPrChange w:id="492" w:author="Tu Tu" w:date="2023-05-03T19:27:00Z">
              <w:rPr>
                <w:rStyle w:val="ac"/>
                <w:noProof/>
              </w:rPr>
            </w:rPrChange>
          </w:rPr>
          <w:instrText xml:space="preserve"> </w:instrText>
        </w:r>
        <w:r w:rsidRPr="00352908">
          <w:rPr>
            <w:rStyle w:val="ac"/>
            <w:rFonts w:ascii="宋体" w:eastAsia="宋体" w:hAnsi="宋体"/>
            <w:noProof/>
            <w:sz w:val="24"/>
            <w:szCs w:val="24"/>
            <w:rPrChange w:id="493" w:author="Tu Tu" w:date="2023-05-03T19:27:00Z">
              <w:rPr>
                <w:rStyle w:val="ac"/>
                <w:noProof/>
              </w:rPr>
            </w:rPrChange>
          </w:rPr>
        </w:r>
        <w:r w:rsidRPr="00352908">
          <w:rPr>
            <w:rStyle w:val="ac"/>
            <w:rFonts w:ascii="宋体" w:eastAsia="宋体" w:hAnsi="宋体"/>
            <w:noProof/>
            <w:sz w:val="24"/>
            <w:szCs w:val="24"/>
            <w:rPrChange w:id="494" w:author="Tu Tu" w:date="2023-05-03T19:27:00Z">
              <w:rPr>
                <w:rStyle w:val="ac"/>
                <w:noProof/>
              </w:rPr>
            </w:rPrChange>
          </w:rPr>
          <w:fldChar w:fldCharType="separate"/>
        </w:r>
        <w:r w:rsidRPr="004F29D8">
          <w:rPr>
            <w:rStyle w:val="ac"/>
            <w:rFonts w:ascii="Times New Roman" w:eastAsia="宋体" w:hAnsi="Times New Roman"/>
            <w:noProof/>
            <w:sz w:val="24"/>
            <w:szCs w:val="24"/>
            <w:rPrChange w:id="495" w:author="Tu Tu" w:date="2023-05-03T19:27:00Z">
              <w:rPr>
                <w:rStyle w:val="ac"/>
                <w:rFonts w:ascii="Times New Roman" w:eastAsia="黑体" w:hAnsi="Times New Roman"/>
                <w:noProof/>
              </w:rPr>
            </w:rPrChange>
          </w:rPr>
          <w:t>4</w:t>
        </w:r>
        <w:r w:rsidRPr="00352908">
          <w:rPr>
            <w:rStyle w:val="ac"/>
            <w:rFonts w:ascii="宋体" w:eastAsia="宋体" w:hAnsi="宋体"/>
            <w:noProof/>
            <w:sz w:val="24"/>
            <w:szCs w:val="24"/>
            <w:rPrChange w:id="496" w:author="Tu Tu" w:date="2023-05-03T19:27:00Z">
              <w:rPr>
                <w:rStyle w:val="ac"/>
                <w:rFonts w:ascii="黑体" w:eastAsia="黑体" w:hAnsi="黑体"/>
                <w:noProof/>
              </w:rPr>
            </w:rPrChange>
          </w:rPr>
          <w:t>．确定评估目标的正负理想解</w:t>
        </w:r>
        <w:r w:rsidRPr="00352908">
          <w:rPr>
            <w:rFonts w:ascii="宋体" w:eastAsia="宋体" w:hAnsi="宋体"/>
            <w:noProof/>
            <w:webHidden/>
            <w:sz w:val="24"/>
            <w:szCs w:val="24"/>
            <w:rPrChange w:id="497" w:author="Tu Tu" w:date="2023-05-03T19:27:00Z">
              <w:rPr>
                <w:noProof/>
                <w:webHidden/>
              </w:rPr>
            </w:rPrChange>
          </w:rPr>
          <w:tab/>
        </w:r>
        <w:r w:rsidRPr="00352908">
          <w:rPr>
            <w:rFonts w:ascii="宋体" w:eastAsia="宋体" w:hAnsi="宋体"/>
            <w:noProof/>
            <w:webHidden/>
            <w:sz w:val="24"/>
            <w:szCs w:val="24"/>
            <w:rPrChange w:id="498" w:author="Tu Tu" w:date="2023-05-03T19:27:00Z">
              <w:rPr>
                <w:noProof/>
                <w:webHidden/>
              </w:rPr>
            </w:rPrChange>
          </w:rPr>
          <w:fldChar w:fldCharType="begin"/>
        </w:r>
        <w:r w:rsidRPr="00352908">
          <w:rPr>
            <w:rFonts w:ascii="宋体" w:eastAsia="宋体" w:hAnsi="宋体"/>
            <w:noProof/>
            <w:webHidden/>
            <w:sz w:val="24"/>
            <w:szCs w:val="24"/>
            <w:rPrChange w:id="499" w:author="Tu Tu" w:date="2023-05-03T19:27:00Z">
              <w:rPr>
                <w:noProof/>
                <w:webHidden/>
              </w:rPr>
            </w:rPrChange>
          </w:rPr>
          <w:instrText xml:space="preserve"> PAGEREF _Toc134034139 \h </w:instrText>
        </w:r>
        <w:r w:rsidRPr="00352908">
          <w:rPr>
            <w:rFonts w:ascii="宋体" w:eastAsia="宋体" w:hAnsi="宋体"/>
            <w:noProof/>
            <w:webHidden/>
            <w:sz w:val="24"/>
            <w:szCs w:val="24"/>
            <w:rPrChange w:id="500" w:author="Tu Tu" w:date="2023-05-03T19:27:00Z">
              <w:rPr>
                <w:noProof/>
                <w:webHidden/>
              </w:rPr>
            </w:rPrChange>
          </w:rPr>
        </w:r>
      </w:ins>
      <w:r w:rsidRPr="00352908">
        <w:rPr>
          <w:rFonts w:ascii="宋体" w:eastAsia="宋体" w:hAnsi="宋体"/>
          <w:noProof/>
          <w:webHidden/>
          <w:sz w:val="24"/>
          <w:szCs w:val="24"/>
          <w:rPrChange w:id="501" w:author="Tu Tu" w:date="2023-05-03T19:27:00Z">
            <w:rPr>
              <w:noProof/>
              <w:webHidden/>
            </w:rPr>
          </w:rPrChange>
        </w:rPr>
        <w:fldChar w:fldCharType="separate"/>
      </w:r>
      <w:ins w:id="502" w:author="Tu Tu" w:date="2023-05-03T19:21:00Z">
        <w:r w:rsidRPr="004F29D8">
          <w:rPr>
            <w:rFonts w:ascii="Times New Roman" w:eastAsia="宋体" w:hAnsi="Times New Roman"/>
            <w:noProof/>
            <w:webHidden/>
            <w:sz w:val="24"/>
            <w:szCs w:val="24"/>
            <w:rPrChange w:id="503" w:author="Tu Tu" w:date="2023-05-03T19:27:00Z">
              <w:rPr>
                <w:rFonts w:ascii="Times New Roman" w:hAnsi="Times New Roman"/>
                <w:noProof/>
                <w:webHidden/>
              </w:rPr>
            </w:rPrChange>
          </w:rPr>
          <w:t>25</w:t>
        </w:r>
        <w:r w:rsidRPr="00352908">
          <w:rPr>
            <w:rFonts w:ascii="宋体" w:eastAsia="宋体" w:hAnsi="宋体"/>
            <w:noProof/>
            <w:webHidden/>
            <w:sz w:val="24"/>
            <w:szCs w:val="24"/>
            <w:rPrChange w:id="504" w:author="Tu Tu" w:date="2023-05-03T19:27:00Z">
              <w:rPr>
                <w:noProof/>
                <w:webHidden/>
              </w:rPr>
            </w:rPrChange>
          </w:rPr>
          <w:fldChar w:fldCharType="end"/>
        </w:r>
        <w:r w:rsidRPr="00352908">
          <w:rPr>
            <w:rStyle w:val="ac"/>
            <w:rFonts w:ascii="宋体" w:eastAsia="宋体" w:hAnsi="宋体"/>
            <w:noProof/>
            <w:sz w:val="24"/>
            <w:szCs w:val="24"/>
            <w:rPrChange w:id="505" w:author="Tu Tu" w:date="2023-05-03T19:27:00Z">
              <w:rPr>
                <w:rStyle w:val="ac"/>
                <w:noProof/>
              </w:rPr>
            </w:rPrChange>
          </w:rPr>
          <w:fldChar w:fldCharType="end"/>
        </w:r>
      </w:ins>
    </w:p>
    <w:p w14:paraId="5909CC8E" w14:textId="0A827A0B" w:rsidR="008106CE" w:rsidRPr="00352908" w:rsidRDefault="008106CE" w:rsidP="00291356">
      <w:pPr>
        <w:pStyle w:val="TOC3"/>
        <w:rPr>
          <w:ins w:id="506" w:author="Tu Tu" w:date="2023-05-03T19:21:00Z"/>
          <w:rFonts w:ascii="宋体" w:eastAsia="宋体" w:hAnsi="宋体"/>
          <w:noProof/>
          <w:sz w:val="24"/>
          <w:szCs w:val="24"/>
          <w:rPrChange w:id="507" w:author="Tu Tu" w:date="2023-05-03T19:27:00Z">
            <w:rPr>
              <w:ins w:id="508" w:author="Tu Tu" w:date="2023-05-03T19:21:00Z"/>
              <w:noProof/>
            </w:rPr>
          </w:rPrChange>
        </w:rPr>
      </w:pPr>
      <w:ins w:id="509" w:author="Tu Tu" w:date="2023-05-03T19:21:00Z">
        <w:r w:rsidRPr="00352908">
          <w:rPr>
            <w:rStyle w:val="ac"/>
            <w:rFonts w:ascii="宋体" w:eastAsia="宋体" w:hAnsi="宋体"/>
            <w:noProof/>
            <w:sz w:val="24"/>
            <w:szCs w:val="24"/>
            <w:rPrChange w:id="510" w:author="Tu Tu" w:date="2023-05-03T19:27:00Z">
              <w:rPr>
                <w:rStyle w:val="ac"/>
                <w:noProof/>
              </w:rPr>
            </w:rPrChange>
          </w:rPr>
          <w:fldChar w:fldCharType="begin"/>
        </w:r>
        <w:r w:rsidRPr="00352908">
          <w:rPr>
            <w:rStyle w:val="ac"/>
            <w:rFonts w:ascii="宋体" w:eastAsia="宋体" w:hAnsi="宋体"/>
            <w:noProof/>
            <w:sz w:val="24"/>
            <w:szCs w:val="24"/>
            <w:rPrChange w:id="511" w:author="Tu Tu" w:date="2023-05-03T19:27:00Z">
              <w:rPr>
                <w:rStyle w:val="ac"/>
                <w:noProof/>
              </w:rPr>
            </w:rPrChange>
          </w:rPr>
          <w:instrText xml:space="preserve"> </w:instrText>
        </w:r>
        <w:r w:rsidRPr="00352908">
          <w:rPr>
            <w:rFonts w:ascii="宋体" w:eastAsia="宋体" w:hAnsi="宋体"/>
            <w:noProof/>
            <w:sz w:val="24"/>
            <w:szCs w:val="24"/>
            <w:rPrChange w:id="512" w:author="Tu Tu" w:date="2023-05-03T19:27:00Z">
              <w:rPr>
                <w:noProof/>
              </w:rPr>
            </w:rPrChange>
          </w:rPr>
          <w:instrText>HYPERLINK \l "_Toc134034140"</w:instrText>
        </w:r>
        <w:r w:rsidRPr="00352908">
          <w:rPr>
            <w:rStyle w:val="ac"/>
            <w:rFonts w:ascii="宋体" w:eastAsia="宋体" w:hAnsi="宋体"/>
            <w:noProof/>
            <w:sz w:val="24"/>
            <w:szCs w:val="24"/>
            <w:rPrChange w:id="513" w:author="Tu Tu" w:date="2023-05-03T19:27:00Z">
              <w:rPr>
                <w:rStyle w:val="ac"/>
                <w:noProof/>
              </w:rPr>
            </w:rPrChange>
          </w:rPr>
          <w:instrText xml:space="preserve"> </w:instrText>
        </w:r>
        <w:r w:rsidRPr="00352908">
          <w:rPr>
            <w:rStyle w:val="ac"/>
            <w:rFonts w:ascii="宋体" w:eastAsia="宋体" w:hAnsi="宋体"/>
            <w:noProof/>
            <w:sz w:val="24"/>
            <w:szCs w:val="24"/>
            <w:rPrChange w:id="514" w:author="Tu Tu" w:date="2023-05-03T19:27:00Z">
              <w:rPr>
                <w:rStyle w:val="ac"/>
                <w:noProof/>
              </w:rPr>
            </w:rPrChange>
          </w:rPr>
        </w:r>
        <w:r w:rsidRPr="00352908">
          <w:rPr>
            <w:rStyle w:val="ac"/>
            <w:rFonts w:ascii="宋体" w:eastAsia="宋体" w:hAnsi="宋体"/>
            <w:noProof/>
            <w:sz w:val="24"/>
            <w:szCs w:val="24"/>
            <w:rPrChange w:id="515" w:author="Tu Tu" w:date="2023-05-03T19:27:00Z">
              <w:rPr>
                <w:rStyle w:val="ac"/>
                <w:noProof/>
              </w:rPr>
            </w:rPrChange>
          </w:rPr>
          <w:fldChar w:fldCharType="separate"/>
        </w:r>
        <w:r w:rsidRPr="004F29D8">
          <w:rPr>
            <w:rStyle w:val="ac"/>
            <w:rFonts w:ascii="Times New Roman" w:eastAsia="宋体" w:hAnsi="Times New Roman"/>
            <w:noProof/>
            <w:sz w:val="24"/>
            <w:szCs w:val="24"/>
            <w:rPrChange w:id="516" w:author="Tu Tu" w:date="2023-05-03T19:27:00Z">
              <w:rPr>
                <w:rStyle w:val="ac"/>
                <w:rFonts w:ascii="Times New Roman" w:eastAsia="黑体" w:hAnsi="Times New Roman"/>
                <w:noProof/>
              </w:rPr>
            </w:rPrChange>
          </w:rPr>
          <w:t>5</w:t>
        </w:r>
        <w:r w:rsidRPr="00352908">
          <w:rPr>
            <w:rStyle w:val="ac"/>
            <w:rFonts w:ascii="宋体" w:eastAsia="宋体" w:hAnsi="宋体"/>
            <w:noProof/>
            <w:sz w:val="24"/>
            <w:szCs w:val="24"/>
            <w:rPrChange w:id="517" w:author="Tu Tu" w:date="2023-05-03T19:27:00Z">
              <w:rPr>
                <w:rStyle w:val="ac"/>
                <w:rFonts w:ascii="黑体" w:eastAsia="黑体" w:hAnsi="黑体"/>
                <w:noProof/>
              </w:rPr>
            </w:rPrChange>
          </w:rPr>
          <w:t>．计算欧式距离</w:t>
        </w:r>
        <w:r w:rsidRPr="00352908">
          <w:rPr>
            <w:rFonts w:ascii="宋体" w:eastAsia="宋体" w:hAnsi="宋体"/>
            <w:noProof/>
            <w:webHidden/>
            <w:sz w:val="24"/>
            <w:szCs w:val="24"/>
            <w:rPrChange w:id="518" w:author="Tu Tu" w:date="2023-05-03T19:27:00Z">
              <w:rPr>
                <w:noProof/>
                <w:webHidden/>
              </w:rPr>
            </w:rPrChange>
          </w:rPr>
          <w:tab/>
        </w:r>
        <w:r w:rsidRPr="00352908">
          <w:rPr>
            <w:rFonts w:ascii="宋体" w:eastAsia="宋体" w:hAnsi="宋体"/>
            <w:noProof/>
            <w:webHidden/>
            <w:sz w:val="24"/>
            <w:szCs w:val="24"/>
            <w:rPrChange w:id="519" w:author="Tu Tu" w:date="2023-05-03T19:27:00Z">
              <w:rPr>
                <w:noProof/>
                <w:webHidden/>
              </w:rPr>
            </w:rPrChange>
          </w:rPr>
          <w:fldChar w:fldCharType="begin"/>
        </w:r>
        <w:r w:rsidRPr="00352908">
          <w:rPr>
            <w:rFonts w:ascii="宋体" w:eastAsia="宋体" w:hAnsi="宋体"/>
            <w:noProof/>
            <w:webHidden/>
            <w:sz w:val="24"/>
            <w:szCs w:val="24"/>
            <w:rPrChange w:id="520" w:author="Tu Tu" w:date="2023-05-03T19:27:00Z">
              <w:rPr>
                <w:noProof/>
                <w:webHidden/>
              </w:rPr>
            </w:rPrChange>
          </w:rPr>
          <w:instrText xml:space="preserve"> PAGEREF _Toc134034140 \h </w:instrText>
        </w:r>
        <w:r w:rsidRPr="00352908">
          <w:rPr>
            <w:rFonts w:ascii="宋体" w:eastAsia="宋体" w:hAnsi="宋体"/>
            <w:noProof/>
            <w:webHidden/>
            <w:sz w:val="24"/>
            <w:szCs w:val="24"/>
            <w:rPrChange w:id="521" w:author="Tu Tu" w:date="2023-05-03T19:27:00Z">
              <w:rPr>
                <w:noProof/>
                <w:webHidden/>
              </w:rPr>
            </w:rPrChange>
          </w:rPr>
        </w:r>
      </w:ins>
      <w:r w:rsidRPr="00352908">
        <w:rPr>
          <w:rFonts w:ascii="宋体" w:eastAsia="宋体" w:hAnsi="宋体"/>
          <w:noProof/>
          <w:webHidden/>
          <w:sz w:val="24"/>
          <w:szCs w:val="24"/>
          <w:rPrChange w:id="522" w:author="Tu Tu" w:date="2023-05-03T19:27:00Z">
            <w:rPr>
              <w:noProof/>
              <w:webHidden/>
            </w:rPr>
          </w:rPrChange>
        </w:rPr>
        <w:fldChar w:fldCharType="separate"/>
      </w:r>
      <w:ins w:id="523" w:author="Tu Tu" w:date="2023-05-03T19:21:00Z">
        <w:r w:rsidRPr="004F29D8">
          <w:rPr>
            <w:rFonts w:ascii="Times New Roman" w:eastAsia="宋体" w:hAnsi="Times New Roman"/>
            <w:noProof/>
            <w:webHidden/>
            <w:sz w:val="24"/>
            <w:szCs w:val="24"/>
            <w:rPrChange w:id="524" w:author="Tu Tu" w:date="2023-05-03T19:27:00Z">
              <w:rPr>
                <w:rFonts w:ascii="Times New Roman" w:hAnsi="Times New Roman"/>
                <w:noProof/>
                <w:webHidden/>
              </w:rPr>
            </w:rPrChange>
          </w:rPr>
          <w:t>25</w:t>
        </w:r>
        <w:r w:rsidRPr="00352908">
          <w:rPr>
            <w:rFonts w:ascii="宋体" w:eastAsia="宋体" w:hAnsi="宋体"/>
            <w:noProof/>
            <w:webHidden/>
            <w:sz w:val="24"/>
            <w:szCs w:val="24"/>
            <w:rPrChange w:id="525" w:author="Tu Tu" w:date="2023-05-03T19:27:00Z">
              <w:rPr>
                <w:noProof/>
                <w:webHidden/>
              </w:rPr>
            </w:rPrChange>
          </w:rPr>
          <w:fldChar w:fldCharType="end"/>
        </w:r>
        <w:r w:rsidRPr="00352908">
          <w:rPr>
            <w:rStyle w:val="ac"/>
            <w:rFonts w:ascii="宋体" w:eastAsia="宋体" w:hAnsi="宋体"/>
            <w:noProof/>
            <w:sz w:val="24"/>
            <w:szCs w:val="24"/>
            <w:rPrChange w:id="526" w:author="Tu Tu" w:date="2023-05-03T19:27:00Z">
              <w:rPr>
                <w:rStyle w:val="ac"/>
                <w:noProof/>
              </w:rPr>
            </w:rPrChange>
          </w:rPr>
          <w:fldChar w:fldCharType="end"/>
        </w:r>
      </w:ins>
    </w:p>
    <w:p w14:paraId="67F93688" w14:textId="7C88BE17" w:rsidR="008106CE" w:rsidRPr="00352908" w:rsidRDefault="008106CE" w:rsidP="00291356">
      <w:pPr>
        <w:pStyle w:val="TOC3"/>
        <w:rPr>
          <w:ins w:id="527" w:author="Tu Tu" w:date="2023-05-03T19:21:00Z"/>
          <w:rFonts w:ascii="宋体" w:eastAsia="宋体" w:hAnsi="宋体"/>
          <w:noProof/>
          <w:sz w:val="24"/>
          <w:szCs w:val="24"/>
          <w:rPrChange w:id="528" w:author="Tu Tu" w:date="2023-05-03T19:27:00Z">
            <w:rPr>
              <w:ins w:id="529" w:author="Tu Tu" w:date="2023-05-03T19:21:00Z"/>
              <w:noProof/>
            </w:rPr>
          </w:rPrChange>
        </w:rPr>
      </w:pPr>
      <w:ins w:id="530" w:author="Tu Tu" w:date="2023-05-03T19:21:00Z">
        <w:r w:rsidRPr="00352908">
          <w:rPr>
            <w:rStyle w:val="ac"/>
            <w:rFonts w:ascii="宋体" w:eastAsia="宋体" w:hAnsi="宋体"/>
            <w:noProof/>
            <w:sz w:val="24"/>
            <w:szCs w:val="24"/>
            <w:rPrChange w:id="531" w:author="Tu Tu" w:date="2023-05-03T19:27:00Z">
              <w:rPr>
                <w:rStyle w:val="ac"/>
                <w:noProof/>
              </w:rPr>
            </w:rPrChange>
          </w:rPr>
          <w:fldChar w:fldCharType="begin"/>
        </w:r>
        <w:r w:rsidRPr="00352908">
          <w:rPr>
            <w:rStyle w:val="ac"/>
            <w:rFonts w:ascii="宋体" w:eastAsia="宋体" w:hAnsi="宋体"/>
            <w:noProof/>
            <w:sz w:val="24"/>
            <w:szCs w:val="24"/>
            <w:rPrChange w:id="532" w:author="Tu Tu" w:date="2023-05-03T19:27:00Z">
              <w:rPr>
                <w:rStyle w:val="ac"/>
                <w:noProof/>
              </w:rPr>
            </w:rPrChange>
          </w:rPr>
          <w:instrText xml:space="preserve"> </w:instrText>
        </w:r>
        <w:r w:rsidRPr="00352908">
          <w:rPr>
            <w:rFonts w:ascii="宋体" w:eastAsia="宋体" w:hAnsi="宋体"/>
            <w:noProof/>
            <w:sz w:val="24"/>
            <w:szCs w:val="24"/>
            <w:rPrChange w:id="533" w:author="Tu Tu" w:date="2023-05-03T19:27:00Z">
              <w:rPr>
                <w:noProof/>
              </w:rPr>
            </w:rPrChange>
          </w:rPr>
          <w:instrText>HYPERLINK \l "_Toc134034141"</w:instrText>
        </w:r>
        <w:r w:rsidRPr="00352908">
          <w:rPr>
            <w:rStyle w:val="ac"/>
            <w:rFonts w:ascii="宋体" w:eastAsia="宋体" w:hAnsi="宋体"/>
            <w:noProof/>
            <w:sz w:val="24"/>
            <w:szCs w:val="24"/>
            <w:rPrChange w:id="534" w:author="Tu Tu" w:date="2023-05-03T19:27:00Z">
              <w:rPr>
                <w:rStyle w:val="ac"/>
                <w:noProof/>
              </w:rPr>
            </w:rPrChange>
          </w:rPr>
          <w:instrText xml:space="preserve"> </w:instrText>
        </w:r>
        <w:r w:rsidRPr="00352908">
          <w:rPr>
            <w:rStyle w:val="ac"/>
            <w:rFonts w:ascii="宋体" w:eastAsia="宋体" w:hAnsi="宋体"/>
            <w:noProof/>
            <w:sz w:val="24"/>
            <w:szCs w:val="24"/>
            <w:rPrChange w:id="535" w:author="Tu Tu" w:date="2023-05-03T19:27:00Z">
              <w:rPr>
                <w:rStyle w:val="ac"/>
                <w:noProof/>
              </w:rPr>
            </w:rPrChange>
          </w:rPr>
        </w:r>
        <w:r w:rsidRPr="00352908">
          <w:rPr>
            <w:rStyle w:val="ac"/>
            <w:rFonts w:ascii="宋体" w:eastAsia="宋体" w:hAnsi="宋体"/>
            <w:noProof/>
            <w:sz w:val="24"/>
            <w:szCs w:val="24"/>
            <w:rPrChange w:id="536" w:author="Tu Tu" w:date="2023-05-03T19:27:00Z">
              <w:rPr>
                <w:rStyle w:val="ac"/>
                <w:noProof/>
              </w:rPr>
            </w:rPrChange>
          </w:rPr>
          <w:fldChar w:fldCharType="separate"/>
        </w:r>
        <w:r w:rsidRPr="004F29D8">
          <w:rPr>
            <w:rStyle w:val="ac"/>
            <w:rFonts w:ascii="Times New Roman" w:eastAsia="宋体" w:hAnsi="Times New Roman"/>
            <w:noProof/>
            <w:sz w:val="24"/>
            <w:szCs w:val="24"/>
            <w:rPrChange w:id="537" w:author="Tu Tu" w:date="2023-05-03T19:27:00Z">
              <w:rPr>
                <w:rStyle w:val="ac"/>
                <w:rFonts w:ascii="Times New Roman" w:eastAsia="黑体" w:hAnsi="Times New Roman"/>
                <w:noProof/>
              </w:rPr>
            </w:rPrChange>
          </w:rPr>
          <w:t>6</w:t>
        </w:r>
        <w:r w:rsidRPr="00352908">
          <w:rPr>
            <w:rStyle w:val="ac"/>
            <w:rFonts w:ascii="宋体" w:eastAsia="宋体" w:hAnsi="宋体"/>
            <w:noProof/>
            <w:sz w:val="24"/>
            <w:szCs w:val="24"/>
            <w:rPrChange w:id="538" w:author="Tu Tu" w:date="2023-05-03T19:27:00Z">
              <w:rPr>
                <w:rStyle w:val="ac"/>
                <w:rFonts w:ascii="黑体" w:eastAsia="黑体" w:hAnsi="黑体"/>
                <w:noProof/>
              </w:rPr>
            </w:rPrChange>
          </w:rPr>
          <w:t>．计算相对贴近度及排序</w:t>
        </w:r>
        <w:r w:rsidRPr="00352908">
          <w:rPr>
            <w:rFonts w:ascii="宋体" w:eastAsia="宋体" w:hAnsi="宋体"/>
            <w:noProof/>
            <w:webHidden/>
            <w:sz w:val="24"/>
            <w:szCs w:val="24"/>
            <w:rPrChange w:id="539" w:author="Tu Tu" w:date="2023-05-03T19:27:00Z">
              <w:rPr>
                <w:noProof/>
                <w:webHidden/>
              </w:rPr>
            </w:rPrChange>
          </w:rPr>
          <w:tab/>
        </w:r>
        <w:r w:rsidRPr="00352908">
          <w:rPr>
            <w:rFonts w:ascii="宋体" w:eastAsia="宋体" w:hAnsi="宋体"/>
            <w:noProof/>
            <w:webHidden/>
            <w:sz w:val="24"/>
            <w:szCs w:val="24"/>
            <w:rPrChange w:id="540" w:author="Tu Tu" w:date="2023-05-03T19:27:00Z">
              <w:rPr>
                <w:noProof/>
                <w:webHidden/>
              </w:rPr>
            </w:rPrChange>
          </w:rPr>
          <w:fldChar w:fldCharType="begin"/>
        </w:r>
        <w:r w:rsidRPr="00352908">
          <w:rPr>
            <w:rFonts w:ascii="宋体" w:eastAsia="宋体" w:hAnsi="宋体"/>
            <w:noProof/>
            <w:webHidden/>
            <w:sz w:val="24"/>
            <w:szCs w:val="24"/>
            <w:rPrChange w:id="541" w:author="Tu Tu" w:date="2023-05-03T19:27:00Z">
              <w:rPr>
                <w:noProof/>
                <w:webHidden/>
              </w:rPr>
            </w:rPrChange>
          </w:rPr>
          <w:instrText xml:space="preserve"> PAGEREF _Toc134034141 \h </w:instrText>
        </w:r>
        <w:r w:rsidRPr="00352908">
          <w:rPr>
            <w:rFonts w:ascii="宋体" w:eastAsia="宋体" w:hAnsi="宋体"/>
            <w:noProof/>
            <w:webHidden/>
            <w:sz w:val="24"/>
            <w:szCs w:val="24"/>
            <w:rPrChange w:id="542" w:author="Tu Tu" w:date="2023-05-03T19:27:00Z">
              <w:rPr>
                <w:noProof/>
                <w:webHidden/>
              </w:rPr>
            </w:rPrChange>
          </w:rPr>
        </w:r>
      </w:ins>
      <w:r w:rsidRPr="00352908">
        <w:rPr>
          <w:rFonts w:ascii="宋体" w:eastAsia="宋体" w:hAnsi="宋体"/>
          <w:noProof/>
          <w:webHidden/>
          <w:sz w:val="24"/>
          <w:szCs w:val="24"/>
          <w:rPrChange w:id="543" w:author="Tu Tu" w:date="2023-05-03T19:27:00Z">
            <w:rPr>
              <w:noProof/>
              <w:webHidden/>
            </w:rPr>
          </w:rPrChange>
        </w:rPr>
        <w:fldChar w:fldCharType="separate"/>
      </w:r>
      <w:ins w:id="544" w:author="Tu Tu" w:date="2023-05-03T19:21:00Z">
        <w:r w:rsidRPr="004F29D8">
          <w:rPr>
            <w:rFonts w:ascii="Times New Roman" w:eastAsia="宋体" w:hAnsi="Times New Roman"/>
            <w:noProof/>
            <w:webHidden/>
            <w:sz w:val="24"/>
            <w:szCs w:val="24"/>
            <w:rPrChange w:id="545" w:author="Tu Tu" w:date="2023-05-03T19:27:00Z">
              <w:rPr>
                <w:rFonts w:ascii="Times New Roman" w:hAnsi="Times New Roman"/>
                <w:noProof/>
                <w:webHidden/>
              </w:rPr>
            </w:rPrChange>
          </w:rPr>
          <w:t>25</w:t>
        </w:r>
        <w:r w:rsidRPr="00352908">
          <w:rPr>
            <w:rFonts w:ascii="宋体" w:eastAsia="宋体" w:hAnsi="宋体"/>
            <w:noProof/>
            <w:webHidden/>
            <w:sz w:val="24"/>
            <w:szCs w:val="24"/>
            <w:rPrChange w:id="546" w:author="Tu Tu" w:date="2023-05-03T19:27:00Z">
              <w:rPr>
                <w:noProof/>
                <w:webHidden/>
              </w:rPr>
            </w:rPrChange>
          </w:rPr>
          <w:fldChar w:fldCharType="end"/>
        </w:r>
        <w:r w:rsidRPr="00352908">
          <w:rPr>
            <w:rStyle w:val="ac"/>
            <w:rFonts w:ascii="宋体" w:eastAsia="宋体" w:hAnsi="宋体"/>
            <w:noProof/>
            <w:sz w:val="24"/>
            <w:szCs w:val="24"/>
            <w:rPrChange w:id="547" w:author="Tu Tu" w:date="2023-05-03T19:27:00Z">
              <w:rPr>
                <w:rStyle w:val="ac"/>
                <w:noProof/>
              </w:rPr>
            </w:rPrChange>
          </w:rPr>
          <w:fldChar w:fldCharType="end"/>
        </w:r>
      </w:ins>
    </w:p>
    <w:p w14:paraId="5EADDC2A" w14:textId="248D55EE" w:rsidR="008106CE" w:rsidRDefault="008106CE" w:rsidP="008106CE">
      <w:pPr>
        <w:pStyle w:val="TOC1"/>
        <w:rPr>
          <w:ins w:id="548" w:author="Tu Tu" w:date="2023-05-03T19:21:00Z"/>
          <w:rFonts w:asciiTheme="minorHAnsi" w:eastAsiaTheme="minorEastAsia" w:hAnsiTheme="minorHAnsi"/>
          <w:sz w:val="21"/>
          <w:szCs w:val="22"/>
        </w:rPr>
      </w:pPr>
      <w:ins w:id="549" w:author="Tu Tu" w:date="2023-05-03T19:21:00Z">
        <w:r w:rsidRPr="002711C0">
          <w:rPr>
            <w:rStyle w:val="ac"/>
          </w:rPr>
          <w:fldChar w:fldCharType="begin"/>
        </w:r>
        <w:r w:rsidRPr="002711C0">
          <w:rPr>
            <w:rStyle w:val="ac"/>
          </w:rPr>
          <w:instrText xml:space="preserve"> </w:instrText>
        </w:r>
        <w:r>
          <w:instrText>HYPERLINK \l "_Toc134034142"</w:instrText>
        </w:r>
        <w:r w:rsidRPr="002711C0">
          <w:rPr>
            <w:rStyle w:val="ac"/>
          </w:rPr>
          <w:instrText xml:space="preserve"> </w:instrText>
        </w:r>
        <w:r w:rsidRPr="002711C0">
          <w:rPr>
            <w:rStyle w:val="ac"/>
          </w:rPr>
        </w:r>
        <w:r w:rsidRPr="002711C0">
          <w:rPr>
            <w:rStyle w:val="ac"/>
          </w:rPr>
          <w:fldChar w:fldCharType="separate"/>
        </w:r>
        <w:r w:rsidRPr="002711C0">
          <w:rPr>
            <w:rStyle w:val="ac"/>
          </w:rPr>
          <w:t>四、实证分析</w:t>
        </w:r>
        <w:r>
          <w:rPr>
            <w:webHidden/>
          </w:rPr>
          <w:tab/>
        </w:r>
        <w:r>
          <w:rPr>
            <w:webHidden/>
          </w:rPr>
          <w:fldChar w:fldCharType="begin"/>
        </w:r>
        <w:r>
          <w:rPr>
            <w:webHidden/>
          </w:rPr>
          <w:instrText xml:space="preserve"> PAGEREF _Toc134034142 \h </w:instrText>
        </w:r>
        <w:r>
          <w:rPr>
            <w:webHidden/>
          </w:rPr>
        </w:r>
      </w:ins>
      <w:r>
        <w:rPr>
          <w:webHidden/>
        </w:rPr>
        <w:fldChar w:fldCharType="separate"/>
      </w:r>
      <w:ins w:id="550" w:author="Tu Tu" w:date="2023-05-03T19:21:00Z">
        <w:r w:rsidRPr="004F29D8">
          <w:rPr>
            <w:rFonts w:ascii="Times New Roman" w:hAnsi="Times New Roman"/>
            <w:webHidden/>
          </w:rPr>
          <w:t>27</w:t>
        </w:r>
        <w:r>
          <w:rPr>
            <w:webHidden/>
          </w:rPr>
          <w:fldChar w:fldCharType="end"/>
        </w:r>
        <w:r w:rsidRPr="002711C0">
          <w:rPr>
            <w:rStyle w:val="ac"/>
          </w:rPr>
          <w:fldChar w:fldCharType="end"/>
        </w:r>
      </w:ins>
    </w:p>
    <w:p w14:paraId="4EE43284" w14:textId="55DAB08B" w:rsidR="008106CE" w:rsidRPr="004F29D8" w:rsidRDefault="008106CE" w:rsidP="00423D9A">
      <w:pPr>
        <w:pStyle w:val="TOC2"/>
        <w:rPr>
          <w:ins w:id="551" w:author="Tu Tu" w:date="2023-05-03T19:21:00Z"/>
          <w:noProof/>
        </w:rPr>
        <w:pPrChange w:id="552" w:author="Tu Tu" w:date="2023-05-03T19:27:00Z">
          <w:pPr>
            <w:pStyle w:val="TOC2"/>
          </w:pPr>
        </w:pPrChange>
      </w:pPr>
      <w:ins w:id="553" w:author="Tu Tu" w:date="2023-05-03T19:21:00Z">
        <w:r w:rsidRPr="00352908">
          <w:rPr>
            <w:rStyle w:val="ac"/>
            <w:rFonts w:ascii="宋体" w:eastAsia="宋体" w:hAnsi="宋体"/>
            <w:noProof/>
            <w:sz w:val="24"/>
            <w:szCs w:val="24"/>
            <w:rPrChange w:id="554" w:author="Tu Tu" w:date="2023-05-03T19:27:00Z">
              <w:rPr>
                <w:rStyle w:val="ac"/>
                <w:noProof/>
              </w:rPr>
            </w:rPrChange>
          </w:rPr>
          <w:fldChar w:fldCharType="begin"/>
        </w:r>
        <w:r w:rsidRPr="00352908">
          <w:rPr>
            <w:rStyle w:val="ac"/>
            <w:rFonts w:ascii="宋体" w:eastAsia="宋体" w:hAnsi="宋体"/>
            <w:noProof/>
            <w:sz w:val="24"/>
            <w:szCs w:val="24"/>
            <w:rPrChange w:id="555" w:author="Tu Tu" w:date="2023-05-03T19:27:00Z">
              <w:rPr>
                <w:rStyle w:val="ac"/>
                <w:noProof/>
              </w:rPr>
            </w:rPrChange>
          </w:rPr>
          <w:instrText xml:space="preserve"> </w:instrText>
        </w:r>
        <w:r w:rsidRPr="004F29D8">
          <w:rPr>
            <w:noProof/>
          </w:rPr>
          <w:instrText>HYPERLINK \l "_Toc134034143"</w:instrText>
        </w:r>
        <w:r w:rsidRPr="00352908">
          <w:rPr>
            <w:rStyle w:val="ac"/>
            <w:rFonts w:ascii="宋体" w:eastAsia="宋体" w:hAnsi="宋体"/>
            <w:noProof/>
            <w:sz w:val="24"/>
            <w:szCs w:val="24"/>
            <w:rPrChange w:id="556" w:author="Tu Tu" w:date="2023-05-03T19:27:00Z">
              <w:rPr>
                <w:rStyle w:val="ac"/>
                <w:noProof/>
              </w:rPr>
            </w:rPrChange>
          </w:rPr>
          <w:instrText xml:space="preserve"> </w:instrText>
        </w:r>
        <w:r w:rsidRPr="00352908">
          <w:rPr>
            <w:rStyle w:val="ac"/>
            <w:rFonts w:ascii="宋体" w:eastAsia="宋体" w:hAnsi="宋体"/>
            <w:noProof/>
            <w:sz w:val="24"/>
            <w:szCs w:val="24"/>
            <w:rPrChange w:id="557" w:author="Tu Tu" w:date="2023-05-03T19:27:00Z">
              <w:rPr>
                <w:rStyle w:val="ac"/>
                <w:noProof/>
              </w:rPr>
            </w:rPrChange>
          </w:rPr>
        </w:r>
        <w:r w:rsidRPr="00352908">
          <w:rPr>
            <w:rStyle w:val="ac"/>
            <w:rFonts w:ascii="宋体" w:eastAsia="宋体" w:hAnsi="宋体"/>
            <w:noProof/>
            <w:sz w:val="24"/>
            <w:szCs w:val="24"/>
            <w:rPrChange w:id="558" w:author="Tu Tu" w:date="2023-05-03T19:27:00Z">
              <w:rPr>
                <w:rStyle w:val="ac"/>
                <w:noProof/>
              </w:rPr>
            </w:rPrChange>
          </w:rPr>
          <w:fldChar w:fldCharType="separate"/>
        </w:r>
        <w:r w:rsidRPr="00352908">
          <w:rPr>
            <w:rStyle w:val="ac"/>
            <w:rFonts w:ascii="宋体" w:eastAsia="宋体" w:hAnsi="宋体"/>
            <w:noProof/>
            <w:sz w:val="24"/>
            <w:szCs w:val="24"/>
            <w:rPrChange w:id="559" w:author="Tu Tu" w:date="2023-05-03T19:27:00Z">
              <w:rPr>
                <w:rStyle w:val="ac"/>
                <w:rFonts w:ascii="黑体" w:eastAsia="黑体" w:hAnsi="黑体"/>
                <w:noProof/>
              </w:rPr>
            </w:rPrChange>
          </w:rPr>
          <w:t>（一）样本介绍与数据统计</w:t>
        </w:r>
        <w:r w:rsidRPr="004F29D8">
          <w:rPr>
            <w:noProof/>
            <w:webHidden/>
          </w:rPr>
          <w:tab/>
        </w:r>
        <w:r w:rsidRPr="004F29D8">
          <w:rPr>
            <w:noProof/>
            <w:webHidden/>
          </w:rPr>
          <w:fldChar w:fldCharType="begin"/>
        </w:r>
        <w:r w:rsidRPr="004F29D8">
          <w:rPr>
            <w:noProof/>
            <w:webHidden/>
          </w:rPr>
          <w:instrText xml:space="preserve"> PAGEREF _Toc134034143 \h </w:instrText>
        </w:r>
        <w:r w:rsidRPr="004F29D8">
          <w:rPr>
            <w:noProof/>
            <w:webHidden/>
          </w:rPr>
        </w:r>
      </w:ins>
      <w:r w:rsidRPr="004F29D8">
        <w:rPr>
          <w:noProof/>
          <w:webHidden/>
        </w:rPr>
        <w:fldChar w:fldCharType="separate"/>
      </w:r>
      <w:ins w:id="560" w:author="Tu Tu" w:date="2023-05-03T19:21:00Z">
        <w:r w:rsidRPr="004F29D8">
          <w:rPr>
            <w:rFonts w:ascii="Times New Roman" w:hAnsi="Times New Roman"/>
            <w:noProof/>
            <w:webHidden/>
          </w:rPr>
          <w:t>27</w:t>
        </w:r>
        <w:r w:rsidRPr="004F29D8">
          <w:rPr>
            <w:noProof/>
            <w:webHidden/>
          </w:rPr>
          <w:fldChar w:fldCharType="end"/>
        </w:r>
        <w:r w:rsidRPr="00352908">
          <w:rPr>
            <w:rStyle w:val="ac"/>
            <w:rFonts w:ascii="宋体" w:eastAsia="宋体" w:hAnsi="宋体"/>
            <w:noProof/>
            <w:sz w:val="24"/>
            <w:szCs w:val="24"/>
            <w:rPrChange w:id="561" w:author="Tu Tu" w:date="2023-05-03T19:27:00Z">
              <w:rPr>
                <w:rStyle w:val="ac"/>
                <w:noProof/>
              </w:rPr>
            </w:rPrChange>
          </w:rPr>
          <w:fldChar w:fldCharType="end"/>
        </w:r>
      </w:ins>
    </w:p>
    <w:p w14:paraId="2372C414" w14:textId="56239570" w:rsidR="008106CE" w:rsidRPr="004F29D8" w:rsidRDefault="008106CE" w:rsidP="00423D9A">
      <w:pPr>
        <w:pStyle w:val="TOC2"/>
        <w:rPr>
          <w:ins w:id="562" w:author="Tu Tu" w:date="2023-05-03T19:21:00Z"/>
          <w:noProof/>
        </w:rPr>
        <w:pPrChange w:id="563" w:author="Tu Tu" w:date="2023-05-03T19:27:00Z">
          <w:pPr>
            <w:pStyle w:val="TOC2"/>
          </w:pPr>
        </w:pPrChange>
      </w:pPr>
      <w:ins w:id="564" w:author="Tu Tu" w:date="2023-05-03T19:21:00Z">
        <w:r w:rsidRPr="00352908">
          <w:rPr>
            <w:rStyle w:val="ac"/>
            <w:rFonts w:ascii="宋体" w:eastAsia="宋体" w:hAnsi="宋体"/>
            <w:noProof/>
            <w:sz w:val="24"/>
            <w:szCs w:val="24"/>
            <w:rPrChange w:id="565" w:author="Tu Tu" w:date="2023-05-03T19:27:00Z">
              <w:rPr>
                <w:rStyle w:val="ac"/>
                <w:noProof/>
              </w:rPr>
            </w:rPrChange>
          </w:rPr>
          <w:fldChar w:fldCharType="begin"/>
        </w:r>
        <w:r w:rsidRPr="00352908">
          <w:rPr>
            <w:rStyle w:val="ac"/>
            <w:rFonts w:ascii="宋体" w:eastAsia="宋体" w:hAnsi="宋体"/>
            <w:noProof/>
            <w:sz w:val="24"/>
            <w:szCs w:val="24"/>
            <w:rPrChange w:id="566" w:author="Tu Tu" w:date="2023-05-03T19:27:00Z">
              <w:rPr>
                <w:rStyle w:val="ac"/>
                <w:noProof/>
              </w:rPr>
            </w:rPrChange>
          </w:rPr>
          <w:instrText xml:space="preserve"> </w:instrText>
        </w:r>
        <w:r w:rsidRPr="004F29D8">
          <w:rPr>
            <w:noProof/>
          </w:rPr>
          <w:instrText>HYPERLINK \l "_Toc134034144"</w:instrText>
        </w:r>
        <w:r w:rsidRPr="00352908">
          <w:rPr>
            <w:rStyle w:val="ac"/>
            <w:rFonts w:ascii="宋体" w:eastAsia="宋体" w:hAnsi="宋体"/>
            <w:noProof/>
            <w:sz w:val="24"/>
            <w:szCs w:val="24"/>
            <w:rPrChange w:id="567" w:author="Tu Tu" w:date="2023-05-03T19:27:00Z">
              <w:rPr>
                <w:rStyle w:val="ac"/>
                <w:noProof/>
              </w:rPr>
            </w:rPrChange>
          </w:rPr>
          <w:instrText xml:space="preserve"> </w:instrText>
        </w:r>
        <w:r w:rsidRPr="00352908">
          <w:rPr>
            <w:rStyle w:val="ac"/>
            <w:rFonts w:ascii="宋体" w:eastAsia="宋体" w:hAnsi="宋体"/>
            <w:noProof/>
            <w:sz w:val="24"/>
            <w:szCs w:val="24"/>
            <w:rPrChange w:id="568" w:author="Tu Tu" w:date="2023-05-03T19:27:00Z">
              <w:rPr>
                <w:rStyle w:val="ac"/>
                <w:noProof/>
              </w:rPr>
            </w:rPrChange>
          </w:rPr>
        </w:r>
        <w:r w:rsidRPr="00352908">
          <w:rPr>
            <w:rStyle w:val="ac"/>
            <w:rFonts w:ascii="宋体" w:eastAsia="宋体" w:hAnsi="宋体"/>
            <w:noProof/>
            <w:sz w:val="24"/>
            <w:szCs w:val="24"/>
            <w:rPrChange w:id="569" w:author="Tu Tu" w:date="2023-05-03T19:27:00Z">
              <w:rPr>
                <w:rStyle w:val="ac"/>
                <w:noProof/>
              </w:rPr>
            </w:rPrChange>
          </w:rPr>
          <w:fldChar w:fldCharType="separate"/>
        </w:r>
        <w:r w:rsidRPr="00352908">
          <w:rPr>
            <w:rStyle w:val="ac"/>
            <w:rFonts w:ascii="宋体" w:eastAsia="宋体" w:hAnsi="宋体"/>
            <w:noProof/>
            <w:sz w:val="24"/>
            <w:szCs w:val="24"/>
            <w:rPrChange w:id="570" w:author="Tu Tu" w:date="2023-05-03T19:27:00Z">
              <w:rPr>
                <w:rStyle w:val="ac"/>
                <w:rFonts w:ascii="黑体" w:eastAsia="黑体" w:hAnsi="黑体"/>
                <w:noProof/>
              </w:rPr>
            </w:rPrChange>
          </w:rPr>
          <w:t>（二）综合评价过程</w:t>
        </w:r>
        <w:r w:rsidRPr="004F29D8">
          <w:rPr>
            <w:noProof/>
            <w:webHidden/>
          </w:rPr>
          <w:tab/>
        </w:r>
        <w:r w:rsidRPr="004F29D8">
          <w:rPr>
            <w:noProof/>
            <w:webHidden/>
          </w:rPr>
          <w:fldChar w:fldCharType="begin"/>
        </w:r>
        <w:r w:rsidRPr="004F29D8">
          <w:rPr>
            <w:noProof/>
            <w:webHidden/>
          </w:rPr>
          <w:instrText xml:space="preserve"> PAGEREF _Toc134034144 \h </w:instrText>
        </w:r>
        <w:r w:rsidRPr="004F29D8">
          <w:rPr>
            <w:noProof/>
            <w:webHidden/>
          </w:rPr>
        </w:r>
      </w:ins>
      <w:r w:rsidRPr="004F29D8">
        <w:rPr>
          <w:noProof/>
          <w:webHidden/>
        </w:rPr>
        <w:fldChar w:fldCharType="separate"/>
      </w:r>
      <w:ins w:id="571" w:author="Tu Tu" w:date="2023-05-03T19:21:00Z">
        <w:r w:rsidRPr="004F29D8">
          <w:rPr>
            <w:rFonts w:ascii="Times New Roman" w:hAnsi="Times New Roman"/>
            <w:noProof/>
            <w:webHidden/>
          </w:rPr>
          <w:t>30</w:t>
        </w:r>
        <w:r w:rsidRPr="004F29D8">
          <w:rPr>
            <w:noProof/>
            <w:webHidden/>
          </w:rPr>
          <w:fldChar w:fldCharType="end"/>
        </w:r>
        <w:r w:rsidRPr="00352908">
          <w:rPr>
            <w:rStyle w:val="ac"/>
            <w:rFonts w:ascii="宋体" w:eastAsia="宋体" w:hAnsi="宋体"/>
            <w:noProof/>
            <w:sz w:val="24"/>
            <w:szCs w:val="24"/>
            <w:rPrChange w:id="572" w:author="Tu Tu" w:date="2023-05-03T19:27:00Z">
              <w:rPr>
                <w:rStyle w:val="ac"/>
                <w:noProof/>
              </w:rPr>
            </w:rPrChange>
          </w:rPr>
          <w:fldChar w:fldCharType="end"/>
        </w:r>
      </w:ins>
    </w:p>
    <w:p w14:paraId="04D8E9BE" w14:textId="7D084D11" w:rsidR="008106CE" w:rsidRPr="00352908" w:rsidRDefault="008106CE" w:rsidP="00291356">
      <w:pPr>
        <w:pStyle w:val="TOC3"/>
        <w:rPr>
          <w:ins w:id="573" w:author="Tu Tu" w:date="2023-05-03T19:21:00Z"/>
          <w:rFonts w:ascii="宋体" w:eastAsia="宋体" w:hAnsi="宋体"/>
          <w:noProof/>
          <w:sz w:val="24"/>
          <w:szCs w:val="24"/>
          <w:rPrChange w:id="574" w:author="Tu Tu" w:date="2023-05-03T19:27:00Z">
            <w:rPr>
              <w:ins w:id="575" w:author="Tu Tu" w:date="2023-05-03T19:21:00Z"/>
              <w:noProof/>
            </w:rPr>
          </w:rPrChange>
        </w:rPr>
      </w:pPr>
      <w:ins w:id="576" w:author="Tu Tu" w:date="2023-05-03T19:21:00Z">
        <w:r w:rsidRPr="00352908">
          <w:rPr>
            <w:rStyle w:val="ac"/>
            <w:rFonts w:ascii="宋体" w:eastAsia="宋体" w:hAnsi="宋体"/>
            <w:noProof/>
            <w:sz w:val="24"/>
            <w:szCs w:val="24"/>
            <w:rPrChange w:id="577" w:author="Tu Tu" w:date="2023-05-03T19:27:00Z">
              <w:rPr>
                <w:rStyle w:val="ac"/>
                <w:noProof/>
              </w:rPr>
            </w:rPrChange>
          </w:rPr>
          <w:fldChar w:fldCharType="begin"/>
        </w:r>
        <w:r w:rsidRPr="00352908">
          <w:rPr>
            <w:rStyle w:val="ac"/>
            <w:rFonts w:ascii="宋体" w:eastAsia="宋体" w:hAnsi="宋体"/>
            <w:noProof/>
            <w:sz w:val="24"/>
            <w:szCs w:val="24"/>
            <w:rPrChange w:id="578" w:author="Tu Tu" w:date="2023-05-03T19:27:00Z">
              <w:rPr>
                <w:rStyle w:val="ac"/>
                <w:noProof/>
              </w:rPr>
            </w:rPrChange>
          </w:rPr>
          <w:instrText xml:space="preserve"> </w:instrText>
        </w:r>
        <w:r w:rsidRPr="00352908">
          <w:rPr>
            <w:rFonts w:ascii="宋体" w:eastAsia="宋体" w:hAnsi="宋体"/>
            <w:noProof/>
            <w:sz w:val="24"/>
            <w:szCs w:val="24"/>
            <w:rPrChange w:id="579" w:author="Tu Tu" w:date="2023-05-03T19:27:00Z">
              <w:rPr>
                <w:noProof/>
              </w:rPr>
            </w:rPrChange>
          </w:rPr>
          <w:instrText>HYPERLINK \l "_Toc134034145"</w:instrText>
        </w:r>
        <w:r w:rsidRPr="00352908">
          <w:rPr>
            <w:rStyle w:val="ac"/>
            <w:rFonts w:ascii="宋体" w:eastAsia="宋体" w:hAnsi="宋体"/>
            <w:noProof/>
            <w:sz w:val="24"/>
            <w:szCs w:val="24"/>
            <w:rPrChange w:id="580" w:author="Tu Tu" w:date="2023-05-03T19:27:00Z">
              <w:rPr>
                <w:rStyle w:val="ac"/>
                <w:noProof/>
              </w:rPr>
            </w:rPrChange>
          </w:rPr>
          <w:instrText xml:space="preserve"> </w:instrText>
        </w:r>
        <w:r w:rsidRPr="00352908">
          <w:rPr>
            <w:rStyle w:val="ac"/>
            <w:rFonts w:ascii="宋体" w:eastAsia="宋体" w:hAnsi="宋体"/>
            <w:noProof/>
            <w:sz w:val="24"/>
            <w:szCs w:val="24"/>
            <w:rPrChange w:id="581" w:author="Tu Tu" w:date="2023-05-03T19:27:00Z">
              <w:rPr>
                <w:rStyle w:val="ac"/>
                <w:noProof/>
              </w:rPr>
            </w:rPrChange>
          </w:rPr>
        </w:r>
        <w:r w:rsidRPr="00352908">
          <w:rPr>
            <w:rStyle w:val="ac"/>
            <w:rFonts w:ascii="宋体" w:eastAsia="宋体" w:hAnsi="宋体"/>
            <w:noProof/>
            <w:sz w:val="24"/>
            <w:szCs w:val="24"/>
            <w:rPrChange w:id="582" w:author="Tu Tu" w:date="2023-05-03T19:27:00Z">
              <w:rPr>
                <w:rStyle w:val="ac"/>
                <w:noProof/>
              </w:rPr>
            </w:rPrChange>
          </w:rPr>
          <w:fldChar w:fldCharType="separate"/>
        </w:r>
        <w:r w:rsidRPr="004F29D8">
          <w:rPr>
            <w:rStyle w:val="ac"/>
            <w:rFonts w:ascii="Times New Roman" w:eastAsia="宋体" w:hAnsi="Times New Roman"/>
            <w:noProof/>
            <w:sz w:val="24"/>
            <w:szCs w:val="24"/>
            <w:rPrChange w:id="583" w:author="Tu Tu" w:date="2023-05-03T19:27:00Z">
              <w:rPr>
                <w:rStyle w:val="ac"/>
                <w:rFonts w:ascii="Times New Roman" w:eastAsia="黑体" w:hAnsi="Times New Roman"/>
                <w:noProof/>
              </w:rPr>
            </w:rPrChange>
          </w:rPr>
          <w:t>1</w:t>
        </w:r>
        <w:r w:rsidRPr="00352908">
          <w:rPr>
            <w:rStyle w:val="ac"/>
            <w:rFonts w:ascii="宋体" w:eastAsia="宋体" w:hAnsi="宋体"/>
            <w:noProof/>
            <w:sz w:val="24"/>
            <w:szCs w:val="24"/>
            <w:rPrChange w:id="584" w:author="Tu Tu" w:date="2023-05-03T19:27:00Z">
              <w:rPr>
                <w:rStyle w:val="ac"/>
                <w:rFonts w:ascii="黑体" w:eastAsia="黑体" w:hAnsi="黑体"/>
                <w:noProof/>
              </w:rPr>
            </w:rPrChange>
          </w:rPr>
          <w:t>．正向化处理</w:t>
        </w:r>
        <w:r w:rsidRPr="00352908">
          <w:rPr>
            <w:rFonts w:ascii="宋体" w:eastAsia="宋体" w:hAnsi="宋体"/>
            <w:noProof/>
            <w:webHidden/>
            <w:sz w:val="24"/>
            <w:szCs w:val="24"/>
            <w:rPrChange w:id="585" w:author="Tu Tu" w:date="2023-05-03T19:27:00Z">
              <w:rPr>
                <w:noProof/>
                <w:webHidden/>
              </w:rPr>
            </w:rPrChange>
          </w:rPr>
          <w:tab/>
        </w:r>
        <w:r w:rsidRPr="00352908">
          <w:rPr>
            <w:rFonts w:ascii="宋体" w:eastAsia="宋体" w:hAnsi="宋体"/>
            <w:noProof/>
            <w:webHidden/>
            <w:sz w:val="24"/>
            <w:szCs w:val="24"/>
            <w:rPrChange w:id="586" w:author="Tu Tu" w:date="2023-05-03T19:27:00Z">
              <w:rPr>
                <w:noProof/>
                <w:webHidden/>
              </w:rPr>
            </w:rPrChange>
          </w:rPr>
          <w:fldChar w:fldCharType="begin"/>
        </w:r>
        <w:r w:rsidRPr="00352908">
          <w:rPr>
            <w:rFonts w:ascii="宋体" w:eastAsia="宋体" w:hAnsi="宋体"/>
            <w:noProof/>
            <w:webHidden/>
            <w:sz w:val="24"/>
            <w:szCs w:val="24"/>
            <w:rPrChange w:id="587" w:author="Tu Tu" w:date="2023-05-03T19:27:00Z">
              <w:rPr>
                <w:noProof/>
                <w:webHidden/>
              </w:rPr>
            </w:rPrChange>
          </w:rPr>
          <w:instrText xml:space="preserve"> PAGEREF _Toc134034145 \h </w:instrText>
        </w:r>
        <w:r w:rsidRPr="00352908">
          <w:rPr>
            <w:rFonts w:ascii="宋体" w:eastAsia="宋体" w:hAnsi="宋体"/>
            <w:noProof/>
            <w:webHidden/>
            <w:sz w:val="24"/>
            <w:szCs w:val="24"/>
            <w:rPrChange w:id="588" w:author="Tu Tu" w:date="2023-05-03T19:27:00Z">
              <w:rPr>
                <w:noProof/>
                <w:webHidden/>
              </w:rPr>
            </w:rPrChange>
          </w:rPr>
        </w:r>
      </w:ins>
      <w:r w:rsidRPr="00352908">
        <w:rPr>
          <w:rFonts w:ascii="宋体" w:eastAsia="宋体" w:hAnsi="宋体"/>
          <w:noProof/>
          <w:webHidden/>
          <w:sz w:val="24"/>
          <w:szCs w:val="24"/>
          <w:rPrChange w:id="589" w:author="Tu Tu" w:date="2023-05-03T19:27:00Z">
            <w:rPr>
              <w:noProof/>
              <w:webHidden/>
            </w:rPr>
          </w:rPrChange>
        </w:rPr>
        <w:fldChar w:fldCharType="separate"/>
      </w:r>
      <w:ins w:id="590" w:author="Tu Tu" w:date="2023-05-03T19:21:00Z">
        <w:r w:rsidRPr="004F29D8">
          <w:rPr>
            <w:rFonts w:ascii="Times New Roman" w:eastAsia="宋体" w:hAnsi="Times New Roman"/>
            <w:noProof/>
            <w:webHidden/>
            <w:sz w:val="24"/>
            <w:szCs w:val="24"/>
            <w:rPrChange w:id="591" w:author="Tu Tu" w:date="2023-05-03T19:27:00Z">
              <w:rPr>
                <w:rFonts w:ascii="Times New Roman" w:hAnsi="Times New Roman"/>
                <w:noProof/>
                <w:webHidden/>
              </w:rPr>
            </w:rPrChange>
          </w:rPr>
          <w:t>30</w:t>
        </w:r>
        <w:r w:rsidRPr="00352908">
          <w:rPr>
            <w:rFonts w:ascii="宋体" w:eastAsia="宋体" w:hAnsi="宋体"/>
            <w:noProof/>
            <w:webHidden/>
            <w:sz w:val="24"/>
            <w:szCs w:val="24"/>
            <w:rPrChange w:id="592" w:author="Tu Tu" w:date="2023-05-03T19:27:00Z">
              <w:rPr>
                <w:noProof/>
                <w:webHidden/>
              </w:rPr>
            </w:rPrChange>
          </w:rPr>
          <w:fldChar w:fldCharType="end"/>
        </w:r>
        <w:r w:rsidRPr="00352908">
          <w:rPr>
            <w:rStyle w:val="ac"/>
            <w:rFonts w:ascii="宋体" w:eastAsia="宋体" w:hAnsi="宋体"/>
            <w:noProof/>
            <w:sz w:val="24"/>
            <w:szCs w:val="24"/>
            <w:rPrChange w:id="593" w:author="Tu Tu" w:date="2023-05-03T19:27:00Z">
              <w:rPr>
                <w:rStyle w:val="ac"/>
                <w:noProof/>
              </w:rPr>
            </w:rPrChange>
          </w:rPr>
          <w:fldChar w:fldCharType="end"/>
        </w:r>
      </w:ins>
    </w:p>
    <w:p w14:paraId="108BD387" w14:textId="152288B2" w:rsidR="008106CE" w:rsidRPr="00352908" w:rsidRDefault="008106CE" w:rsidP="00291356">
      <w:pPr>
        <w:pStyle w:val="TOC3"/>
        <w:rPr>
          <w:ins w:id="594" w:author="Tu Tu" w:date="2023-05-03T19:21:00Z"/>
          <w:rFonts w:ascii="宋体" w:eastAsia="宋体" w:hAnsi="宋体"/>
          <w:noProof/>
          <w:sz w:val="24"/>
          <w:szCs w:val="24"/>
          <w:rPrChange w:id="595" w:author="Tu Tu" w:date="2023-05-03T19:27:00Z">
            <w:rPr>
              <w:ins w:id="596" w:author="Tu Tu" w:date="2023-05-03T19:21:00Z"/>
              <w:noProof/>
            </w:rPr>
          </w:rPrChange>
        </w:rPr>
      </w:pPr>
      <w:ins w:id="597" w:author="Tu Tu" w:date="2023-05-03T19:21:00Z">
        <w:r w:rsidRPr="00352908">
          <w:rPr>
            <w:rStyle w:val="ac"/>
            <w:rFonts w:ascii="宋体" w:eastAsia="宋体" w:hAnsi="宋体"/>
            <w:noProof/>
            <w:sz w:val="24"/>
            <w:szCs w:val="24"/>
            <w:rPrChange w:id="598" w:author="Tu Tu" w:date="2023-05-03T19:27:00Z">
              <w:rPr>
                <w:rStyle w:val="ac"/>
                <w:noProof/>
              </w:rPr>
            </w:rPrChange>
          </w:rPr>
          <w:fldChar w:fldCharType="begin"/>
        </w:r>
        <w:r w:rsidRPr="00352908">
          <w:rPr>
            <w:rStyle w:val="ac"/>
            <w:rFonts w:ascii="宋体" w:eastAsia="宋体" w:hAnsi="宋体"/>
            <w:noProof/>
            <w:sz w:val="24"/>
            <w:szCs w:val="24"/>
            <w:rPrChange w:id="599" w:author="Tu Tu" w:date="2023-05-03T19:27:00Z">
              <w:rPr>
                <w:rStyle w:val="ac"/>
                <w:noProof/>
              </w:rPr>
            </w:rPrChange>
          </w:rPr>
          <w:instrText xml:space="preserve"> </w:instrText>
        </w:r>
        <w:r w:rsidRPr="00352908">
          <w:rPr>
            <w:rFonts w:ascii="宋体" w:eastAsia="宋体" w:hAnsi="宋体"/>
            <w:noProof/>
            <w:sz w:val="24"/>
            <w:szCs w:val="24"/>
            <w:rPrChange w:id="600" w:author="Tu Tu" w:date="2023-05-03T19:27:00Z">
              <w:rPr>
                <w:noProof/>
              </w:rPr>
            </w:rPrChange>
          </w:rPr>
          <w:instrText>HYPERLINK \l "_Toc134034146"</w:instrText>
        </w:r>
        <w:r w:rsidRPr="00352908">
          <w:rPr>
            <w:rStyle w:val="ac"/>
            <w:rFonts w:ascii="宋体" w:eastAsia="宋体" w:hAnsi="宋体"/>
            <w:noProof/>
            <w:sz w:val="24"/>
            <w:szCs w:val="24"/>
            <w:rPrChange w:id="601" w:author="Tu Tu" w:date="2023-05-03T19:27:00Z">
              <w:rPr>
                <w:rStyle w:val="ac"/>
                <w:noProof/>
              </w:rPr>
            </w:rPrChange>
          </w:rPr>
          <w:instrText xml:space="preserve"> </w:instrText>
        </w:r>
        <w:r w:rsidRPr="00352908">
          <w:rPr>
            <w:rStyle w:val="ac"/>
            <w:rFonts w:ascii="宋体" w:eastAsia="宋体" w:hAnsi="宋体"/>
            <w:noProof/>
            <w:sz w:val="24"/>
            <w:szCs w:val="24"/>
            <w:rPrChange w:id="602" w:author="Tu Tu" w:date="2023-05-03T19:27:00Z">
              <w:rPr>
                <w:rStyle w:val="ac"/>
                <w:noProof/>
              </w:rPr>
            </w:rPrChange>
          </w:rPr>
        </w:r>
        <w:r w:rsidRPr="00352908">
          <w:rPr>
            <w:rStyle w:val="ac"/>
            <w:rFonts w:ascii="宋体" w:eastAsia="宋体" w:hAnsi="宋体"/>
            <w:noProof/>
            <w:sz w:val="24"/>
            <w:szCs w:val="24"/>
            <w:rPrChange w:id="603" w:author="Tu Tu" w:date="2023-05-03T19:27:00Z">
              <w:rPr>
                <w:rStyle w:val="ac"/>
                <w:noProof/>
              </w:rPr>
            </w:rPrChange>
          </w:rPr>
          <w:fldChar w:fldCharType="separate"/>
        </w:r>
        <w:r w:rsidRPr="004F29D8">
          <w:rPr>
            <w:rStyle w:val="ac"/>
            <w:rFonts w:ascii="Times New Roman" w:eastAsia="宋体" w:hAnsi="Times New Roman"/>
            <w:noProof/>
            <w:sz w:val="24"/>
            <w:szCs w:val="24"/>
            <w:rPrChange w:id="604" w:author="Tu Tu" w:date="2023-05-03T19:27:00Z">
              <w:rPr>
                <w:rStyle w:val="ac"/>
                <w:rFonts w:ascii="Times New Roman" w:eastAsia="黑体" w:hAnsi="Times New Roman"/>
                <w:noProof/>
              </w:rPr>
            </w:rPrChange>
          </w:rPr>
          <w:t>2</w:t>
        </w:r>
        <w:r w:rsidRPr="00352908">
          <w:rPr>
            <w:rStyle w:val="ac"/>
            <w:rFonts w:ascii="宋体" w:eastAsia="宋体" w:hAnsi="宋体"/>
            <w:noProof/>
            <w:sz w:val="24"/>
            <w:szCs w:val="24"/>
            <w:rPrChange w:id="605" w:author="Tu Tu" w:date="2023-05-03T19:27:00Z">
              <w:rPr>
                <w:rStyle w:val="ac"/>
                <w:rFonts w:ascii="黑体" w:eastAsia="黑体" w:hAnsi="黑体"/>
                <w:noProof/>
              </w:rPr>
            </w:rPrChange>
          </w:rPr>
          <w:t>．计算各指标权重系数</w:t>
        </w:r>
        <w:r w:rsidRPr="00352908">
          <w:rPr>
            <w:rFonts w:ascii="宋体" w:eastAsia="宋体" w:hAnsi="宋体"/>
            <w:noProof/>
            <w:webHidden/>
            <w:sz w:val="24"/>
            <w:szCs w:val="24"/>
            <w:rPrChange w:id="606" w:author="Tu Tu" w:date="2023-05-03T19:27:00Z">
              <w:rPr>
                <w:noProof/>
                <w:webHidden/>
              </w:rPr>
            </w:rPrChange>
          </w:rPr>
          <w:tab/>
        </w:r>
        <w:r w:rsidRPr="00352908">
          <w:rPr>
            <w:rFonts w:ascii="宋体" w:eastAsia="宋体" w:hAnsi="宋体"/>
            <w:noProof/>
            <w:webHidden/>
            <w:sz w:val="24"/>
            <w:szCs w:val="24"/>
            <w:rPrChange w:id="607" w:author="Tu Tu" w:date="2023-05-03T19:27:00Z">
              <w:rPr>
                <w:noProof/>
                <w:webHidden/>
              </w:rPr>
            </w:rPrChange>
          </w:rPr>
          <w:fldChar w:fldCharType="begin"/>
        </w:r>
        <w:r w:rsidRPr="00352908">
          <w:rPr>
            <w:rFonts w:ascii="宋体" w:eastAsia="宋体" w:hAnsi="宋体"/>
            <w:noProof/>
            <w:webHidden/>
            <w:sz w:val="24"/>
            <w:szCs w:val="24"/>
            <w:rPrChange w:id="608" w:author="Tu Tu" w:date="2023-05-03T19:27:00Z">
              <w:rPr>
                <w:noProof/>
                <w:webHidden/>
              </w:rPr>
            </w:rPrChange>
          </w:rPr>
          <w:instrText xml:space="preserve"> PAGEREF _Toc134034146 \h </w:instrText>
        </w:r>
        <w:r w:rsidRPr="00352908">
          <w:rPr>
            <w:rFonts w:ascii="宋体" w:eastAsia="宋体" w:hAnsi="宋体"/>
            <w:noProof/>
            <w:webHidden/>
            <w:sz w:val="24"/>
            <w:szCs w:val="24"/>
            <w:rPrChange w:id="609" w:author="Tu Tu" w:date="2023-05-03T19:27:00Z">
              <w:rPr>
                <w:noProof/>
                <w:webHidden/>
              </w:rPr>
            </w:rPrChange>
          </w:rPr>
        </w:r>
      </w:ins>
      <w:r w:rsidRPr="00352908">
        <w:rPr>
          <w:rFonts w:ascii="宋体" w:eastAsia="宋体" w:hAnsi="宋体"/>
          <w:noProof/>
          <w:webHidden/>
          <w:sz w:val="24"/>
          <w:szCs w:val="24"/>
          <w:rPrChange w:id="610" w:author="Tu Tu" w:date="2023-05-03T19:27:00Z">
            <w:rPr>
              <w:noProof/>
              <w:webHidden/>
            </w:rPr>
          </w:rPrChange>
        </w:rPr>
        <w:fldChar w:fldCharType="separate"/>
      </w:r>
      <w:ins w:id="611" w:author="Tu Tu" w:date="2023-05-03T19:21:00Z">
        <w:r w:rsidRPr="004F29D8">
          <w:rPr>
            <w:rFonts w:ascii="Times New Roman" w:eastAsia="宋体" w:hAnsi="Times New Roman"/>
            <w:noProof/>
            <w:webHidden/>
            <w:sz w:val="24"/>
            <w:szCs w:val="24"/>
            <w:rPrChange w:id="612" w:author="Tu Tu" w:date="2023-05-03T19:27:00Z">
              <w:rPr>
                <w:rFonts w:ascii="Times New Roman" w:hAnsi="Times New Roman"/>
                <w:noProof/>
                <w:webHidden/>
              </w:rPr>
            </w:rPrChange>
          </w:rPr>
          <w:t>31</w:t>
        </w:r>
        <w:r w:rsidRPr="00352908">
          <w:rPr>
            <w:rFonts w:ascii="宋体" w:eastAsia="宋体" w:hAnsi="宋体"/>
            <w:noProof/>
            <w:webHidden/>
            <w:sz w:val="24"/>
            <w:szCs w:val="24"/>
            <w:rPrChange w:id="613" w:author="Tu Tu" w:date="2023-05-03T19:27:00Z">
              <w:rPr>
                <w:noProof/>
                <w:webHidden/>
              </w:rPr>
            </w:rPrChange>
          </w:rPr>
          <w:fldChar w:fldCharType="end"/>
        </w:r>
        <w:r w:rsidRPr="00352908">
          <w:rPr>
            <w:rStyle w:val="ac"/>
            <w:rFonts w:ascii="宋体" w:eastAsia="宋体" w:hAnsi="宋体"/>
            <w:noProof/>
            <w:sz w:val="24"/>
            <w:szCs w:val="24"/>
            <w:rPrChange w:id="614" w:author="Tu Tu" w:date="2023-05-03T19:27:00Z">
              <w:rPr>
                <w:rStyle w:val="ac"/>
                <w:noProof/>
              </w:rPr>
            </w:rPrChange>
          </w:rPr>
          <w:fldChar w:fldCharType="end"/>
        </w:r>
      </w:ins>
    </w:p>
    <w:p w14:paraId="5F3E89AE" w14:textId="20B47D04" w:rsidR="008106CE" w:rsidRPr="00352908" w:rsidRDefault="008106CE" w:rsidP="00291356">
      <w:pPr>
        <w:pStyle w:val="TOC3"/>
        <w:rPr>
          <w:ins w:id="615" w:author="Tu Tu" w:date="2023-05-03T19:21:00Z"/>
          <w:rFonts w:ascii="宋体" w:eastAsia="宋体" w:hAnsi="宋体"/>
          <w:noProof/>
          <w:sz w:val="24"/>
          <w:szCs w:val="24"/>
          <w:rPrChange w:id="616" w:author="Tu Tu" w:date="2023-05-03T19:27:00Z">
            <w:rPr>
              <w:ins w:id="617" w:author="Tu Tu" w:date="2023-05-03T19:21:00Z"/>
              <w:noProof/>
            </w:rPr>
          </w:rPrChange>
        </w:rPr>
      </w:pPr>
      <w:ins w:id="618" w:author="Tu Tu" w:date="2023-05-03T19:21:00Z">
        <w:r w:rsidRPr="00352908">
          <w:rPr>
            <w:rStyle w:val="ac"/>
            <w:rFonts w:ascii="宋体" w:eastAsia="宋体" w:hAnsi="宋体"/>
            <w:noProof/>
            <w:sz w:val="24"/>
            <w:szCs w:val="24"/>
            <w:rPrChange w:id="619" w:author="Tu Tu" w:date="2023-05-03T19:27:00Z">
              <w:rPr>
                <w:rStyle w:val="ac"/>
                <w:noProof/>
              </w:rPr>
            </w:rPrChange>
          </w:rPr>
          <w:fldChar w:fldCharType="begin"/>
        </w:r>
        <w:r w:rsidRPr="00352908">
          <w:rPr>
            <w:rStyle w:val="ac"/>
            <w:rFonts w:ascii="宋体" w:eastAsia="宋体" w:hAnsi="宋体"/>
            <w:noProof/>
            <w:sz w:val="24"/>
            <w:szCs w:val="24"/>
            <w:rPrChange w:id="620" w:author="Tu Tu" w:date="2023-05-03T19:27:00Z">
              <w:rPr>
                <w:rStyle w:val="ac"/>
                <w:noProof/>
              </w:rPr>
            </w:rPrChange>
          </w:rPr>
          <w:instrText xml:space="preserve"> </w:instrText>
        </w:r>
        <w:r w:rsidRPr="00352908">
          <w:rPr>
            <w:rFonts w:ascii="宋体" w:eastAsia="宋体" w:hAnsi="宋体"/>
            <w:noProof/>
            <w:sz w:val="24"/>
            <w:szCs w:val="24"/>
            <w:rPrChange w:id="621" w:author="Tu Tu" w:date="2023-05-03T19:27:00Z">
              <w:rPr>
                <w:noProof/>
              </w:rPr>
            </w:rPrChange>
          </w:rPr>
          <w:instrText>HYPERLINK \l "_Toc134034147"</w:instrText>
        </w:r>
        <w:r w:rsidRPr="00352908">
          <w:rPr>
            <w:rStyle w:val="ac"/>
            <w:rFonts w:ascii="宋体" w:eastAsia="宋体" w:hAnsi="宋体"/>
            <w:noProof/>
            <w:sz w:val="24"/>
            <w:szCs w:val="24"/>
            <w:rPrChange w:id="622" w:author="Tu Tu" w:date="2023-05-03T19:27:00Z">
              <w:rPr>
                <w:rStyle w:val="ac"/>
                <w:noProof/>
              </w:rPr>
            </w:rPrChange>
          </w:rPr>
          <w:instrText xml:space="preserve"> </w:instrText>
        </w:r>
        <w:r w:rsidRPr="00352908">
          <w:rPr>
            <w:rStyle w:val="ac"/>
            <w:rFonts w:ascii="宋体" w:eastAsia="宋体" w:hAnsi="宋体"/>
            <w:noProof/>
            <w:sz w:val="24"/>
            <w:szCs w:val="24"/>
            <w:rPrChange w:id="623" w:author="Tu Tu" w:date="2023-05-03T19:27:00Z">
              <w:rPr>
                <w:rStyle w:val="ac"/>
                <w:noProof/>
              </w:rPr>
            </w:rPrChange>
          </w:rPr>
        </w:r>
        <w:r w:rsidRPr="00352908">
          <w:rPr>
            <w:rStyle w:val="ac"/>
            <w:rFonts w:ascii="宋体" w:eastAsia="宋体" w:hAnsi="宋体"/>
            <w:noProof/>
            <w:sz w:val="24"/>
            <w:szCs w:val="24"/>
            <w:rPrChange w:id="624" w:author="Tu Tu" w:date="2023-05-03T19:27:00Z">
              <w:rPr>
                <w:rStyle w:val="ac"/>
                <w:noProof/>
              </w:rPr>
            </w:rPrChange>
          </w:rPr>
          <w:fldChar w:fldCharType="separate"/>
        </w:r>
        <w:r w:rsidRPr="004F29D8">
          <w:rPr>
            <w:rStyle w:val="ac"/>
            <w:rFonts w:ascii="Times New Roman" w:eastAsia="宋体" w:hAnsi="Times New Roman"/>
            <w:noProof/>
            <w:sz w:val="24"/>
            <w:szCs w:val="24"/>
            <w:rPrChange w:id="625" w:author="Tu Tu" w:date="2023-05-03T19:27:00Z">
              <w:rPr>
                <w:rStyle w:val="ac"/>
                <w:rFonts w:ascii="Times New Roman" w:eastAsia="黑体" w:hAnsi="Times New Roman"/>
                <w:noProof/>
              </w:rPr>
            </w:rPrChange>
          </w:rPr>
          <w:t>3</w:t>
        </w:r>
        <w:r w:rsidRPr="00352908">
          <w:rPr>
            <w:rStyle w:val="ac"/>
            <w:rFonts w:ascii="宋体" w:eastAsia="宋体" w:hAnsi="宋体"/>
            <w:noProof/>
            <w:sz w:val="24"/>
            <w:szCs w:val="24"/>
            <w:rPrChange w:id="626" w:author="Tu Tu" w:date="2023-05-03T19:27:00Z">
              <w:rPr>
                <w:rStyle w:val="ac"/>
                <w:rFonts w:ascii="黑体" w:eastAsia="黑体" w:hAnsi="黑体"/>
                <w:noProof/>
              </w:rPr>
            </w:rPrChange>
          </w:rPr>
          <w:t>．计算</w:t>
        </w:r>
        <w:r w:rsidRPr="004F29D8">
          <w:rPr>
            <w:rStyle w:val="ac"/>
            <w:rFonts w:ascii="Times New Roman" w:eastAsia="宋体" w:hAnsi="Times New Roman"/>
            <w:noProof/>
            <w:sz w:val="24"/>
            <w:szCs w:val="24"/>
            <w:rPrChange w:id="627" w:author="Tu Tu" w:date="2023-05-03T19:27:00Z">
              <w:rPr>
                <w:rStyle w:val="ac"/>
                <w:rFonts w:ascii="Times New Roman" w:eastAsia="黑体" w:hAnsi="Times New Roman"/>
                <w:noProof/>
              </w:rPr>
            </w:rPrChange>
          </w:rPr>
          <w:t>TOPSIS</w:t>
        </w:r>
        <w:r w:rsidRPr="00352908">
          <w:rPr>
            <w:rStyle w:val="ac"/>
            <w:rFonts w:ascii="宋体" w:eastAsia="宋体" w:hAnsi="宋体"/>
            <w:noProof/>
            <w:sz w:val="24"/>
            <w:szCs w:val="24"/>
            <w:rPrChange w:id="628" w:author="Tu Tu" w:date="2023-05-03T19:27:00Z">
              <w:rPr>
                <w:rStyle w:val="ac"/>
                <w:rFonts w:ascii="黑体" w:eastAsia="黑体" w:hAnsi="黑体"/>
                <w:noProof/>
              </w:rPr>
            </w:rPrChange>
          </w:rPr>
          <w:t>方法综合得分</w:t>
        </w:r>
        <w:r w:rsidRPr="00352908">
          <w:rPr>
            <w:rFonts w:ascii="宋体" w:eastAsia="宋体" w:hAnsi="宋体"/>
            <w:noProof/>
            <w:webHidden/>
            <w:sz w:val="24"/>
            <w:szCs w:val="24"/>
            <w:rPrChange w:id="629" w:author="Tu Tu" w:date="2023-05-03T19:27:00Z">
              <w:rPr>
                <w:noProof/>
                <w:webHidden/>
              </w:rPr>
            </w:rPrChange>
          </w:rPr>
          <w:tab/>
        </w:r>
        <w:r w:rsidRPr="00352908">
          <w:rPr>
            <w:rFonts w:ascii="宋体" w:eastAsia="宋体" w:hAnsi="宋体"/>
            <w:noProof/>
            <w:webHidden/>
            <w:sz w:val="24"/>
            <w:szCs w:val="24"/>
            <w:rPrChange w:id="630" w:author="Tu Tu" w:date="2023-05-03T19:27:00Z">
              <w:rPr>
                <w:noProof/>
                <w:webHidden/>
              </w:rPr>
            </w:rPrChange>
          </w:rPr>
          <w:fldChar w:fldCharType="begin"/>
        </w:r>
        <w:r w:rsidRPr="00352908">
          <w:rPr>
            <w:rFonts w:ascii="宋体" w:eastAsia="宋体" w:hAnsi="宋体"/>
            <w:noProof/>
            <w:webHidden/>
            <w:sz w:val="24"/>
            <w:szCs w:val="24"/>
            <w:rPrChange w:id="631" w:author="Tu Tu" w:date="2023-05-03T19:27:00Z">
              <w:rPr>
                <w:noProof/>
                <w:webHidden/>
              </w:rPr>
            </w:rPrChange>
          </w:rPr>
          <w:instrText xml:space="preserve"> PAGEREF _Toc134034147 \h </w:instrText>
        </w:r>
        <w:r w:rsidRPr="00352908">
          <w:rPr>
            <w:rFonts w:ascii="宋体" w:eastAsia="宋体" w:hAnsi="宋体"/>
            <w:noProof/>
            <w:webHidden/>
            <w:sz w:val="24"/>
            <w:szCs w:val="24"/>
            <w:rPrChange w:id="632" w:author="Tu Tu" w:date="2023-05-03T19:27:00Z">
              <w:rPr>
                <w:noProof/>
                <w:webHidden/>
              </w:rPr>
            </w:rPrChange>
          </w:rPr>
        </w:r>
      </w:ins>
      <w:r w:rsidRPr="00352908">
        <w:rPr>
          <w:rFonts w:ascii="宋体" w:eastAsia="宋体" w:hAnsi="宋体"/>
          <w:noProof/>
          <w:webHidden/>
          <w:sz w:val="24"/>
          <w:szCs w:val="24"/>
          <w:rPrChange w:id="633" w:author="Tu Tu" w:date="2023-05-03T19:27:00Z">
            <w:rPr>
              <w:noProof/>
              <w:webHidden/>
            </w:rPr>
          </w:rPrChange>
        </w:rPr>
        <w:fldChar w:fldCharType="separate"/>
      </w:r>
      <w:ins w:id="634" w:author="Tu Tu" w:date="2023-05-03T19:21:00Z">
        <w:r w:rsidRPr="004F29D8">
          <w:rPr>
            <w:rFonts w:ascii="Times New Roman" w:eastAsia="宋体" w:hAnsi="Times New Roman"/>
            <w:noProof/>
            <w:webHidden/>
            <w:sz w:val="24"/>
            <w:szCs w:val="24"/>
            <w:rPrChange w:id="635" w:author="Tu Tu" w:date="2023-05-03T19:27:00Z">
              <w:rPr>
                <w:rFonts w:ascii="Times New Roman" w:hAnsi="Times New Roman"/>
                <w:noProof/>
                <w:webHidden/>
              </w:rPr>
            </w:rPrChange>
          </w:rPr>
          <w:t>32</w:t>
        </w:r>
        <w:r w:rsidRPr="00352908">
          <w:rPr>
            <w:rFonts w:ascii="宋体" w:eastAsia="宋体" w:hAnsi="宋体"/>
            <w:noProof/>
            <w:webHidden/>
            <w:sz w:val="24"/>
            <w:szCs w:val="24"/>
            <w:rPrChange w:id="636" w:author="Tu Tu" w:date="2023-05-03T19:27:00Z">
              <w:rPr>
                <w:noProof/>
                <w:webHidden/>
              </w:rPr>
            </w:rPrChange>
          </w:rPr>
          <w:fldChar w:fldCharType="end"/>
        </w:r>
        <w:r w:rsidRPr="00352908">
          <w:rPr>
            <w:rStyle w:val="ac"/>
            <w:rFonts w:ascii="宋体" w:eastAsia="宋体" w:hAnsi="宋体"/>
            <w:noProof/>
            <w:sz w:val="24"/>
            <w:szCs w:val="24"/>
            <w:rPrChange w:id="637" w:author="Tu Tu" w:date="2023-05-03T19:27:00Z">
              <w:rPr>
                <w:rStyle w:val="ac"/>
                <w:noProof/>
              </w:rPr>
            </w:rPrChange>
          </w:rPr>
          <w:fldChar w:fldCharType="end"/>
        </w:r>
      </w:ins>
    </w:p>
    <w:p w14:paraId="7D34B56B" w14:textId="51FEDD11" w:rsidR="008106CE" w:rsidRPr="004F29D8" w:rsidRDefault="008106CE" w:rsidP="00423D9A">
      <w:pPr>
        <w:pStyle w:val="TOC2"/>
        <w:rPr>
          <w:ins w:id="638" w:author="Tu Tu" w:date="2023-05-03T19:21:00Z"/>
          <w:noProof/>
        </w:rPr>
        <w:pPrChange w:id="639" w:author="Tu Tu" w:date="2023-05-03T19:27:00Z">
          <w:pPr>
            <w:pStyle w:val="TOC2"/>
          </w:pPr>
        </w:pPrChange>
      </w:pPr>
      <w:ins w:id="640" w:author="Tu Tu" w:date="2023-05-03T19:21:00Z">
        <w:r w:rsidRPr="00352908">
          <w:rPr>
            <w:rStyle w:val="ac"/>
            <w:rFonts w:ascii="宋体" w:eastAsia="宋体" w:hAnsi="宋体"/>
            <w:noProof/>
            <w:sz w:val="24"/>
            <w:szCs w:val="24"/>
            <w:rPrChange w:id="641" w:author="Tu Tu" w:date="2023-05-03T19:27:00Z">
              <w:rPr>
                <w:rStyle w:val="ac"/>
                <w:noProof/>
              </w:rPr>
            </w:rPrChange>
          </w:rPr>
          <w:fldChar w:fldCharType="begin"/>
        </w:r>
        <w:r w:rsidRPr="00352908">
          <w:rPr>
            <w:rStyle w:val="ac"/>
            <w:rFonts w:ascii="宋体" w:eastAsia="宋体" w:hAnsi="宋体"/>
            <w:noProof/>
            <w:sz w:val="24"/>
            <w:szCs w:val="24"/>
            <w:rPrChange w:id="642" w:author="Tu Tu" w:date="2023-05-03T19:27:00Z">
              <w:rPr>
                <w:rStyle w:val="ac"/>
                <w:noProof/>
              </w:rPr>
            </w:rPrChange>
          </w:rPr>
          <w:instrText xml:space="preserve"> </w:instrText>
        </w:r>
        <w:r w:rsidRPr="004F29D8">
          <w:rPr>
            <w:noProof/>
          </w:rPr>
          <w:instrText>HYPERLINK \l "_Toc134034148"</w:instrText>
        </w:r>
        <w:r w:rsidRPr="00352908">
          <w:rPr>
            <w:rStyle w:val="ac"/>
            <w:rFonts w:ascii="宋体" w:eastAsia="宋体" w:hAnsi="宋体"/>
            <w:noProof/>
            <w:sz w:val="24"/>
            <w:szCs w:val="24"/>
            <w:rPrChange w:id="643" w:author="Tu Tu" w:date="2023-05-03T19:27:00Z">
              <w:rPr>
                <w:rStyle w:val="ac"/>
                <w:noProof/>
              </w:rPr>
            </w:rPrChange>
          </w:rPr>
          <w:instrText xml:space="preserve"> </w:instrText>
        </w:r>
        <w:r w:rsidRPr="00352908">
          <w:rPr>
            <w:rStyle w:val="ac"/>
            <w:rFonts w:ascii="宋体" w:eastAsia="宋体" w:hAnsi="宋体"/>
            <w:noProof/>
            <w:sz w:val="24"/>
            <w:szCs w:val="24"/>
            <w:rPrChange w:id="644" w:author="Tu Tu" w:date="2023-05-03T19:27:00Z">
              <w:rPr>
                <w:rStyle w:val="ac"/>
                <w:noProof/>
              </w:rPr>
            </w:rPrChange>
          </w:rPr>
        </w:r>
        <w:r w:rsidRPr="00352908">
          <w:rPr>
            <w:rStyle w:val="ac"/>
            <w:rFonts w:ascii="宋体" w:eastAsia="宋体" w:hAnsi="宋体"/>
            <w:noProof/>
            <w:sz w:val="24"/>
            <w:szCs w:val="24"/>
            <w:rPrChange w:id="645" w:author="Tu Tu" w:date="2023-05-03T19:27:00Z">
              <w:rPr>
                <w:rStyle w:val="ac"/>
                <w:noProof/>
              </w:rPr>
            </w:rPrChange>
          </w:rPr>
          <w:fldChar w:fldCharType="separate"/>
        </w:r>
        <w:r w:rsidRPr="00352908">
          <w:rPr>
            <w:rStyle w:val="ac"/>
            <w:rFonts w:ascii="宋体" w:eastAsia="宋体" w:hAnsi="宋体"/>
            <w:noProof/>
            <w:sz w:val="24"/>
            <w:szCs w:val="24"/>
            <w:rPrChange w:id="646" w:author="Tu Tu" w:date="2023-05-03T19:27:00Z">
              <w:rPr>
                <w:rStyle w:val="ac"/>
                <w:rFonts w:ascii="黑体" w:eastAsia="黑体" w:hAnsi="黑体"/>
                <w:noProof/>
              </w:rPr>
            </w:rPrChange>
          </w:rPr>
          <w:t>（三）实证分析结论</w:t>
        </w:r>
        <w:r w:rsidRPr="004F29D8">
          <w:rPr>
            <w:noProof/>
            <w:webHidden/>
          </w:rPr>
          <w:tab/>
        </w:r>
        <w:r w:rsidRPr="004F29D8">
          <w:rPr>
            <w:noProof/>
            <w:webHidden/>
          </w:rPr>
          <w:fldChar w:fldCharType="begin"/>
        </w:r>
        <w:r w:rsidRPr="004F29D8">
          <w:rPr>
            <w:noProof/>
            <w:webHidden/>
          </w:rPr>
          <w:instrText xml:space="preserve"> PAGEREF _Toc134034148 \h </w:instrText>
        </w:r>
        <w:r w:rsidRPr="004F29D8">
          <w:rPr>
            <w:noProof/>
            <w:webHidden/>
          </w:rPr>
        </w:r>
      </w:ins>
      <w:r w:rsidRPr="004F29D8">
        <w:rPr>
          <w:noProof/>
          <w:webHidden/>
        </w:rPr>
        <w:fldChar w:fldCharType="separate"/>
      </w:r>
      <w:ins w:id="647" w:author="Tu Tu" w:date="2023-05-03T19:21:00Z">
        <w:r w:rsidRPr="004F29D8">
          <w:rPr>
            <w:rFonts w:ascii="Times New Roman" w:hAnsi="Times New Roman"/>
            <w:noProof/>
            <w:webHidden/>
          </w:rPr>
          <w:t>35</w:t>
        </w:r>
        <w:r w:rsidRPr="004F29D8">
          <w:rPr>
            <w:noProof/>
            <w:webHidden/>
          </w:rPr>
          <w:fldChar w:fldCharType="end"/>
        </w:r>
        <w:r w:rsidRPr="00352908">
          <w:rPr>
            <w:rStyle w:val="ac"/>
            <w:rFonts w:ascii="宋体" w:eastAsia="宋体" w:hAnsi="宋体"/>
            <w:noProof/>
            <w:sz w:val="24"/>
            <w:szCs w:val="24"/>
            <w:rPrChange w:id="648" w:author="Tu Tu" w:date="2023-05-03T19:27:00Z">
              <w:rPr>
                <w:rStyle w:val="ac"/>
                <w:noProof/>
              </w:rPr>
            </w:rPrChange>
          </w:rPr>
          <w:fldChar w:fldCharType="end"/>
        </w:r>
      </w:ins>
    </w:p>
    <w:p w14:paraId="6A20C893" w14:textId="53EC619F" w:rsidR="008106CE" w:rsidRDefault="008106CE" w:rsidP="008106CE">
      <w:pPr>
        <w:pStyle w:val="TOC1"/>
        <w:rPr>
          <w:ins w:id="649" w:author="Tu Tu" w:date="2023-05-03T19:21:00Z"/>
          <w:rFonts w:asciiTheme="minorHAnsi" w:eastAsiaTheme="minorEastAsia" w:hAnsiTheme="minorHAnsi"/>
          <w:sz w:val="21"/>
          <w:szCs w:val="22"/>
        </w:rPr>
      </w:pPr>
      <w:ins w:id="650" w:author="Tu Tu" w:date="2023-05-03T19:21:00Z">
        <w:r w:rsidRPr="002711C0">
          <w:rPr>
            <w:rStyle w:val="ac"/>
          </w:rPr>
          <w:fldChar w:fldCharType="begin"/>
        </w:r>
        <w:r w:rsidRPr="002711C0">
          <w:rPr>
            <w:rStyle w:val="ac"/>
          </w:rPr>
          <w:instrText xml:space="preserve"> </w:instrText>
        </w:r>
        <w:r>
          <w:instrText>HYPERLINK \l "_Toc134034149"</w:instrText>
        </w:r>
        <w:r w:rsidRPr="002711C0">
          <w:rPr>
            <w:rStyle w:val="ac"/>
          </w:rPr>
          <w:instrText xml:space="preserve"> </w:instrText>
        </w:r>
        <w:r w:rsidRPr="002711C0">
          <w:rPr>
            <w:rStyle w:val="ac"/>
          </w:rPr>
        </w:r>
        <w:r w:rsidRPr="002711C0">
          <w:rPr>
            <w:rStyle w:val="ac"/>
          </w:rPr>
          <w:fldChar w:fldCharType="separate"/>
        </w:r>
        <w:r w:rsidRPr="002711C0">
          <w:rPr>
            <w:rStyle w:val="ac"/>
          </w:rPr>
          <w:t>五、 研究结论、对策与建议</w:t>
        </w:r>
        <w:r>
          <w:rPr>
            <w:webHidden/>
          </w:rPr>
          <w:tab/>
        </w:r>
        <w:r>
          <w:rPr>
            <w:webHidden/>
          </w:rPr>
          <w:fldChar w:fldCharType="begin"/>
        </w:r>
        <w:r>
          <w:rPr>
            <w:webHidden/>
          </w:rPr>
          <w:instrText xml:space="preserve"> PAGEREF _Toc134034149 \h </w:instrText>
        </w:r>
        <w:r>
          <w:rPr>
            <w:webHidden/>
          </w:rPr>
        </w:r>
      </w:ins>
      <w:r>
        <w:rPr>
          <w:webHidden/>
        </w:rPr>
        <w:fldChar w:fldCharType="separate"/>
      </w:r>
      <w:ins w:id="651" w:author="Tu Tu" w:date="2023-05-03T19:21:00Z">
        <w:r w:rsidRPr="004F29D8">
          <w:rPr>
            <w:rFonts w:ascii="Times New Roman" w:hAnsi="Times New Roman"/>
            <w:webHidden/>
          </w:rPr>
          <w:t>36</w:t>
        </w:r>
        <w:r>
          <w:rPr>
            <w:webHidden/>
          </w:rPr>
          <w:fldChar w:fldCharType="end"/>
        </w:r>
        <w:r w:rsidRPr="002711C0">
          <w:rPr>
            <w:rStyle w:val="ac"/>
          </w:rPr>
          <w:fldChar w:fldCharType="end"/>
        </w:r>
      </w:ins>
    </w:p>
    <w:p w14:paraId="06BB8F3D" w14:textId="33514DB6" w:rsidR="008106CE" w:rsidRPr="004F29D8" w:rsidRDefault="008106CE" w:rsidP="00423D9A">
      <w:pPr>
        <w:pStyle w:val="TOC2"/>
        <w:rPr>
          <w:ins w:id="652" w:author="Tu Tu" w:date="2023-05-03T19:21:00Z"/>
          <w:noProof/>
        </w:rPr>
        <w:pPrChange w:id="653" w:author="Tu Tu" w:date="2023-05-03T19:27:00Z">
          <w:pPr>
            <w:pStyle w:val="TOC2"/>
            <w:spacing w:line="360" w:lineRule="auto"/>
          </w:pPr>
        </w:pPrChange>
      </w:pPr>
      <w:ins w:id="654" w:author="Tu Tu" w:date="2023-05-03T19:21:00Z">
        <w:r w:rsidRPr="00352908">
          <w:rPr>
            <w:rStyle w:val="ac"/>
            <w:rFonts w:ascii="宋体" w:eastAsia="宋体" w:hAnsi="宋体"/>
            <w:noProof/>
            <w:sz w:val="24"/>
            <w:szCs w:val="24"/>
            <w:rPrChange w:id="655" w:author="Tu Tu" w:date="2023-05-03T19:27:00Z">
              <w:rPr>
                <w:rStyle w:val="ac"/>
                <w:noProof/>
              </w:rPr>
            </w:rPrChange>
          </w:rPr>
          <w:fldChar w:fldCharType="begin"/>
        </w:r>
        <w:r w:rsidRPr="00352908">
          <w:rPr>
            <w:rStyle w:val="ac"/>
            <w:rFonts w:ascii="宋体" w:eastAsia="宋体" w:hAnsi="宋体"/>
            <w:noProof/>
            <w:sz w:val="24"/>
            <w:szCs w:val="24"/>
            <w:rPrChange w:id="656" w:author="Tu Tu" w:date="2023-05-03T19:27:00Z">
              <w:rPr>
                <w:rStyle w:val="ac"/>
                <w:noProof/>
              </w:rPr>
            </w:rPrChange>
          </w:rPr>
          <w:instrText xml:space="preserve"> </w:instrText>
        </w:r>
        <w:r w:rsidRPr="004F29D8">
          <w:rPr>
            <w:noProof/>
          </w:rPr>
          <w:instrText>HYPERLINK \l "_Toc134034150"</w:instrText>
        </w:r>
        <w:r w:rsidRPr="00352908">
          <w:rPr>
            <w:rStyle w:val="ac"/>
            <w:rFonts w:ascii="宋体" w:eastAsia="宋体" w:hAnsi="宋体"/>
            <w:noProof/>
            <w:sz w:val="24"/>
            <w:szCs w:val="24"/>
            <w:rPrChange w:id="657" w:author="Tu Tu" w:date="2023-05-03T19:27:00Z">
              <w:rPr>
                <w:rStyle w:val="ac"/>
                <w:noProof/>
              </w:rPr>
            </w:rPrChange>
          </w:rPr>
          <w:instrText xml:space="preserve"> </w:instrText>
        </w:r>
        <w:r w:rsidRPr="00352908">
          <w:rPr>
            <w:rStyle w:val="ac"/>
            <w:rFonts w:ascii="宋体" w:eastAsia="宋体" w:hAnsi="宋体"/>
            <w:noProof/>
            <w:sz w:val="24"/>
            <w:szCs w:val="24"/>
            <w:rPrChange w:id="658" w:author="Tu Tu" w:date="2023-05-03T19:27:00Z">
              <w:rPr>
                <w:rStyle w:val="ac"/>
                <w:noProof/>
              </w:rPr>
            </w:rPrChange>
          </w:rPr>
        </w:r>
        <w:r w:rsidRPr="00352908">
          <w:rPr>
            <w:rStyle w:val="ac"/>
            <w:rFonts w:ascii="宋体" w:eastAsia="宋体" w:hAnsi="宋体"/>
            <w:noProof/>
            <w:sz w:val="24"/>
            <w:szCs w:val="24"/>
            <w:rPrChange w:id="659" w:author="Tu Tu" w:date="2023-05-03T19:27:00Z">
              <w:rPr>
                <w:rStyle w:val="ac"/>
                <w:noProof/>
              </w:rPr>
            </w:rPrChange>
          </w:rPr>
          <w:fldChar w:fldCharType="separate"/>
        </w:r>
        <w:r w:rsidRPr="00352908">
          <w:rPr>
            <w:rStyle w:val="ac"/>
            <w:rFonts w:ascii="宋体" w:eastAsia="宋体" w:hAnsi="宋体"/>
            <w:noProof/>
            <w:sz w:val="24"/>
            <w:szCs w:val="24"/>
            <w:rPrChange w:id="660" w:author="Tu Tu" w:date="2023-05-03T19:27:00Z">
              <w:rPr>
                <w:rStyle w:val="ac"/>
                <w:rFonts w:ascii="黑体" w:eastAsia="黑体" w:hAnsi="黑体"/>
                <w:noProof/>
              </w:rPr>
            </w:rPrChange>
          </w:rPr>
          <w:t>（一）结论</w:t>
        </w:r>
        <w:r w:rsidRPr="004F29D8">
          <w:rPr>
            <w:noProof/>
            <w:webHidden/>
          </w:rPr>
          <w:tab/>
        </w:r>
        <w:r w:rsidRPr="004F29D8">
          <w:rPr>
            <w:noProof/>
            <w:webHidden/>
          </w:rPr>
          <w:fldChar w:fldCharType="begin"/>
        </w:r>
        <w:r w:rsidRPr="004F29D8">
          <w:rPr>
            <w:noProof/>
            <w:webHidden/>
          </w:rPr>
          <w:instrText xml:space="preserve"> PAGEREF _Toc134034150 \h </w:instrText>
        </w:r>
        <w:r w:rsidRPr="004F29D8">
          <w:rPr>
            <w:noProof/>
            <w:webHidden/>
          </w:rPr>
        </w:r>
      </w:ins>
      <w:r w:rsidRPr="004F29D8">
        <w:rPr>
          <w:noProof/>
          <w:webHidden/>
        </w:rPr>
        <w:fldChar w:fldCharType="separate"/>
      </w:r>
      <w:ins w:id="661" w:author="Tu Tu" w:date="2023-05-03T19:21:00Z">
        <w:r w:rsidRPr="004F29D8">
          <w:rPr>
            <w:rFonts w:ascii="Times New Roman" w:hAnsi="Times New Roman"/>
            <w:noProof/>
            <w:webHidden/>
          </w:rPr>
          <w:t>36</w:t>
        </w:r>
        <w:r w:rsidRPr="004F29D8">
          <w:rPr>
            <w:noProof/>
            <w:webHidden/>
          </w:rPr>
          <w:fldChar w:fldCharType="end"/>
        </w:r>
        <w:r w:rsidRPr="00352908">
          <w:rPr>
            <w:rStyle w:val="ac"/>
            <w:rFonts w:ascii="宋体" w:eastAsia="宋体" w:hAnsi="宋体"/>
            <w:noProof/>
            <w:sz w:val="24"/>
            <w:szCs w:val="24"/>
            <w:rPrChange w:id="662" w:author="Tu Tu" w:date="2023-05-03T19:27:00Z">
              <w:rPr>
                <w:rStyle w:val="ac"/>
                <w:noProof/>
              </w:rPr>
            </w:rPrChange>
          </w:rPr>
          <w:fldChar w:fldCharType="end"/>
        </w:r>
      </w:ins>
    </w:p>
    <w:p w14:paraId="6472D6D9" w14:textId="0BF634CD" w:rsidR="008106CE" w:rsidRPr="004F29D8" w:rsidRDefault="008106CE" w:rsidP="00423D9A">
      <w:pPr>
        <w:pStyle w:val="TOC2"/>
        <w:rPr>
          <w:ins w:id="663" w:author="Tu Tu" w:date="2023-05-03T19:21:00Z"/>
          <w:noProof/>
        </w:rPr>
        <w:pPrChange w:id="664" w:author="Tu Tu" w:date="2023-05-03T19:27:00Z">
          <w:pPr>
            <w:pStyle w:val="TOC2"/>
            <w:spacing w:line="360" w:lineRule="auto"/>
          </w:pPr>
        </w:pPrChange>
      </w:pPr>
      <w:ins w:id="665" w:author="Tu Tu" w:date="2023-05-03T19:21:00Z">
        <w:r w:rsidRPr="00352908">
          <w:rPr>
            <w:rStyle w:val="ac"/>
            <w:rFonts w:ascii="宋体" w:eastAsia="宋体" w:hAnsi="宋体"/>
            <w:noProof/>
            <w:sz w:val="24"/>
            <w:szCs w:val="24"/>
            <w:rPrChange w:id="666" w:author="Tu Tu" w:date="2023-05-03T19:27:00Z">
              <w:rPr>
                <w:rStyle w:val="ac"/>
                <w:noProof/>
              </w:rPr>
            </w:rPrChange>
          </w:rPr>
          <w:fldChar w:fldCharType="begin"/>
        </w:r>
        <w:r w:rsidRPr="00352908">
          <w:rPr>
            <w:rStyle w:val="ac"/>
            <w:rFonts w:ascii="宋体" w:eastAsia="宋体" w:hAnsi="宋体"/>
            <w:noProof/>
            <w:sz w:val="24"/>
            <w:szCs w:val="24"/>
            <w:rPrChange w:id="667" w:author="Tu Tu" w:date="2023-05-03T19:27:00Z">
              <w:rPr>
                <w:rStyle w:val="ac"/>
                <w:noProof/>
              </w:rPr>
            </w:rPrChange>
          </w:rPr>
          <w:instrText xml:space="preserve"> </w:instrText>
        </w:r>
        <w:r w:rsidRPr="004F29D8">
          <w:rPr>
            <w:noProof/>
          </w:rPr>
          <w:instrText>HYPERLINK \l "_Toc134034151"</w:instrText>
        </w:r>
        <w:r w:rsidRPr="00352908">
          <w:rPr>
            <w:rStyle w:val="ac"/>
            <w:rFonts w:ascii="宋体" w:eastAsia="宋体" w:hAnsi="宋体"/>
            <w:noProof/>
            <w:sz w:val="24"/>
            <w:szCs w:val="24"/>
            <w:rPrChange w:id="668" w:author="Tu Tu" w:date="2023-05-03T19:27:00Z">
              <w:rPr>
                <w:rStyle w:val="ac"/>
                <w:noProof/>
              </w:rPr>
            </w:rPrChange>
          </w:rPr>
          <w:instrText xml:space="preserve"> </w:instrText>
        </w:r>
        <w:r w:rsidRPr="00352908">
          <w:rPr>
            <w:rStyle w:val="ac"/>
            <w:rFonts w:ascii="宋体" w:eastAsia="宋体" w:hAnsi="宋体"/>
            <w:noProof/>
            <w:sz w:val="24"/>
            <w:szCs w:val="24"/>
            <w:rPrChange w:id="669" w:author="Tu Tu" w:date="2023-05-03T19:27:00Z">
              <w:rPr>
                <w:rStyle w:val="ac"/>
                <w:noProof/>
              </w:rPr>
            </w:rPrChange>
          </w:rPr>
        </w:r>
        <w:r w:rsidRPr="00352908">
          <w:rPr>
            <w:rStyle w:val="ac"/>
            <w:rFonts w:ascii="宋体" w:eastAsia="宋体" w:hAnsi="宋体"/>
            <w:noProof/>
            <w:sz w:val="24"/>
            <w:szCs w:val="24"/>
            <w:rPrChange w:id="670" w:author="Tu Tu" w:date="2023-05-03T19:27:00Z">
              <w:rPr>
                <w:rStyle w:val="ac"/>
                <w:noProof/>
              </w:rPr>
            </w:rPrChange>
          </w:rPr>
          <w:fldChar w:fldCharType="separate"/>
        </w:r>
        <w:r w:rsidRPr="00352908">
          <w:rPr>
            <w:rStyle w:val="ac"/>
            <w:rFonts w:ascii="宋体" w:eastAsia="宋体" w:hAnsi="宋体"/>
            <w:noProof/>
            <w:sz w:val="24"/>
            <w:szCs w:val="24"/>
            <w:rPrChange w:id="671" w:author="Tu Tu" w:date="2023-05-03T19:27:00Z">
              <w:rPr>
                <w:rStyle w:val="ac"/>
                <w:rFonts w:ascii="黑体" w:eastAsia="黑体" w:hAnsi="黑体"/>
                <w:noProof/>
              </w:rPr>
            </w:rPrChange>
          </w:rPr>
          <w:t>（二）针对分析企业竞争力提出的建议</w:t>
        </w:r>
        <w:r w:rsidRPr="004F29D8">
          <w:rPr>
            <w:noProof/>
            <w:webHidden/>
          </w:rPr>
          <w:tab/>
        </w:r>
        <w:r w:rsidRPr="004F29D8">
          <w:rPr>
            <w:noProof/>
            <w:webHidden/>
          </w:rPr>
          <w:fldChar w:fldCharType="begin"/>
        </w:r>
        <w:r w:rsidRPr="004F29D8">
          <w:rPr>
            <w:noProof/>
            <w:webHidden/>
          </w:rPr>
          <w:instrText xml:space="preserve"> PAGEREF _Toc134034151 \h </w:instrText>
        </w:r>
        <w:r w:rsidRPr="004F29D8">
          <w:rPr>
            <w:noProof/>
            <w:webHidden/>
          </w:rPr>
        </w:r>
      </w:ins>
      <w:r w:rsidRPr="004F29D8">
        <w:rPr>
          <w:noProof/>
          <w:webHidden/>
        </w:rPr>
        <w:fldChar w:fldCharType="separate"/>
      </w:r>
      <w:ins w:id="672" w:author="Tu Tu" w:date="2023-05-03T19:21:00Z">
        <w:r w:rsidRPr="004F29D8">
          <w:rPr>
            <w:rFonts w:ascii="Times New Roman" w:hAnsi="Times New Roman"/>
            <w:noProof/>
            <w:webHidden/>
          </w:rPr>
          <w:t>37</w:t>
        </w:r>
        <w:r w:rsidRPr="004F29D8">
          <w:rPr>
            <w:noProof/>
            <w:webHidden/>
          </w:rPr>
          <w:fldChar w:fldCharType="end"/>
        </w:r>
        <w:r w:rsidRPr="00352908">
          <w:rPr>
            <w:rStyle w:val="ac"/>
            <w:rFonts w:ascii="宋体" w:eastAsia="宋体" w:hAnsi="宋体"/>
            <w:noProof/>
            <w:sz w:val="24"/>
            <w:szCs w:val="24"/>
            <w:rPrChange w:id="673" w:author="Tu Tu" w:date="2023-05-03T19:27:00Z">
              <w:rPr>
                <w:rStyle w:val="ac"/>
                <w:noProof/>
              </w:rPr>
            </w:rPrChange>
          </w:rPr>
          <w:fldChar w:fldCharType="end"/>
        </w:r>
      </w:ins>
    </w:p>
    <w:p w14:paraId="24A92BCF" w14:textId="01084D84" w:rsidR="008106CE" w:rsidRPr="00352908" w:rsidRDefault="008106CE" w:rsidP="00352908">
      <w:pPr>
        <w:pStyle w:val="TOC3"/>
        <w:rPr>
          <w:ins w:id="674" w:author="Tu Tu" w:date="2023-05-03T19:21:00Z"/>
          <w:rFonts w:ascii="宋体" w:eastAsia="宋体" w:hAnsi="宋体"/>
          <w:noProof/>
          <w:sz w:val="24"/>
          <w:szCs w:val="24"/>
          <w:rPrChange w:id="675" w:author="Tu Tu" w:date="2023-05-03T19:27:00Z">
            <w:rPr>
              <w:ins w:id="676" w:author="Tu Tu" w:date="2023-05-03T19:21:00Z"/>
              <w:noProof/>
            </w:rPr>
          </w:rPrChange>
        </w:rPr>
      </w:pPr>
      <w:ins w:id="677" w:author="Tu Tu" w:date="2023-05-03T19:21:00Z">
        <w:r w:rsidRPr="00352908">
          <w:rPr>
            <w:rStyle w:val="ac"/>
            <w:rFonts w:ascii="宋体" w:eastAsia="宋体" w:hAnsi="宋体"/>
            <w:noProof/>
            <w:sz w:val="24"/>
            <w:szCs w:val="24"/>
            <w:rPrChange w:id="678" w:author="Tu Tu" w:date="2023-05-03T19:27:00Z">
              <w:rPr>
                <w:rStyle w:val="ac"/>
                <w:noProof/>
              </w:rPr>
            </w:rPrChange>
          </w:rPr>
          <w:fldChar w:fldCharType="begin"/>
        </w:r>
        <w:r w:rsidRPr="00352908">
          <w:rPr>
            <w:rStyle w:val="ac"/>
            <w:rFonts w:ascii="宋体" w:eastAsia="宋体" w:hAnsi="宋体"/>
            <w:noProof/>
            <w:sz w:val="24"/>
            <w:szCs w:val="24"/>
            <w:rPrChange w:id="679" w:author="Tu Tu" w:date="2023-05-03T19:27:00Z">
              <w:rPr>
                <w:rStyle w:val="ac"/>
                <w:noProof/>
              </w:rPr>
            </w:rPrChange>
          </w:rPr>
          <w:instrText xml:space="preserve"> </w:instrText>
        </w:r>
        <w:r w:rsidRPr="00352908">
          <w:rPr>
            <w:rFonts w:ascii="宋体" w:eastAsia="宋体" w:hAnsi="宋体"/>
            <w:noProof/>
            <w:sz w:val="24"/>
            <w:szCs w:val="24"/>
            <w:rPrChange w:id="680" w:author="Tu Tu" w:date="2023-05-03T19:27:00Z">
              <w:rPr>
                <w:noProof/>
              </w:rPr>
            </w:rPrChange>
          </w:rPr>
          <w:instrText>HYPERLINK \l "_Toc134034152"</w:instrText>
        </w:r>
        <w:r w:rsidRPr="00352908">
          <w:rPr>
            <w:rStyle w:val="ac"/>
            <w:rFonts w:ascii="宋体" w:eastAsia="宋体" w:hAnsi="宋体"/>
            <w:noProof/>
            <w:sz w:val="24"/>
            <w:szCs w:val="24"/>
            <w:rPrChange w:id="681" w:author="Tu Tu" w:date="2023-05-03T19:27:00Z">
              <w:rPr>
                <w:rStyle w:val="ac"/>
                <w:noProof/>
              </w:rPr>
            </w:rPrChange>
          </w:rPr>
          <w:instrText xml:space="preserve"> </w:instrText>
        </w:r>
        <w:r w:rsidRPr="00352908">
          <w:rPr>
            <w:rStyle w:val="ac"/>
            <w:rFonts w:ascii="宋体" w:eastAsia="宋体" w:hAnsi="宋体"/>
            <w:noProof/>
            <w:sz w:val="24"/>
            <w:szCs w:val="24"/>
            <w:rPrChange w:id="682" w:author="Tu Tu" w:date="2023-05-03T19:27:00Z">
              <w:rPr>
                <w:rStyle w:val="ac"/>
                <w:noProof/>
              </w:rPr>
            </w:rPrChange>
          </w:rPr>
        </w:r>
        <w:r w:rsidRPr="00352908">
          <w:rPr>
            <w:rStyle w:val="ac"/>
            <w:rFonts w:ascii="宋体" w:eastAsia="宋体" w:hAnsi="宋体"/>
            <w:noProof/>
            <w:sz w:val="24"/>
            <w:szCs w:val="24"/>
            <w:rPrChange w:id="683" w:author="Tu Tu" w:date="2023-05-03T19:27:00Z">
              <w:rPr>
                <w:rStyle w:val="ac"/>
                <w:noProof/>
              </w:rPr>
            </w:rPrChange>
          </w:rPr>
          <w:fldChar w:fldCharType="separate"/>
        </w:r>
        <w:r w:rsidRPr="004F29D8">
          <w:rPr>
            <w:rStyle w:val="ac"/>
            <w:rFonts w:ascii="Times New Roman" w:eastAsia="宋体" w:hAnsi="Times New Roman"/>
            <w:noProof/>
            <w:sz w:val="24"/>
            <w:szCs w:val="24"/>
            <w:rPrChange w:id="684" w:author="Tu Tu" w:date="2023-05-03T19:27:00Z">
              <w:rPr>
                <w:rStyle w:val="ac"/>
                <w:rFonts w:ascii="Times New Roman" w:eastAsia="黑体" w:hAnsi="Times New Roman"/>
                <w:noProof/>
              </w:rPr>
            </w:rPrChange>
          </w:rPr>
          <w:t>1</w:t>
        </w:r>
        <w:r w:rsidRPr="00352908">
          <w:rPr>
            <w:rStyle w:val="ac"/>
            <w:rFonts w:ascii="宋体" w:eastAsia="宋体" w:hAnsi="宋体"/>
            <w:noProof/>
            <w:sz w:val="24"/>
            <w:szCs w:val="24"/>
            <w:rPrChange w:id="685" w:author="Tu Tu" w:date="2023-05-03T19:27:00Z">
              <w:rPr>
                <w:rStyle w:val="ac"/>
                <w:rFonts w:ascii="黑体" w:eastAsia="黑体" w:hAnsi="黑体"/>
                <w:noProof/>
              </w:rPr>
            </w:rPrChange>
          </w:rPr>
          <w:t>．综合考虑上市公司的价值</w:t>
        </w:r>
        <w:r w:rsidRPr="00352908">
          <w:rPr>
            <w:rFonts w:ascii="宋体" w:eastAsia="宋体" w:hAnsi="宋体"/>
            <w:noProof/>
            <w:webHidden/>
            <w:sz w:val="24"/>
            <w:szCs w:val="24"/>
            <w:rPrChange w:id="686" w:author="Tu Tu" w:date="2023-05-03T19:27:00Z">
              <w:rPr>
                <w:noProof/>
                <w:webHidden/>
              </w:rPr>
            </w:rPrChange>
          </w:rPr>
          <w:tab/>
        </w:r>
        <w:r w:rsidRPr="00352908">
          <w:rPr>
            <w:rFonts w:ascii="宋体" w:eastAsia="宋体" w:hAnsi="宋体"/>
            <w:noProof/>
            <w:webHidden/>
            <w:sz w:val="24"/>
            <w:szCs w:val="24"/>
            <w:rPrChange w:id="687" w:author="Tu Tu" w:date="2023-05-03T19:27:00Z">
              <w:rPr>
                <w:noProof/>
                <w:webHidden/>
              </w:rPr>
            </w:rPrChange>
          </w:rPr>
          <w:fldChar w:fldCharType="begin"/>
        </w:r>
        <w:r w:rsidRPr="00352908">
          <w:rPr>
            <w:rFonts w:ascii="宋体" w:eastAsia="宋体" w:hAnsi="宋体"/>
            <w:noProof/>
            <w:webHidden/>
            <w:sz w:val="24"/>
            <w:szCs w:val="24"/>
            <w:rPrChange w:id="688" w:author="Tu Tu" w:date="2023-05-03T19:27:00Z">
              <w:rPr>
                <w:noProof/>
                <w:webHidden/>
              </w:rPr>
            </w:rPrChange>
          </w:rPr>
          <w:instrText xml:space="preserve"> PAGEREF _Toc134034152 \h </w:instrText>
        </w:r>
        <w:r w:rsidRPr="00352908">
          <w:rPr>
            <w:rFonts w:ascii="宋体" w:eastAsia="宋体" w:hAnsi="宋体"/>
            <w:noProof/>
            <w:webHidden/>
            <w:sz w:val="24"/>
            <w:szCs w:val="24"/>
            <w:rPrChange w:id="689" w:author="Tu Tu" w:date="2023-05-03T19:27:00Z">
              <w:rPr>
                <w:noProof/>
                <w:webHidden/>
              </w:rPr>
            </w:rPrChange>
          </w:rPr>
        </w:r>
      </w:ins>
      <w:r w:rsidRPr="00352908">
        <w:rPr>
          <w:rFonts w:ascii="宋体" w:eastAsia="宋体" w:hAnsi="宋体"/>
          <w:noProof/>
          <w:webHidden/>
          <w:sz w:val="24"/>
          <w:szCs w:val="24"/>
          <w:rPrChange w:id="690" w:author="Tu Tu" w:date="2023-05-03T19:27:00Z">
            <w:rPr>
              <w:noProof/>
              <w:webHidden/>
            </w:rPr>
          </w:rPrChange>
        </w:rPr>
        <w:fldChar w:fldCharType="separate"/>
      </w:r>
      <w:ins w:id="691" w:author="Tu Tu" w:date="2023-05-03T19:21:00Z">
        <w:r w:rsidRPr="004F29D8">
          <w:rPr>
            <w:rFonts w:ascii="Times New Roman" w:eastAsia="宋体" w:hAnsi="Times New Roman"/>
            <w:noProof/>
            <w:webHidden/>
            <w:sz w:val="24"/>
            <w:szCs w:val="24"/>
            <w:rPrChange w:id="692" w:author="Tu Tu" w:date="2023-05-03T19:27:00Z">
              <w:rPr>
                <w:rFonts w:ascii="Times New Roman" w:hAnsi="Times New Roman"/>
                <w:noProof/>
                <w:webHidden/>
              </w:rPr>
            </w:rPrChange>
          </w:rPr>
          <w:t>37</w:t>
        </w:r>
        <w:r w:rsidRPr="00352908">
          <w:rPr>
            <w:rFonts w:ascii="宋体" w:eastAsia="宋体" w:hAnsi="宋体"/>
            <w:noProof/>
            <w:webHidden/>
            <w:sz w:val="24"/>
            <w:szCs w:val="24"/>
            <w:rPrChange w:id="693" w:author="Tu Tu" w:date="2023-05-03T19:27:00Z">
              <w:rPr>
                <w:noProof/>
                <w:webHidden/>
              </w:rPr>
            </w:rPrChange>
          </w:rPr>
          <w:fldChar w:fldCharType="end"/>
        </w:r>
        <w:r w:rsidRPr="00352908">
          <w:rPr>
            <w:rStyle w:val="ac"/>
            <w:rFonts w:ascii="宋体" w:eastAsia="宋体" w:hAnsi="宋体"/>
            <w:noProof/>
            <w:sz w:val="24"/>
            <w:szCs w:val="24"/>
            <w:rPrChange w:id="694" w:author="Tu Tu" w:date="2023-05-03T19:27:00Z">
              <w:rPr>
                <w:rStyle w:val="ac"/>
                <w:noProof/>
              </w:rPr>
            </w:rPrChange>
          </w:rPr>
          <w:fldChar w:fldCharType="end"/>
        </w:r>
      </w:ins>
    </w:p>
    <w:p w14:paraId="09026A09" w14:textId="555BAE4D" w:rsidR="008106CE" w:rsidRPr="00352908" w:rsidRDefault="008106CE" w:rsidP="00352908">
      <w:pPr>
        <w:pStyle w:val="TOC3"/>
        <w:rPr>
          <w:ins w:id="695" w:author="Tu Tu" w:date="2023-05-03T19:21:00Z"/>
          <w:rFonts w:ascii="宋体" w:eastAsia="宋体" w:hAnsi="宋体"/>
          <w:noProof/>
          <w:sz w:val="24"/>
          <w:szCs w:val="24"/>
          <w:rPrChange w:id="696" w:author="Tu Tu" w:date="2023-05-03T19:27:00Z">
            <w:rPr>
              <w:ins w:id="697" w:author="Tu Tu" w:date="2023-05-03T19:21:00Z"/>
              <w:noProof/>
            </w:rPr>
          </w:rPrChange>
        </w:rPr>
      </w:pPr>
      <w:ins w:id="698" w:author="Tu Tu" w:date="2023-05-03T19:21:00Z">
        <w:r w:rsidRPr="00352908">
          <w:rPr>
            <w:rStyle w:val="ac"/>
            <w:rFonts w:ascii="宋体" w:eastAsia="宋体" w:hAnsi="宋体"/>
            <w:noProof/>
            <w:sz w:val="24"/>
            <w:szCs w:val="24"/>
            <w:rPrChange w:id="699" w:author="Tu Tu" w:date="2023-05-03T19:27:00Z">
              <w:rPr>
                <w:rStyle w:val="ac"/>
                <w:noProof/>
              </w:rPr>
            </w:rPrChange>
          </w:rPr>
          <w:fldChar w:fldCharType="begin"/>
        </w:r>
        <w:r w:rsidRPr="00352908">
          <w:rPr>
            <w:rStyle w:val="ac"/>
            <w:rFonts w:ascii="宋体" w:eastAsia="宋体" w:hAnsi="宋体"/>
            <w:noProof/>
            <w:sz w:val="24"/>
            <w:szCs w:val="24"/>
            <w:rPrChange w:id="700" w:author="Tu Tu" w:date="2023-05-03T19:27:00Z">
              <w:rPr>
                <w:rStyle w:val="ac"/>
                <w:noProof/>
              </w:rPr>
            </w:rPrChange>
          </w:rPr>
          <w:instrText xml:space="preserve"> </w:instrText>
        </w:r>
        <w:r w:rsidRPr="00352908">
          <w:rPr>
            <w:rFonts w:ascii="宋体" w:eastAsia="宋体" w:hAnsi="宋体"/>
            <w:noProof/>
            <w:sz w:val="24"/>
            <w:szCs w:val="24"/>
            <w:rPrChange w:id="701" w:author="Tu Tu" w:date="2023-05-03T19:27:00Z">
              <w:rPr>
                <w:noProof/>
              </w:rPr>
            </w:rPrChange>
          </w:rPr>
          <w:instrText>HYPERLINK \l "_Toc134034153"</w:instrText>
        </w:r>
        <w:r w:rsidRPr="00352908">
          <w:rPr>
            <w:rStyle w:val="ac"/>
            <w:rFonts w:ascii="宋体" w:eastAsia="宋体" w:hAnsi="宋体"/>
            <w:noProof/>
            <w:sz w:val="24"/>
            <w:szCs w:val="24"/>
            <w:rPrChange w:id="702" w:author="Tu Tu" w:date="2023-05-03T19:27:00Z">
              <w:rPr>
                <w:rStyle w:val="ac"/>
                <w:noProof/>
              </w:rPr>
            </w:rPrChange>
          </w:rPr>
          <w:instrText xml:space="preserve"> </w:instrText>
        </w:r>
        <w:r w:rsidRPr="00352908">
          <w:rPr>
            <w:rStyle w:val="ac"/>
            <w:rFonts w:ascii="宋体" w:eastAsia="宋体" w:hAnsi="宋体"/>
            <w:noProof/>
            <w:sz w:val="24"/>
            <w:szCs w:val="24"/>
            <w:rPrChange w:id="703" w:author="Tu Tu" w:date="2023-05-03T19:27:00Z">
              <w:rPr>
                <w:rStyle w:val="ac"/>
                <w:noProof/>
              </w:rPr>
            </w:rPrChange>
          </w:rPr>
        </w:r>
        <w:r w:rsidRPr="00352908">
          <w:rPr>
            <w:rStyle w:val="ac"/>
            <w:rFonts w:ascii="宋体" w:eastAsia="宋体" w:hAnsi="宋体"/>
            <w:noProof/>
            <w:sz w:val="24"/>
            <w:szCs w:val="24"/>
            <w:rPrChange w:id="704" w:author="Tu Tu" w:date="2023-05-03T19:27:00Z">
              <w:rPr>
                <w:rStyle w:val="ac"/>
                <w:noProof/>
              </w:rPr>
            </w:rPrChange>
          </w:rPr>
          <w:fldChar w:fldCharType="separate"/>
        </w:r>
        <w:r w:rsidRPr="004F29D8">
          <w:rPr>
            <w:rStyle w:val="ac"/>
            <w:rFonts w:ascii="Times New Roman" w:eastAsia="宋体" w:hAnsi="Times New Roman"/>
            <w:noProof/>
            <w:sz w:val="24"/>
            <w:szCs w:val="24"/>
            <w:rPrChange w:id="705" w:author="Tu Tu" w:date="2023-05-03T19:27:00Z">
              <w:rPr>
                <w:rStyle w:val="ac"/>
                <w:rFonts w:ascii="Times New Roman" w:eastAsia="黑体" w:hAnsi="Times New Roman"/>
                <w:noProof/>
              </w:rPr>
            </w:rPrChange>
          </w:rPr>
          <w:t>2</w:t>
        </w:r>
        <w:r w:rsidRPr="00352908">
          <w:rPr>
            <w:rStyle w:val="ac"/>
            <w:rFonts w:ascii="宋体" w:eastAsia="宋体" w:hAnsi="宋体"/>
            <w:noProof/>
            <w:sz w:val="24"/>
            <w:szCs w:val="24"/>
            <w:rPrChange w:id="706" w:author="Tu Tu" w:date="2023-05-03T19:27:00Z">
              <w:rPr>
                <w:rStyle w:val="ac"/>
                <w:rFonts w:ascii="黑体" w:eastAsia="黑体" w:hAnsi="黑体"/>
                <w:noProof/>
              </w:rPr>
            </w:rPrChange>
          </w:rPr>
          <w:t>．关注宏观环境</w:t>
        </w:r>
        <w:r w:rsidRPr="00352908">
          <w:rPr>
            <w:rFonts w:ascii="宋体" w:eastAsia="宋体" w:hAnsi="宋体"/>
            <w:noProof/>
            <w:webHidden/>
            <w:sz w:val="24"/>
            <w:szCs w:val="24"/>
            <w:rPrChange w:id="707" w:author="Tu Tu" w:date="2023-05-03T19:27:00Z">
              <w:rPr>
                <w:noProof/>
                <w:webHidden/>
              </w:rPr>
            </w:rPrChange>
          </w:rPr>
          <w:tab/>
        </w:r>
        <w:r w:rsidRPr="00352908">
          <w:rPr>
            <w:rFonts w:ascii="宋体" w:eastAsia="宋体" w:hAnsi="宋体"/>
            <w:noProof/>
            <w:webHidden/>
            <w:sz w:val="24"/>
            <w:szCs w:val="24"/>
            <w:rPrChange w:id="708" w:author="Tu Tu" w:date="2023-05-03T19:27:00Z">
              <w:rPr>
                <w:noProof/>
                <w:webHidden/>
              </w:rPr>
            </w:rPrChange>
          </w:rPr>
          <w:fldChar w:fldCharType="begin"/>
        </w:r>
        <w:r w:rsidRPr="00352908">
          <w:rPr>
            <w:rFonts w:ascii="宋体" w:eastAsia="宋体" w:hAnsi="宋体"/>
            <w:noProof/>
            <w:webHidden/>
            <w:sz w:val="24"/>
            <w:szCs w:val="24"/>
            <w:rPrChange w:id="709" w:author="Tu Tu" w:date="2023-05-03T19:27:00Z">
              <w:rPr>
                <w:noProof/>
                <w:webHidden/>
              </w:rPr>
            </w:rPrChange>
          </w:rPr>
          <w:instrText xml:space="preserve"> PAGEREF _Toc134034153 \h </w:instrText>
        </w:r>
        <w:r w:rsidRPr="00352908">
          <w:rPr>
            <w:rFonts w:ascii="宋体" w:eastAsia="宋体" w:hAnsi="宋体"/>
            <w:noProof/>
            <w:webHidden/>
            <w:sz w:val="24"/>
            <w:szCs w:val="24"/>
            <w:rPrChange w:id="710" w:author="Tu Tu" w:date="2023-05-03T19:27:00Z">
              <w:rPr>
                <w:noProof/>
                <w:webHidden/>
              </w:rPr>
            </w:rPrChange>
          </w:rPr>
        </w:r>
      </w:ins>
      <w:r w:rsidRPr="00352908">
        <w:rPr>
          <w:rFonts w:ascii="宋体" w:eastAsia="宋体" w:hAnsi="宋体"/>
          <w:noProof/>
          <w:webHidden/>
          <w:sz w:val="24"/>
          <w:szCs w:val="24"/>
          <w:rPrChange w:id="711" w:author="Tu Tu" w:date="2023-05-03T19:27:00Z">
            <w:rPr>
              <w:noProof/>
              <w:webHidden/>
            </w:rPr>
          </w:rPrChange>
        </w:rPr>
        <w:fldChar w:fldCharType="separate"/>
      </w:r>
      <w:ins w:id="712" w:author="Tu Tu" w:date="2023-05-03T19:21:00Z">
        <w:r w:rsidRPr="004F29D8">
          <w:rPr>
            <w:rFonts w:ascii="Times New Roman" w:eastAsia="宋体" w:hAnsi="Times New Roman"/>
            <w:noProof/>
            <w:webHidden/>
            <w:sz w:val="24"/>
            <w:szCs w:val="24"/>
            <w:rPrChange w:id="713" w:author="Tu Tu" w:date="2023-05-03T19:27:00Z">
              <w:rPr>
                <w:rFonts w:ascii="Times New Roman" w:hAnsi="Times New Roman"/>
                <w:noProof/>
                <w:webHidden/>
              </w:rPr>
            </w:rPrChange>
          </w:rPr>
          <w:t>37</w:t>
        </w:r>
        <w:r w:rsidRPr="00352908">
          <w:rPr>
            <w:rFonts w:ascii="宋体" w:eastAsia="宋体" w:hAnsi="宋体"/>
            <w:noProof/>
            <w:webHidden/>
            <w:sz w:val="24"/>
            <w:szCs w:val="24"/>
            <w:rPrChange w:id="714" w:author="Tu Tu" w:date="2023-05-03T19:27:00Z">
              <w:rPr>
                <w:noProof/>
                <w:webHidden/>
              </w:rPr>
            </w:rPrChange>
          </w:rPr>
          <w:fldChar w:fldCharType="end"/>
        </w:r>
        <w:r w:rsidRPr="00352908">
          <w:rPr>
            <w:rStyle w:val="ac"/>
            <w:rFonts w:ascii="宋体" w:eastAsia="宋体" w:hAnsi="宋体"/>
            <w:noProof/>
            <w:sz w:val="24"/>
            <w:szCs w:val="24"/>
            <w:rPrChange w:id="715" w:author="Tu Tu" w:date="2023-05-03T19:27:00Z">
              <w:rPr>
                <w:rStyle w:val="ac"/>
                <w:noProof/>
              </w:rPr>
            </w:rPrChange>
          </w:rPr>
          <w:fldChar w:fldCharType="end"/>
        </w:r>
      </w:ins>
    </w:p>
    <w:p w14:paraId="3CAA99D6" w14:textId="3E60EDE7" w:rsidR="008106CE" w:rsidRPr="004F29D8" w:rsidRDefault="008106CE" w:rsidP="00423D9A">
      <w:pPr>
        <w:pStyle w:val="TOC2"/>
        <w:rPr>
          <w:ins w:id="716" w:author="Tu Tu" w:date="2023-05-03T19:21:00Z"/>
          <w:noProof/>
        </w:rPr>
        <w:pPrChange w:id="717" w:author="Tu Tu" w:date="2023-05-03T19:27:00Z">
          <w:pPr>
            <w:pStyle w:val="TOC2"/>
            <w:spacing w:line="360" w:lineRule="auto"/>
          </w:pPr>
        </w:pPrChange>
      </w:pPr>
      <w:ins w:id="718" w:author="Tu Tu" w:date="2023-05-03T19:21:00Z">
        <w:r w:rsidRPr="00352908">
          <w:rPr>
            <w:rStyle w:val="ac"/>
            <w:rFonts w:ascii="宋体" w:eastAsia="宋体" w:hAnsi="宋体"/>
            <w:noProof/>
            <w:sz w:val="24"/>
            <w:szCs w:val="24"/>
            <w:rPrChange w:id="719" w:author="Tu Tu" w:date="2023-05-03T19:27:00Z">
              <w:rPr>
                <w:rStyle w:val="ac"/>
                <w:noProof/>
              </w:rPr>
            </w:rPrChange>
          </w:rPr>
          <w:fldChar w:fldCharType="begin"/>
        </w:r>
        <w:r w:rsidRPr="00352908">
          <w:rPr>
            <w:rStyle w:val="ac"/>
            <w:rFonts w:ascii="宋体" w:eastAsia="宋体" w:hAnsi="宋体"/>
            <w:noProof/>
            <w:sz w:val="24"/>
            <w:szCs w:val="24"/>
            <w:rPrChange w:id="720" w:author="Tu Tu" w:date="2023-05-03T19:27:00Z">
              <w:rPr>
                <w:rStyle w:val="ac"/>
                <w:noProof/>
              </w:rPr>
            </w:rPrChange>
          </w:rPr>
          <w:instrText xml:space="preserve"> </w:instrText>
        </w:r>
        <w:r w:rsidRPr="004F29D8">
          <w:rPr>
            <w:noProof/>
          </w:rPr>
          <w:instrText>HYPERLINK \l "_Toc134034154"</w:instrText>
        </w:r>
        <w:r w:rsidRPr="00352908">
          <w:rPr>
            <w:rStyle w:val="ac"/>
            <w:rFonts w:ascii="宋体" w:eastAsia="宋体" w:hAnsi="宋体"/>
            <w:noProof/>
            <w:sz w:val="24"/>
            <w:szCs w:val="24"/>
            <w:rPrChange w:id="721" w:author="Tu Tu" w:date="2023-05-03T19:27:00Z">
              <w:rPr>
                <w:rStyle w:val="ac"/>
                <w:noProof/>
              </w:rPr>
            </w:rPrChange>
          </w:rPr>
          <w:instrText xml:space="preserve"> </w:instrText>
        </w:r>
        <w:r w:rsidRPr="00352908">
          <w:rPr>
            <w:rStyle w:val="ac"/>
            <w:rFonts w:ascii="宋体" w:eastAsia="宋体" w:hAnsi="宋体"/>
            <w:noProof/>
            <w:sz w:val="24"/>
            <w:szCs w:val="24"/>
            <w:rPrChange w:id="722" w:author="Tu Tu" w:date="2023-05-03T19:27:00Z">
              <w:rPr>
                <w:rStyle w:val="ac"/>
                <w:noProof/>
              </w:rPr>
            </w:rPrChange>
          </w:rPr>
        </w:r>
        <w:r w:rsidRPr="00352908">
          <w:rPr>
            <w:rStyle w:val="ac"/>
            <w:rFonts w:ascii="宋体" w:eastAsia="宋体" w:hAnsi="宋体"/>
            <w:noProof/>
            <w:sz w:val="24"/>
            <w:szCs w:val="24"/>
            <w:rPrChange w:id="723" w:author="Tu Tu" w:date="2023-05-03T19:27:00Z">
              <w:rPr>
                <w:rStyle w:val="ac"/>
                <w:noProof/>
              </w:rPr>
            </w:rPrChange>
          </w:rPr>
          <w:fldChar w:fldCharType="separate"/>
        </w:r>
        <w:r w:rsidRPr="00352908">
          <w:rPr>
            <w:rStyle w:val="ac"/>
            <w:rFonts w:ascii="宋体" w:eastAsia="宋体" w:hAnsi="宋体"/>
            <w:noProof/>
            <w:sz w:val="24"/>
            <w:szCs w:val="24"/>
            <w:rPrChange w:id="724" w:author="Tu Tu" w:date="2023-05-03T19:27:00Z">
              <w:rPr>
                <w:rStyle w:val="ac"/>
                <w:rFonts w:ascii="黑体" w:eastAsia="黑体" w:hAnsi="黑体"/>
                <w:noProof/>
              </w:rPr>
            </w:rPrChange>
          </w:rPr>
          <w:t>（三）不足与展望</w:t>
        </w:r>
        <w:r w:rsidRPr="004F29D8">
          <w:rPr>
            <w:noProof/>
            <w:webHidden/>
          </w:rPr>
          <w:tab/>
        </w:r>
        <w:r w:rsidRPr="004F29D8">
          <w:rPr>
            <w:noProof/>
            <w:webHidden/>
          </w:rPr>
          <w:fldChar w:fldCharType="begin"/>
        </w:r>
        <w:r w:rsidRPr="004F29D8">
          <w:rPr>
            <w:noProof/>
            <w:webHidden/>
          </w:rPr>
          <w:instrText xml:space="preserve"> PAGEREF _Toc134034154 \h </w:instrText>
        </w:r>
        <w:r w:rsidRPr="004F29D8">
          <w:rPr>
            <w:noProof/>
            <w:webHidden/>
          </w:rPr>
        </w:r>
      </w:ins>
      <w:r w:rsidRPr="004F29D8">
        <w:rPr>
          <w:noProof/>
          <w:webHidden/>
        </w:rPr>
        <w:fldChar w:fldCharType="separate"/>
      </w:r>
      <w:ins w:id="725" w:author="Tu Tu" w:date="2023-05-03T19:21:00Z">
        <w:r w:rsidRPr="004F29D8">
          <w:rPr>
            <w:rFonts w:ascii="Times New Roman" w:hAnsi="Times New Roman"/>
            <w:noProof/>
            <w:webHidden/>
          </w:rPr>
          <w:t>38</w:t>
        </w:r>
        <w:r w:rsidRPr="004F29D8">
          <w:rPr>
            <w:noProof/>
            <w:webHidden/>
          </w:rPr>
          <w:fldChar w:fldCharType="end"/>
        </w:r>
        <w:r w:rsidRPr="00352908">
          <w:rPr>
            <w:rStyle w:val="ac"/>
            <w:rFonts w:ascii="宋体" w:eastAsia="宋体" w:hAnsi="宋体"/>
            <w:noProof/>
            <w:sz w:val="24"/>
            <w:szCs w:val="24"/>
            <w:rPrChange w:id="726" w:author="Tu Tu" w:date="2023-05-03T19:27:00Z">
              <w:rPr>
                <w:rStyle w:val="ac"/>
                <w:noProof/>
              </w:rPr>
            </w:rPrChange>
          </w:rPr>
          <w:fldChar w:fldCharType="end"/>
        </w:r>
      </w:ins>
    </w:p>
    <w:p w14:paraId="77DC73EA" w14:textId="2D2839AA" w:rsidR="008106CE" w:rsidRDefault="008106CE" w:rsidP="008106CE">
      <w:pPr>
        <w:pStyle w:val="TOC1"/>
        <w:rPr>
          <w:ins w:id="727" w:author="Tu Tu" w:date="2023-05-03T19:21:00Z"/>
          <w:rFonts w:asciiTheme="minorHAnsi" w:eastAsiaTheme="minorEastAsia" w:hAnsiTheme="minorHAnsi"/>
          <w:sz w:val="21"/>
          <w:szCs w:val="22"/>
        </w:rPr>
      </w:pPr>
      <w:ins w:id="728" w:author="Tu Tu" w:date="2023-05-03T19:21:00Z">
        <w:r w:rsidRPr="002711C0">
          <w:rPr>
            <w:rStyle w:val="ac"/>
          </w:rPr>
          <w:fldChar w:fldCharType="begin"/>
        </w:r>
        <w:r w:rsidRPr="002711C0">
          <w:rPr>
            <w:rStyle w:val="ac"/>
          </w:rPr>
          <w:instrText xml:space="preserve"> </w:instrText>
        </w:r>
        <w:r>
          <w:instrText>HYPERLINK \l "_Toc134034155"</w:instrText>
        </w:r>
        <w:r w:rsidRPr="002711C0">
          <w:rPr>
            <w:rStyle w:val="ac"/>
          </w:rPr>
          <w:instrText xml:space="preserve"> </w:instrText>
        </w:r>
        <w:r w:rsidRPr="002711C0">
          <w:rPr>
            <w:rStyle w:val="ac"/>
          </w:rPr>
        </w:r>
        <w:r w:rsidRPr="002711C0">
          <w:rPr>
            <w:rStyle w:val="ac"/>
          </w:rPr>
          <w:fldChar w:fldCharType="separate"/>
        </w:r>
        <w:r w:rsidRPr="002711C0">
          <w:rPr>
            <w:rStyle w:val="ac"/>
          </w:rPr>
          <w:t>参考文献</w:t>
        </w:r>
        <w:r>
          <w:rPr>
            <w:webHidden/>
          </w:rPr>
          <w:tab/>
        </w:r>
        <w:r>
          <w:rPr>
            <w:webHidden/>
          </w:rPr>
          <w:fldChar w:fldCharType="begin"/>
        </w:r>
        <w:r>
          <w:rPr>
            <w:webHidden/>
          </w:rPr>
          <w:instrText xml:space="preserve"> PAGEREF _Toc134034155 \h </w:instrText>
        </w:r>
        <w:r>
          <w:rPr>
            <w:webHidden/>
          </w:rPr>
        </w:r>
      </w:ins>
      <w:r>
        <w:rPr>
          <w:webHidden/>
        </w:rPr>
        <w:fldChar w:fldCharType="separate"/>
      </w:r>
      <w:ins w:id="729" w:author="Tu Tu" w:date="2023-05-03T19:21:00Z">
        <w:r w:rsidRPr="004F29D8">
          <w:rPr>
            <w:rFonts w:ascii="Times New Roman" w:hAnsi="Times New Roman"/>
            <w:webHidden/>
          </w:rPr>
          <w:t>39</w:t>
        </w:r>
        <w:r>
          <w:rPr>
            <w:webHidden/>
          </w:rPr>
          <w:fldChar w:fldCharType="end"/>
        </w:r>
        <w:r w:rsidRPr="002711C0">
          <w:rPr>
            <w:rStyle w:val="ac"/>
          </w:rPr>
          <w:fldChar w:fldCharType="end"/>
        </w:r>
      </w:ins>
    </w:p>
    <w:p w14:paraId="5F57DBA8" w14:textId="7ABB195E" w:rsidR="008106CE" w:rsidRDefault="008106CE" w:rsidP="008106CE">
      <w:pPr>
        <w:pStyle w:val="TOC1"/>
        <w:rPr>
          <w:ins w:id="730" w:author="Tu Tu" w:date="2023-05-03T19:21:00Z"/>
          <w:rFonts w:asciiTheme="minorHAnsi" w:eastAsiaTheme="minorEastAsia" w:hAnsiTheme="minorHAnsi"/>
          <w:sz w:val="21"/>
          <w:szCs w:val="22"/>
        </w:rPr>
      </w:pPr>
      <w:ins w:id="731" w:author="Tu Tu" w:date="2023-05-03T19:21:00Z">
        <w:r w:rsidRPr="002711C0">
          <w:rPr>
            <w:rStyle w:val="ac"/>
          </w:rPr>
          <w:fldChar w:fldCharType="begin"/>
        </w:r>
        <w:r w:rsidRPr="002711C0">
          <w:rPr>
            <w:rStyle w:val="ac"/>
          </w:rPr>
          <w:instrText xml:space="preserve"> </w:instrText>
        </w:r>
        <w:r>
          <w:instrText>HYPERLINK \l "_Toc134034156"</w:instrText>
        </w:r>
        <w:r w:rsidRPr="002711C0">
          <w:rPr>
            <w:rStyle w:val="ac"/>
          </w:rPr>
          <w:instrText xml:space="preserve"> </w:instrText>
        </w:r>
        <w:r w:rsidRPr="002711C0">
          <w:rPr>
            <w:rStyle w:val="ac"/>
          </w:rPr>
        </w:r>
        <w:r w:rsidRPr="002711C0">
          <w:rPr>
            <w:rStyle w:val="ac"/>
          </w:rPr>
          <w:fldChar w:fldCharType="separate"/>
        </w:r>
        <w:r w:rsidRPr="002711C0">
          <w:rPr>
            <w:rStyle w:val="ac"/>
          </w:rPr>
          <w:t>致谢</w:t>
        </w:r>
        <w:r>
          <w:rPr>
            <w:webHidden/>
          </w:rPr>
          <w:tab/>
        </w:r>
        <w:r>
          <w:rPr>
            <w:webHidden/>
          </w:rPr>
          <w:fldChar w:fldCharType="begin"/>
        </w:r>
        <w:r>
          <w:rPr>
            <w:webHidden/>
          </w:rPr>
          <w:instrText xml:space="preserve"> PAGEREF _Toc134034156 \h </w:instrText>
        </w:r>
        <w:r>
          <w:rPr>
            <w:webHidden/>
          </w:rPr>
        </w:r>
      </w:ins>
      <w:r>
        <w:rPr>
          <w:webHidden/>
        </w:rPr>
        <w:fldChar w:fldCharType="separate"/>
      </w:r>
      <w:ins w:id="732" w:author="Tu Tu" w:date="2023-05-03T19:21:00Z">
        <w:r w:rsidRPr="004F29D8">
          <w:rPr>
            <w:rFonts w:ascii="Times New Roman" w:hAnsi="Times New Roman"/>
            <w:webHidden/>
          </w:rPr>
          <w:t>41</w:t>
        </w:r>
        <w:r>
          <w:rPr>
            <w:webHidden/>
          </w:rPr>
          <w:fldChar w:fldCharType="end"/>
        </w:r>
        <w:r w:rsidRPr="002711C0">
          <w:rPr>
            <w:rStyle w:val="ac"/>
          </w:rPr>
          <w:fldChar w:fldCharType="end"/>
        </w:r>
      </w:ins>
    </w:p>
    <w:p w14:paraId="430E61D6" w14:textId="48929B6A" w:rsidR="0083785C" w:rsidDel="00BD3AEF" w:rsidRDefault="0083785C">
      <w:pPr>
        <w:pStyle w:val="TOC1"/>
        <w:rPr>
          <w:del w:id="733" w:author="Tu Tu" w:date="2023-05-03T18:51:00Z"/>
          <w:rFonts w:asciiTheme="minorHAnsi" w:eastAsiaTheme="minorEastAsia" w:hAnsiTheme="minorHAnsi"/>
          <w:b w:val="0"/>
          <w:sz w:val="21"/>
          <w:szCs w:val="22"/>
        </w:rPr>
      </w:pPr>
      <w:del w:id="734" w:author="Tu Tu" w:date="2023-05-03T18:51:00Z">
        <w:r w:rsidRPr="00BD3AEF" w:rsidDel="00BD3AEF">
          <w:rPr>
            <w:rPrChange w:id="735" w:author="Tu Tu" w:date="2023-05-03T18:51:00Z">
              <w:rPr>
                <w:rStyle w:val="ac"/>
              </w:rPr>
            </w:rPrChange>
          </w:rPr>
          <w:delText>摘  要</w:delText>
        </w:r>
        <w:r w:rsidDel="00BD3AEF">
          <w:rPr>
            <w:webHidden/>
          </w:rPr>
          <w:tab/>
        </w:r>
        <w:r w:rsidRPr="00E65CCB" w:rsidDel="00BD3AEF">
          <w:rPr>
            <w:rFonts w:ascii="Times New Roman" w:hAnsi="Times New Roman"/>
            <w:webHidden/>
          </w:rPr>
          <w:delText>II</w:delText>
        </w:r>
      </w:del>
    </w:p>
    <w:p w14:paraId="19CC33D3" w14:textId="390290BA" w:rsidR="0083785C" w:rsidDel="00BD3AEF" w:rsidRDefault="0083785C">
      <w:pPr>
        <w:pStyle w:val="TOC1"/>
        <w:rPr>
          <w:del w:id="736" w:author="Tu Tu" w:date="2023-05-03T18:51:00Z"/>
          <w:rFonts w:asciiTheme="minorHAnsi" w:eastAsiaTheme="minorEastAsia" w:hAnsiTheme="minorHAnsi"/>
          <w:b w:val="0"/>
          <w:sz w:val="21"/>
          <w:szCs w:val="22"/>
        </w:rPr>
      </w:pPr>
      <w:del w:id="737" w:author="Tu Tu" w:date="2023-05-03T18:51:00Z">
        <w:r w:rsidRPr="00BD3AEF" w:rsidDel="00BD3AEF">
          <w:rPr>
            <w:rFonts w:ascii="Times New Roman" w:hAnsi="Times New Roman"/>
            <w:rPrChange w:id="738" w:author="Tu Tu" w:date="2023-05-03T18:51:00Z">
              <w:rPr>
                <w:rStyle w:val="ac"/>
                <w:rFonts w:ascii="Times New Roman" w:hAnsi="Times New Roman"/>
              </w:rPr>
            </w:rPrChange>
          </w:rPr>
          <w:delText>Abstract</w:delText>
        </w:r>
        <w:r w:rsidDel="00BD3AEF">
          <w:rPr>
            <w:webHidden/>
          </w:rPr>
          <w:tab/>
        </w:r>
        <w:r w:rsidRPr="00E65CCB" w:rsidDel="00BD3AEF">
          <w:rPr>
            <w:rFonts w:ascii="Times New Roman" w:hAnsi="Times New Roman"/>
            <w:webHidden/>
          </w:rPr>
          <w:delText>III</w:delText>
        </w:r>
      </w:del>
    </w:p>
    <w:p w14:paraId="49ECDA67" w14:textId="23E3B913" w:rsidR="0083785C" w:rsidDel="00BD3AEF" w:rsidRDefault="0083785C">
      <w:pPr>
        <w:pStyle w:val="TOC1"/>
        <w:rPr>
          <w:del w:id="739" w:author="Tu Tu" w:date="2023-05-03T18:51:00Z"/>
          <w:rFonts w:asciiTheme="minorHAnsi" w:eastAsiaTheme="minorEastAsia" w:hAnsiTheme="minorHAnsi"/>
          <w:b w:val="0"/>
          <w:sz w:val="21"/>
          <w:szCs w:val="22"/>
        </w:rPr>
      </w:pPr>
      <w:del w:id="740" w:author="Tu Tu" w:date="2023-05-03T18:51:00Z">
        <w:r w:rsidRPr="00BD3AEF" w:rsidDel="00BD3AEF">
          <w:rPr>
            <w:rPrChange w:id="741" w:author="Tu Tu" w:date="2023-05-03T18:51:00Z">
              <w:rPr>
                <w:rStyle w:val="ac"/>
              </w:rPr>
            </w:rPrChange>
          </w:rPr>
          <w:delText>目  录</w:delText>
        </w:r>
        <w:r w:rsidDel="00BD3AEF">
          <w:rPr>
            <w:webHidden/>
          </w:rPr>
          <w:tab/>
        </w:r>
        <w:r w:rsidRPr="00E65CCB" w:rsidDel="00BD3AEF">
          <w:rPr>
            <w:rFonts w:ascii="Times New Roman" w:hAnsi="Times New Roman"/>
            <w:webHidden/>
          </w:rPr>
          <w:delText>V</w:delText>
        </w:r>
      </w:del>
    </w:p>
    <w:p w14:paraId="1E837677" w14:textId="26265319" w:rsidR="0083785C" w:rsidDel="00BD3AEF" w:rsidRDefault="0083785C">
      <w:pPr>
        <w:pStyle w:val="TOC1"/>
        <w:rPr>
          <w:del w:id="742" w:author="Tu Tu" w:date="2023-05-03T18:51:00Z"/>
          <w:rFonts w:asciiTheme="minorHAnsi" w:eastAsiaTheme="minorEastAsia" w:hAnsiTheme="minorHAnsi"/>
          <w:b w:val="0"/>
          <w:sz w:val="21"/>
          <w:szCs w:val="22"/>
        </w:rPr>
      </w:pPr>
      <w:del w:id="743" w:author="Tu Tu" w:date="2023-05-03T18:51:00Z">
        <w:r w:rsidRPr="00BD3AEF" w:rsidDel="00BD3AEF">
          <w:rPr>
            <w:rPrChange w:id="744" w:author="Tu Tu" w:date="2023-05-03T18:51:00Z">
              <w:rPr>
                <w:rStyle w:val="ac"/>
              </w:rPr>
            </w:rPrChange>
          </w:rPr>
          <w:delText>一、绪论</w:delText>
        </w:r>
        <w:r w:rsidDel="00BD3AEF">
          <w:rPr>
            <w:webHidden/>
          </w:rPr>
          <w:tab/>
        </w:r>
        <w:r w:rsidRPr="00E65CCB" w:rsidDel="00BD3AEF">
          <w:rPr>
            <w:rFonts w:ascii="Times New Roman" w:hAnsi="Times New Roman"/>
            <w:webHidden/>
          </w:rPr>
          <w:delText>6</w:delText>
        </w:r>
      </w:del>
    </w:p>
    <w:p w14:paraId="34646CED" w14:textId="589FBC72" w:rsidR="0083785C" w:rsidRPr="005B7C90" w:rsidDel="00BD3AEF" w:rsidRDefault="0083785C" w:rsidP="005B7C90">
      <w:pPr>
        <w:pStyle w:val="TOC2"/>
        <w:rPr>
          <w:del w:id="745" w:author="Tu Tu" w:date="2023-05-03T18:51:00Z"/>
          <w:rFonts w:ascii="宋体" w:eastAsia="宋体" w:hAnsi="宋体"/>
          <w:noProof/>
          <w:sz w:val="24"/>
          <w:szCs w:val="24"/>
        </w:rPr>
      </w:pPr>
      <w:del w:id="746" w:author="Tu Tu" w:date="2023-05-03T18:51:00Z">
        <w:r w:rsidRPr="00BD3AEF" w:rsidDel="00BD3AEF">
          <w:rPr>
            <w:rFonts w:ascii="宋体" w:eastAsia="宋体" w:hAnsi="宋体"/>
            <w:noProof/>
            <w:sz w:val="24"/>
            <w:szCs w:val="24"/>
            <w:lang w:val="en-GB"/>
            <w:rPrChange w:id="747" w:author="Tu Tu" w:date="2023-05-03T18:51:00Z">
              <w:rPr>
                <w:rStyle w:val="ac"/>
                <w:rFonts w:ascii="宋体" w:eastAsia="宋体" w:hAnsi="宋体"/>
                <w:noProof/>
                <w:sz w:val="24"/>
                <w:szCs w:val="24"/>
                <w:lang w:val="en-GB"/>
              </w:rPr>
            </w:rPrChange>
          </w:rPr>
          <w:delText>（一）研究背景及意义</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6</w:delText>
        </w:r>
      </w:del>
    </w:p>
    <w:p w14:paraId="0BB394B2" w14:textId="150FE4A8" w:rsidR="0083785C" w:rsidRPr="005B7C90" w:rsidDel="00BD3AEF" w:rsidRDefault="0083785C" w:rsidP="005B7C90">
      <w:pPr>
        <w:pStyle w:val="TOC3"/>
        <w:rPr>
          <w:del w:id="748" w:author="Tu Tu" w:date="2023-05-03T18:51:00Z"/>
          <w:rFonts w:ascii="宋体" w:eastAsia="宋体" w:hAnsi="宋体"/>
          <w:noProof/>
          <w:sz w:val="24"/>
          <w:szCs w:val="24"/>
        </w:rPr>
      </w:pPr>
      <w:del w:id="749" w:author="Tu Tu" w:date="2023-05-03T18:51:00Z">
        <w:r w:rsidRPr="00BD3AEF" w:rsidDel="00BD3AEF">
          <w:rPr>
            <w:rFonts w:ascii="Times New Roman" w:eastAsia="宋体" w:hAnsi="Times New Roman"/>
            <w:noProof/>
            <w:sz w:val="24"/>
            <w:szCs w:val="24"/>
            <w:lang w:val="en-GB"/>
            <w:rPrChange w:id="750" w:author="Tu Tu" w:date="2023-05-03T18:51:00Z">
              <w:rPr>
                <w:rStyle w:val="ac"/>
                <w:rFonts w:ascii="Times New Roman" w:eastAsia="宋体" w:hAnsi="Times New Roman"/>
                <w:noProof/>
                <w:sz w:val="24"/>
                <w:szCs w:val="24"/>
                <w:lang w:val="en-GB"/>
              </w:rPr>
            </w:rPrChange>
          </w:rPr>
          <w:delText>1</w:delText>
        </w:r>
        <w:r w:rsidRPr="00BD3AEF" w:rsidDel="00BD3AEF">
          <w:rPr>
            <w:rFonts w:ascii="宋体" w:eastAsia="宋体" w:hAnsi="宋体"/>
            <w:noProof/>
            <w:sz w:val="24"/>
            <w:szCs w:val="24"/>
            <w:lang w:val="en-GB"/>
            <w:rPrChange w:id="751" w:author="Tu Tu" w:date="2023-05-03T18:51:00Z">
              <w:rPr>
                <w:rStyle w:val="ac"/>
                <w:rFonts w:ascii="宋体" w:eastAsia="宋体" w:hAnsi="宋体"/>
                <w:noProof/>
                <w:sz w:val="24"/>
                <w:szCs w:val="24"/>
                <w:lang w:val="en-GB"/>
              </w:rPr>
            </w:rPrChange>
          </w:rPr>
          <w:delText>．研究背景</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6</w:delText>
        </w:r>
      </w:del>
    </w:p>
    <w:p w14:paraId="035C26EB" w14:textId="5FB97350" w:rsidR="0083785C" w:rsidRPr="005B7C90" w:rsidDel="00BD3AEF" w:rsidRDefault="0083785C" w:rsidP="005B7C90">
      <w:pPr>
        <w:pStyle w:val="TOC3"/>
        <w:rPr>
          <w:del w:id="752" w:author="Tu Tu" w:date="2023-05-03T18:51:00Z"/>
          <w:rFonts w:ascii="宋体" w:eastAsia="宋体" w:hAnsi="宋体"/>
          <w:noProof/>
          <w:sz w:val="24"/>
          <w:szCs w:val="24"/>
        </w:rPr>
      </w:pPr>
      <w:del w:id="753" w:author="Tu Tu" w:date="2023-05-03T18:51:00Z">
        <w:r w:rsidRPr="00BD3AEF" w:rsidDel="00BD3AEF">
          <w:rPr>
            <w:rFonts w:ascii="Times New Roman" w:eastAsia="宋体" w:hAnsi="Times New Roman"/>
            <w:noProof/>
            <w:sz w:val="24"/>
            <w:szCs w:val="24"/>
            <w:rPrChange w:id="754" w:author="Tu Tu" w:date="2023-05-03T18:51:00Z">
              <w:rPr>
                <w:rStyle w:val="ac"/>
                <w:rFonts w:ascii="Times New Roman" w:eastAsia="宋体" w:hAnsi="Times New Roman"/>
                <w:noProof/>
                <w:sz w:val="24"/>
                <w:szCs w:val="24"/>
              </w:rPr>
            </w:rPrChange>
          </w:rPr>
          <w:delText>2</w:delText>
        </w:r>
        <w:r w:rsidRPr="00BD3AEF" w:rsidDel="00BD3AEF">
          <w:rPr>
            <w:rFonts w:ascii="宋体" w:eastAsia="宋体" w:hAnsi="宋体"/>
            <w:noProof/>
            <w:sz w:val="24"/>
            <w:szCs w:val="24"/>
            <w:rPrChange w:id="755" w:author="Tu Tu" w:date="2023-05-03T18:51:00Z">
              <w:rPr>
                <w:rStyle w:val="ac"/>
                <w:rFonts w:ascii="宋体" w:eastAsia="宋体" w:hAnsi="宋体"/>
                <w:noProof/>
                <w:sz w:val="24"/>
                <w:szCs w:val="24"/>
              </w:rPr>
            </w:rPrChange>
          </w:rPr>
          <w:delText>．研究意义</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7</w:delText>
        </w:r>
      </w:del>
    </w:p>
    <w:p w14:paraId="014DA5F8" w14:textId="439B3D66" w:rsidR="0083785C" w:rsidRPr="005B7C90" w:rsidDel="00BD3AEF" w:rsidRDefault="0083785C" w:rsidP="005B7C90">
      <w:pPr>
        <w:pStyle w:val="TOC2"/>
        <w:rPr>
          <w:del w:id="756" w:author="Tu Tu" w:date="2023-05-03T18:51:00Z"/>
          <w:rFonts w:ascii="宋体" w:eastAsia="宋体" w:hAnsi="宋体"/>
          <w:noProof/>
          <w:sz w:val="24"/>
          <w:szCs w:val="24"/>
        </w:rPr>
      </w:pPr>
      <w:del w:id="757" w:author="Tu Tu" w:date="2023-05-03T18:51:00Z">
        <w:r w:rsidRPr="00BD3AEF" w:rsidDel="00BD3AEF">
          <w:rPr>
            <w:rFonts w:ascii="宋体" w:eastAsia="宋体" w:hAnsi="宋体"/>
            <w:noProof/>
            <w:sz w:val="24"/>
            <w:szCs w:val="24"/>
            <w:rPrChange w:id="758" w:author="Tu Tu" w:date="2023-05-03T18:51:00Z">
              <w:rPr>
                <w:rStyle w:val="ac"/>
                <w:rFonts w:ascii="宋体" w:eastAsia="宋体" w:hAnsi="宋体"/>
                <w:noProof/>
                <w:sz w:val="24"/>
                <w:szCs w:val="24"/>
              </w:rPr>
            </w:rPrChange>
          </w:rPr>
          <w:delText>（二）国内外研究现状</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7</w:delText>
        </w:r>
      </w:del>
    </w:p>
    <w:p w14:paraId="1AE4CF19" w14:textId="1873243F" w:rsidR="0083785C" w:rsidRPr="005B7C90" w:rsidDel="00BD3AEF" w:rsidRDefault="0083785C" w:rsidP="005B7C90">
      <w:pPr>
        <w:pStyle w:val="TOC3"/>
        <w:rPr>
          <w:del w:id="759" w:author="Tu Tu" w:date="2023-05-03T18:51:00Z"/>
          <w:rFonts w:ascii="宋体" w:eastAsia="宋体" w:hAnsi="宋体"/>
          <w:noProof/>
          <w:sz w:val="24"/>
          <w:szCs w:val="24"/>
        </w:rPr>
      </w:pPr>
      <w:del w:id="760" w:author="Tu Tu" w:date="2023-05-03T18:51:00Z">
        <w:r w:rsidRPr="00BD3AEF" w:rsidDel="00BD3AEF">
          <w:rPr>
            <w:rFonts w:ascii="Times New Roman" w:eastAsia="宋体" w:hAnsi="Times New Roman"/>
            <w:noProof/>
            <w:sz w:val="24"/>
            <w:szCs w:val="24"/>
            <w:rPrChange w:id="761" w:author="Tu Tu" w:date="2023-05-03T18:51:00Z">
              <w:rPr>
                <w:rStyle w:val="ac"/>
                <w:rFonts w:ascii="Times New Roman" w:eastAsia="宋体" w:hAnsi="Times New Roman"/>
                <w:noProof/>
                <w:sz w:val="24"/>
                <w:szCs w:val="24"/>
              </w:rPr>
            </w:rPrChange>
          </w:rPr>
          <w:delText>1</w:delText>
        </w:r>
        <w:r w:rsidRPr="00BD3AEF" w:rsidDel="00BD3AEF">
          <w:rPr>
            <w:rFonts w:ascii="宋体" w:eastAsia="宋体" w:hAnsi="宋体"/>
            <w:noProof/>
            <w:sz w:val="24"/>
            <w:szCs w:val="24"/>
            <w:rPrChange w:id="762" w:author="Tu Tu" w:date="2023-05-03T18:51:00Z">
              <w:rPr>
                <w:rStyle w:val="ac"/>
                <w:rFonts w:ascii="宋体" w:eastAsia="宋体" w:hAnsi="宋体"/>
                <w:noProof/>
                <w:sz w:val="24"/>
                <w:szCs w:val="24"/>
              </w:rPr>
            </w:rPrChange>
          </w:rPr>
          <w:delText>．国内研究现状</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7</w:delText>
        </w:r>
      </w:del>
    </w:p>
    <w:p w14:paraId="56E9A7CE" w14:textId="71FAA88B" w:rsidR="0083785C" w:rsidRPr="005B7C90" w:rsidDel="00BD3AEF" w:rsidRDefault="0083785C" w:rsidP="005B7C90">
      <w:pPr>
        <w:pStyle w:val="TOC3"/>
        <w:rPr>
          <w:del w:id="763" w:author="Tu Tu" w:date="2023-05-03T18:51:00Z"/>
          <w:rFonts w:ascii="宋体" w:eastAsia="宋体" w:hAnsi="宋体"/>
          <w:noProof/>
          <w:sz w:val="24"/>
          <w:szCs w:val="24"/>
        </w:rPr>
      </w:pPr>
      <w:del w:id="764" w:author="Tu Tu" w:date="2023-05-03T18:51:00Z">
        <w:r w:rsidRPr="00BD3AEF" w:rsidDel="00BD3AEF">
          <w:rPr>
            <w:rFonts w:ascii="Times New Roman" w:eastAsia="宋体" w:hAnsi="Times New Roman"/>
            <w:noProof/>
            <w:sz w:val="24"/>
            <w:szCs w:val="24"/>
            <w:rPrChange w:id="765" w:author="Tu Tu" w:date="2023-05-03T18:51:00Z">
              <w:rPr>
                <w:rStyle w:val="ac"/>
                <w:rFonts w:ascii="Times New Roman" w:eastAsia="宋体" w:hAnsi="Times New Roman"/>
                <w:noProof/>
                <w:sz w:val="24"/>
                <w:szCs w:val="24"/>
              </w:rPr>
            </w:rPrChange>
          </w:rPr>
          <w:delText>2</w:delText>
        </w:r>
        <w:r w:rsidRPr="00BD3AEF" w:rsidDel="00BD3AEF">
          <w:rPr>
            <w:rFonts w:ascii="宋体" w:eastAsia="宋体" w:hAnsi="宋体"/>
            <w:noProof/>
            <w:sz w:val="24"/>
            <w:szCs w:val="24"/>
            <w:rPrChange w:id="766" w:author="Tu Tu" w:date="2023-05-03T18:51:00Z">
              <w:rPr>
                <w:rStyle w:val="ac"/>
                <w:rFonts w:ascii="宋体" w:eastAsia="宋体" w:hAnsi="宋体"/>
                <w:noProof/>
                <w:sz w:val="24"/>
                <w:szCs w:val="24"/>
              </w:rPr>
            </w:rPrChange>
          </w:rPr>
          <w:delText>．国外研究现状</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9</w:delText>
        </w:r>
      </w:del>
    </w:p>
    <w:p w14:paraId="5CD7783E" w14:textId="6CFD07E0" w:rsidR="0083785C" w:rsidRPr="005B7C90" w:rsidDel="00BD3AEF" w:rsidRDefault="0083785C" w:rsidP="005B7C90">
      <w:pPr>
        <w:pStyle w:val="TOC2"/>
        <w:rPr>
          <w:del w:id="767" w:author="Tu Tu" w:date="2023-05-03T18:51:00Z"/>
          <w:rFonts w:ascii="宋体" w:eastAsia="宋体" w:hAnsi="宋体"/>
          <w:noProof/>
          <w:sz w:val="24"/>
          <w:szCs w:val="24"/>
        </w:rPr>
      </w:pPr>
      <w:del w:id="768" w:author="Tu Tu" w:date="2023-05-03T18:51:00Z">
        <w:r w:rsidRPr="00BD3AEF" w:rsidDel="00BD3AEF">
          <w:rPr>
            <w:rFonts w:ascii="宋体" w:eastAsia="宋体" w:hAnsi="宋体"/>
            <w:noProof/>
            <w:sz w:val="24"/>
            <w:szCs w:val="24"/>
            <w:rPrChange w:id="769" w:author="Tu Tu" w:date="2023-05-03T18:51:00Z">
              <w:rPr>
                <w:rStyle w:val="ac"/>
                <w:rFonts w:ascii="宋体" w:eastAsia="宋体" w:hAnsi="宋体"/>
                <w:noProof/>
                <w:sz w:val="24"/>
                <w:szCs w:val="24"/>
              </w:rPr>
            </w:rPrChange>
          </w:rPr>
          <w:delText>（三）研究内容</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10</w:delText>
        </w:r>
      </w:del>
    </w:p>
    <w:p w14:paraId="7338109F" w14:textId="610CC4AC" w:rsidR="0083785C" w:rsidRPr="005B7C90" w:rsidDel="00BD3AEF" w:rsidRDefault="0083785C" w:rsidP="005B7C90">
      <w:pPr>
        <w:pStyle w:val="TOC2"/>
        <w:rPr>
          <w:del w:id="770" w:author="Tu Tu" w:date="2023-05-03T18:51:00Z"/>
          <w:rFonts w:ascii="宋体" w:eastAsia="宋体" w:hAnsi="宋体"/>
          <w:noProof/>
          <w:sz w:val="24"/>
          <w:szCs w:val="24"/>
        </w:rPr>
      </w:pPr>
      <w:del w:id="771" w:author="Tu Tu" w:date="2023-05-03T18:51:00Z">
        <w:r w:rsidRPr="00BD3AEF" w:rsidDel="00BD3AEF">
          <w:rPr>
            <w:rFonts w:ascii="宋体" w:eastAsia="宋体" w:hAnsi="宋体"/>
            <w:noProof/>
            <w:sz w:val="24"/>
            <w:szCs w:val="24"/>
            <w:rPrChange w:id="772" w:author="Tu Tu" w:date="2023-05-03T18:51:00Z">
              <w:rPr>
                <w:rStyle w:val="ac"/>
                <w:rFonts w:ascii="宋体" w:eastAsia="宋体" w:hAnsi="宋体"/>
                <w:noProof/>
                <w:sz w:val="24"/>
                <w:szCs w:val="24"/>
              </w:rPr>
            </w:rPrChange>
          </w:rPr>
          <w:delText>（</w:delText>
        </w:r>
        <w:r w:rsidR="00FE0F07" w:rsidRPr="00BD3AEF" w:rsidDel="00BD3AEF">
          <w:rPr>
            <w:rFonts w:ascii="宋体" w:eastAsia="宋体" w:hAnsi="宋体" w:hint="eastAsia"/>
            <w:noProof/>
            <w:sz w:val="24"/>
            <w:szCs w:val="24"/>
            <w:rPrChange w:id="773" w:author="Tu Tu" w:date="2023-05-03T18:51:00Z">
              <w:rPr>
                <w:rStyle w:val="ac"/>
                <w:rFonts w:ascii="宋体" w:eastAsia="宋体" w:hAnsi="宋体" w:hint="eastAsia"/>
                <w:noProof/>
                <w:sz w:val="24"/>
                <w:szCs w:val="24"/>
              </w:rPr>
            </w:rPrChange>
          </w:rPr>
          <w:delText>四</w:delText>
        </w:r>
        <w:r w:rsidRPr="00BD3AEF" w:rsidDel="00BD3AEF">
          <w:rPr>
            <w:rFonts w:ascii="宋体" w:eastAsia="宋体" w:hAnsi="宋体"/>
            <w:noProof/>
            <w:sz w:val="24"/>
            <w:szCs w:val="24"/>
            <w:rPrChange w:id="774" w:author="Tu Tu" w:date="2023-05-03T18:51:00Z">
              <w:rPr>
                <w:rStyle w:val="ac"/>
                <w:rFonts w:ascii="宋体" w:eastAsia="宋体" w:hAnsi="宋体"/>
                <w:noProof/>
                <w:sz w:val="24"/>
                <w:szCs w:val="24"/>
              </w:rPr>
            </w:rPrChange>
          </w:rPr>
          <w:delText>）小结</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15</w:delText>
        </w:r>
      </w:del>
    </w:p>
    <w:p w14:paraId="48E29A4C" w14:textId="22BA133C" w:rsidR="0083785C" w:rsidDel="00BD3AEF" w:rsidRDefault="0083785C">
      <w:pPr>
        <w:pStyle w:val="TOC1"/>
        <w:rPr>
          <w:del w:id="775" w:author="Tu Tu" w:date="2023-05-03T18:51:00Z"/>
          <w:rFonts w:asciiTheme="minorHAnsi" w:eastAsiaTheme="minorEastAsia" w:hAnsiTheme="minorHAnsi"/>
          <w:b w:val="0"/>
          <w:sz w:val="21"/>
          <w:szCs w:val="22"/>
        </w:rPr>
      </w:pPr>
      <w:del w:id="776" w:author="Tu Tu" w:date="2023-05-03T18:51:00Z">
        <w:r w:rsidRPr="00BD3AEF" w:rsidDel="00BD3AEF">
          <w:rPr>
            <w:rPrChange w:id="777" w:author="Tu Tu" w:date="2023-05-03T18:51:00Z">
              <w:rPr>
                <w:rStyle w:val="ac"/>
              </w:rPr>
            </w:rPrChange>
          </w:rPr>
          <w:delText>二、评价指标体系构建</w:delText>
        </w:r>
        <w:r w:rsidDel="00BD3AEF">
          <w:rPr>
            <w:webHidden/>
          </w:rPr>
          <w:tab/>
        </w:r>
        <w:r w:rsidRPr="00E65CCB" w:rsidDel="00BD3AEF">
          <w:rPr>
            <w:rFonts w:ascii="Times New Roman" w:hAnsi="Times New Roman"/>
            <w:webHidden/>
          </w:rPr>
          <w:delText>15</w:delText>
        </w:r>
      </w:del>
    </w:p>
    <w:p w14:paraId="38463D3C" w14:textId="078DE610" w:rsidR="0083785C" w:rsidRPr="005B7C90" w:rsidDel="00BD3AEF" w:rsidRDefault="0083785C" w:rsidP="005B7C90">
      <w:pPr>
        <w:pStyle w:val="TOC2"/>
        <w:rPr>
          <w:del w:id="778" w:author="Tu Tu" w:date="2023-05-03T18:51:00Z"/>
          <w:rFonts w:ascii="宋体" w:eastAsia="宋体" w:hAnsi="宋体"/>
          <w:noProof/>
          <w:sz w:val="24"/>
          <w:szCs w:val="24"/>
        </w:rPr>
      </w:pPr>
      <w:del w:id="779" w:author="Tu Tu" w:date="2023-05-03T18:51:00Z">
        <w:r w:rsidRPr="00BD3AEF" w:rsidDel="00BD3AEF">
          <w:rPr>
            <w:rFonts w:ascii="宋体" w:eastAsia="宋体" w:hAnsi="宋体"/>
            <w:noProof/>
            <w:sz w:val="24"/>
            <w:szCs w:val="24"/>
            <w:rPrChange w:id="780" w:author="Tu Tu" w:date="2023-05-03T18:51:00Z">
              <w:rPr>
                <w:rStyle w:val="ac"/>
                <w:rFonts w:ascii="宋体" w:eastAsia="宋体" w:hAnsi="宋体"/>
                <w:noProof/>
                <w:sz w:val="24"/>
                <w:szCs w:val="24"/>
              </w:rPr>
            </w:rPrChange>
          </w:rPr>
          <w:delText>（一）行业概况</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15</w:delText>
        </w:r>
      </w:del>
    </w:p>
    <w:p w14:paraId="79A808A6" w14:textId="5AEBD8E6" w:rsidR="0083785C" w:rsidRPr="005B7C90" w:rsidDel="00BD3AEF" w:rsidRDefault="0083785C" w:rsidP="005B7C90">
      <w:pPr>
        <w:pStyle w:val="TOC3"/>
        <w:rPr>
          <w:del w:id="781" w:author="Tu Tu" w:date="2023-05-03T18:51:00Z"/>
          <w:rFonts w:ascii="宋体" w:eastAsia="宋体" w:hAnsi="宋体"/>
          <w:noProof/>
          <w:sz w:val="24"/>
          <w:szCs w:val="24"/>
        </w:rPr>
      </w:pPr>
      <w:del w:id="782" w:author="Tu Tu" w:date="2023-05-03T18:51:00Z">
        <w:r w:rsidRPr="00BD3AEF" w:rsidDel="00BD3AEF">
          <w:rPr>
            <w:rFonts w:ascii="Times New Roman" w:eastAsia="宋体" w:hAnsi="Times New Roman"/>
            <w:noProof/>
            <w:sz w:val="24"/>
            <w:szCs w:val="24"/>
            <w:rPrChange w:id="783" w:author="Tu Tu" w:date="2023-05-03T18:51:00Z">
              <w:rPr>
                <w:rStyle w:val="ac"/>
                <w:rFonts w:ascii="Times New Roman" w:eastAsia="宋体" w:hAnsi="Times New Roman"/>
                <w:noProof/>
                <w:sz w:val="24"/>
                <w:szCs w:val="24"/>
              </w:rPr>
            </w:rPrChange>
          </w:rPr>
          <w:delText>1</w:delText>
        </w:r>
        <w:r w:rsidRPr="00BD3AEF" w:rsidDel="00BD3AEF">
          <w:rPr>
            <w:rFonts w:ascii="宋体" w:eastAsia="宋体" w:hAnsi="宋体"/>
            <w:noProof/>
            <w:sz w:val="24"/>
            <w:szCs w:val="24"/>
            <w:rPrChange w:id="784" w:author="Tu Tu" w:date="2023-05-03T18:51:00Z">
              <w:rPr>
                <w:rStyle w:val="ac"/>
                <w:rFonts w:ascii="宋体" w:eastAsia="宋体" w:hAnsi="宋体"/>
                <w:noProof/>
                <w:sz w:val="24"/>
                <w:szCs w:val="24"/>
              </w:rPr>
            </w:rPrChange>
          </w:rPr>
          <w:delText>．我国行业概况</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15</w:delText>
        </w:r>
      </w:del>
    </w:p>
    <w:p w14:paraId="3E60D10D" w14:textId="6CE0FAEA" w:rsidR="0083785C" w:rsidRPr="005B7C90" w:rsidDel="00BD3AEF" w:rsidRDefault="0083785C" w:rsidP="005B7C90">
      <w:pPr>
        <w:pStyle w:val="TOC3"/>
        <w:rPr>
          <w:del w:id="785" w:author="Tu Tu" w:date="2023-05-03T18:51:00Z"/>
          <w:rFonts w:ascii="宋体" w:eastAsia="宋体" w:hAnsi="宋体"/>
          <w:noProof/>
          <w:sz w:val="24"/>
          <w:szCs w:val="24"/>
        </w:rPr>
      </w:pPr>
      <w:del w:id="786" w:author="Tu Tu" w:date="2023-05-03T18:51:00Z">
        <w:r w:rsidRPr="00BD3AEF" w:rsidDel="00BD3AEF">
          <w:rPr>
            <w:rFonts w:ascii="Times New Roman" w:eastAsia="宋体" w:hAnsi="Times New Roman"/>
            <w:noProof/>
            <w:sz w:val="24"/>
            <w:szCs w:val="24"/>
            <w:rPrChange w:id="787" w:author="Tu Tu" w:date="2023-05-03T18:51:00Z">
              <w:rPr>
                <w:rStyle w:val="ac"/>
                <w:rFonts w:ascii="Times New Roman" w:eastAsia="宋体" w:hAnsi="Times New Roman"/>
                <w:noProof/>
                <w:sz w:val="24"/>
                <w:szCs w:val="24"/>
              </w:rPr>
            </w:rPrChange>
          </w:rPr>
          <w:delText>2</w:delText>
        </w:r>
        <w:r w:rsidRPr="00BD3AEF" w:rsidDel="00BD3AEF">
          <w:rPr>
            <w:rFonts w:ascii="宋体" w:eastAsia="宋体" w:hAnsi="宋体"/>
            <w:noProof/>
            <w:sz w:val="24"/>
            <w:szCs w:val="24"/>
            <w:rPrChange w:id="788" w:author="Tu Tu" w:date="2023-05-03T18:51:00Z">
              <w:rPr>
                <w:rStyle w:val="ac"/>
                <w:rFonts w:ascii="宋体" w:eastAsia="宋体" w:hAnsi="宋体"/>
                <w:noProof/>
                <w:sz w:val="24"/>
                <w:szCs w:val="24"/>
              </w:rPr>
            </w:rPrChange>
          </w:rPr>
          <w:delText>．全球行业概况</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17</w:delText>
        </w:r>
      </w:del>
    </w:p>
    <w:p w14:paraId="2340A63B" w14:textId="1930EE9E" w:rsidR="0083785C" w:rsidRPr="005B7C90" w:rsidDel="00BD3AEF" w:rsidRDefault="0083785C" w:rsidP="005B7C90">
      <w:pPr>
        <w:pStyle w:val="TOC3"/>
        <w:rPr>
          <w:del w:id="789" w:author="Tu Tu" w:date="2023-05-03T18:51:00Z"/>
          <w:rFonts w:ascii="宋体" w:eastAsia="宋体" w:hAnsi="宋体"/>
          <w:noProof/>
          <w:sz w:val="24"/>
          <w:szCs w:val="24"/>
        </w:rPr>
      </w:pPr>
      <w:del w:id="790" w:author="Tu Tu" w:date="2023-05-03T18:51:00Z">
        <w:r w:rsidRPr="00BD3AEF" w:rsidDel="00BD3AEF">
          <w:rPr>
            <w:rFonts w:ascii="Times New Roman" w:eastAsia="宋体" w:hAnsi="Times New Roman"/>
            <w:noProof/>
            <w:sz w:val="24"/>
            <w:szCs w:val="24"/>
            <w:rPrChange w:id="791" w:author="Tu Tu" w:date="2023-05-03T18:51:00Z">
              <w:rPr>
                <w:rStyle w:val="ac"/>
                <w:rFonts w:ascii="Times New Roman" w:eastAsia="宋体" w:hAnsi="Times New Roman"/>
                <w:noProof/>
                <w:sz w:val="24"/>
                <w:szCs w:val="24"/>
              </w:rPr>
            </w:rPrChange>
          </w:rPr>
          <w:delText>3</w:delText>
        </w:r>
        <w:r w:rsidRPr="00BD3AEF" w:rsidDel="00BD3AEF">
          <w:rPr>
            <w:rFonts w:ascii="宋体" w:eastAsia="宋体" w:hAnsi="宋体"/>
            <w:noProof/>
            <w:sz w:val="24"/>
            <w:szCs w:val="24"/>
            <w:rPrChange w:id="792" w:author="Tu Tu" w:date="2023-05-03T18:51:00Z">
              <w:rPr>
                <w:rStyle w:val="ac"/>
                <w:rFonts w:ascii="宋体" w:eastAsia="宋体" w:hAnsi="宋体"/>
                <w:noProof/>
                <w:sz w:val="24"/>
                <w:szCs w:val="24"/>
              </w:rPr>
            </w:rPrChange>
          </w:rPr>
          <w:delText>．广东地区行业概况</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18</w:delText>
        </w:r>
      </w:del>
    </w:p>
    <w:p w14:paraId="0235FC5B" w14:textId="4C3FBCB8" w:rsidR="0083785C" w:rsidRPr="005B7C90" w:rsidDel="00BD3AEF" w:rsidRDefault="0083785C" w:rsidP="005B7C90">
      <w:pPr>
        <w:pStyle w:val="TOC2"/>
        <w:rPr>
          <w:del w:id="793" w:author="Tu Tu" w:date="2023-05-03T18:51:00Z"/>
          <w:rFonts w:ascii="宋体" w:eastAsia="宋体" w:hAnsi="宋体"/>
          <w:noProof/>
          <w:sz w:val="24"/>
          <w:szCs w:val="24"/>
        </w:rPr>
      </w:pPr>
      <w:del w:id="794" w:author="Tu Tu" w:date="2023-05-03T18:51:00Z">
        <w:r w:rsidRPr="00BD3AEF" w:rsidDel="00BD3AEF">
          <w:rPr>
            <w:rFonts w:ascii="宋体" w:eastAsia="宋体" w:hAnsi="宋体"/>
            <w:noProof/>
            <w:sz w:val="24"/>
            <w:szCs w:val="24"/>
            <w:rPrChange w:id="795" w:author="Tu Tu" w:date="2023-05-03T18:51:00Z">
              <w:rPr>
                <w:rStyle w:val="ac"/>
                <w:rFonts w:ascii="宋体" w:eastAsia="宋体" w:hAnsi="宋体"/>
                <w:noProof/>
                <w:sz w:val="24"/>
                <w:szCs w:val="24"/>
              </w:rPr>
            </w:rPrChange>
          </w:rPr>
          <w:delText>（二）指标选择</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19</w:delText>
        </w:r>
      </w:del>
    </w:p>
    <w:p w14:paraId="6C1ED725" w14:textId="44CB537A" w:rsidR="0083785C" w:rsidRPr="005B7C90" w:rsidDel="00BD3AEF" w:rsidRDefault="0083785C" w:rsidP="005B7C90">
      <w:pPr>
        <w:pStyle w:val="TOC3"/>
        <w:rPr>
          <w:del w:id="796" w:author="Tu Tu" w:date="2023-05-03T18:51:00Z"/>
          <w:rFonts w:ascii="宋体" w:eastAsia="宋体" w:hAnsi="宋体"/>
          <w:noProof/>
          <w:sz w:val="24"/>
          <w:szCs w:val="24"/>
        </w:rPr>
      </w:pPr>
      <w:del w:id="797" w:author="Tu Tu" w:date="2023-05-03T18:51:00Z">
        <w:r w:rsidRPr="00BD3AEF" w:rsidDel="00BD3AEF">
          <w:rPr>
            <w:rFonts w:ascii="Times New Roman" w:eastAsia="宋体" w:hAnsi="Times New Roman"/>
            <w:noProof/>
            <w:sz w:val="24"/>
            <w:szCs w:val="24"/>
            <w:rPrChange w:id="798" w:author="Tu Tu" w:date="2023-05-03T18:51:00Z">
              <w:rPr>
                <w:rStyle w:val="ac"/>
                <w:rFonts w:ascii="Times New Roman" w:eastAsia="宋体" w:hAnsi="Times New Roman"/>
                <w:noProof/>
                <w:sz w:val="24"/>
                <w:szCs w:val="24"/>
              </w:rPr>
            </w:rPrChange>
          </w:rPr>
          <w:delText>1</w:delText>
        </w:r>
        <w:r w:rsidRPr="00BD3AEF" w:rsidDel="00BD3AEF">
          <w:rPr>
            <w:rFonts w:ascii="宋体" w:eastAsia="宋体" w:hAnsi="宋体"/>
            <w:noProof/>
            <w:sz w:val="24"/>
            <w:szCs w:val="24"/>
            <w:rPrChange w:id="799" w:author="Tu Tu" w:date="2023-05-03T18:51:00Z">
              <w:rPr>
                <w:rStyle w:val="ac"/>
                <w:rFonts w:ascii="宋体" w:eastAsia="宋体" w:hAnsi="宋体"/>
                <w:noProof/>
                <w:sz w:val="24"/>
                <w:szCs w:val="24"/>
              </w:rPr>
            </w:rPrChange>
          </w:rPr>
          <w:delText>．技术创新力（</w:delText>
        </w:r>
        <w:r w:rsidRPr="00BD3AEF" w:rsidDel="00BD3AEF">
          <w:rPr>
            <w:rFonts w:ascii="Times New Roman" w:eastAsia="宋体" w:hAnsi="Times New Roman"/>
            <w:noProof/>
            <w:sz w:val="24"/>
            <w:szCs w:val="24"/>
            <w:rPrChange w:id="800" w:author="Tu Tu" w:date="2023-05-03T18:51:00Z">
              <w:rPr>
                <w:rStyle w:val="ac"/>
                <w:rFonts w:ascii="Times New Roman" w:eastAsia="宋体" w:hAnsi="Times New Roman"/>
                <w:noProof/>
                <w:sz w:val="24"/>
                <w:szCs w:val="24"/>
              </w:rPr>
            </w:rPrChange>
          </w:rPr>
          <w:delText>A</w:delText>
        </w:r>
        <w:r w:rsidRPr="00BD3AEF" w:rsidDel="00BD3AEF">
          <w:rPr>
            <w:rFonts w:ascii="宋体" w:eastAsia="宋体" w:hAnsi="宋体"/>
            <w:noProof/>
            <w:sz w:val="24"/>
            <w:szCs w:val="24"/>
            <w:rPrChange w:id="801" w:author="Tu Tu" w:date="2023-05-03T18:51:00Z">
              <w:rPr>
                <w:rStyle w:val="ac"/>
                <w:rFonts w:ascii="宋体" w:eastAsia="宋体" w:hAnsi="宋体"/>
                <w:noProof/>
                <w:sz w:val="24"/>
                <w:szCs w:val="24"/>
              </w:rPr>
            </w:rPrChange>
          </w:rPr>
          <w:delText>）</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22</w:delText>
        </w:r>
      </w:del>
    </w:p>
    <w:p w14:paraId="76308719" w14:textId="2649EAC1" w:rsidR="0083785C" w:rsidRPr="005B7C90" w:rsidDel="00BD3AEF" w:rsidRDefault="0083785C" w:rsidP="005B7C90">
      <w:pPr>
        <w:pStyle w:val="TOC3"/>
        <w:rPr>
          <w:del w:id="802" w:author="Tu Tu" w:date="2023-05-03T18:51:00Z"/>
          <w:rFonts w:ascii="宋体" w:eastAsia="宋体" w:hAnsi="宋体"/>
          <w:noProof/>
          <w:sz w:val="24"/>
          <w:szCs w:val="24"/>
        </w:rPr>
      </w:pPr>
      <w:del w:id="803" w:author="Tu Tu" w:date="2023-05-03T18:51:00Z">
        <w:r w:rsidRPr="00BD3AEF" w:rsidDel="00BD3AEF">
          <w:rPr>
            <w:rFonts w:ascii="Times New Roman" w:eastAsia="宋体" w:hAnsi="Times New Roman"/>
            <w:noProof/>
            <w:sz w:val="24"/>
            <w:szCs w:val="24"/>
            <w:rPrChange w:id="804" w:author="Tu Tu" w:date="2023-05-03T18:51:00Z">
              <w:rPr>
                <w:rStyle w:val="ac"/>
                <w:rFonts w:ascii="Times New Roman" w:eastAsia="宋体" w:hAnsi="Times New Roman"/>
                <w:noProof/>
                <w:sz w:val="24"/>
                <w:szCs w:val="24"/>
              </w:rPr>
            </w:rPrChange>
          </w:rPr>
          <w:delText>2</w:delText>
        </w:r>
        <w:r w:rsidRPr="00BD3AEF" w:rsidDel="00BD3AEF">
          <w:rPr>
            <w:rFonts w:ascii="宋体" w:eastAsia="宋体" w:hAnsi="宋体"/>
            <w:noProof/>
            <w:sz w:val="24"/>
            <w:szCs w:val="24"/>
            <w:rPrChange w:id="805" w:author="Tu Tu" w:date="2023-05-03T18:51:00Z">
              <w:rPr>
                <w:rStyle w:val="ac"/>
                <w:rFonts w:ascii="宋体" w:eastAsia="宋体" w:hAnsi="宋体"/>
                <w:noProof/>
                <w:sz w:val="24"/>
                <w:szCs w:val="24"/>
              </w:rPr>
            </w:rPrChange>
          </w:rPr>
          <w:delText>．业规模竞争力（</w:delText>
        </w:r>
        <w:r w:rsidRPr="00BD3AEF" w:rsidDel="00BD3AEF">
          <w:rPr>
            <w:rFonts w:ascii="Times New Roman" w:eastAsia="宋体" w:hAnsi="Times New Roman"/>
            <w:noProof/>
            <w:sz w:val="24"/>
            <w:szCs w:val="24"/>
            <w:rPrChange w:id="806" w:author="Tu Tu" w:date="2023-05-03T18:51:00Z">
              <w:rPr>
                <w:rStyle w:val="ac"/>
                <w:rFonts w:ascii="Times New Roman" w:eastAsia="宋体" w:hAnsi="Times New Roman"/>
                <w:noProof/>
                <w:sz w:val="24"/>
                <w:szCs w:val="24"/>
              </w:rPr>
            </w:rPrChange>
          </w:rPr>
          <w:delText>B</w:delText>
        </w:r>
        <w:r w:rsidRPr="00BD3AEF" w:rsidDel="00BD3AEF">
          <w:rPr>
            <w:rFonts w:ascii="宋体" w:eastAsia="宋体" w:hAnsi="宋体"/>
            <w:noProof/>
            <w:sz w:val="24"/>
            <w:szCs w:val="24"/>
            <w:rPrChange w:id="807" w:author="Tu Tu" w:date="2023-05-03T18:51:00Z">
              <w:rPr>
                <w:rStyle w:val="ac"/>
                <w:rFonts w:ascii="宋体" w:eastAsia="宋体" w:hAnsi="宋体"/>
                <w:noProof/>
                <w:sz w:val="24"/>
                <w:szCs w:val="24"/>
              </w:rPr>
            </w:rPrChange>
          </w:rPr>
          <w:delText>）</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22</w:delText>
        </w:r>
      </w:del>
    </w:p>
    <w:p w14:paraId="3EBBC723" w14:textId="27A3720A" w:rsidR="0083785C" w:rsidRPr="005B7C90" w:rsidDel="00BD3AEF" w:rsidRDefault="0083785C" w:rsidP="005B7C90">
      <w:pPr>
        <w:pStyle w:val="TOC3"/>
        <w:rPr>
          <w:del w:id="808" w:author="Tu Tu" w:date="2023-05-03T18:51:00Z"/>
          <w:rFonts w:ascii="宋体" w:eastAsia="宋体" w:hAnsi="宋体"/>
          <w:noProof/>
          <w:sz w:val="24"/>
          <w:szCs w:val="24"/>
        </w:rPr>
      </w:pPr>
      <w:del w:id="809" w:author="Tu Tu" w:date="2023-05-03T18:51:00Z">
        <w:r w:rsidRPr="00BD3AEF" w:rsidDel="00BD3AEF">
          <w:rPr>
            <w:rFonts w:ascii="Times New Roman" w:eastAsia="宋体" w:hAnsi="Times New Roman"/>
            <w:noProof/>
            <w:sz w:val="24"/>
            <w:szCs w:val="24"/>
            <w:rPrChange w:id="810" w:author="Tu Tu" w:date="2023-05-03T18:51:00Z">
              <w:rPr>
                <w:rStyle w:val="ac"/>
                <w:rFonts w:ascii="Times New Roman" w:eastAsia="宋体" w:hAnsi="Times New Roman"/>
                <w:noProof/>
                <w:sz w:val="24"/>
                <w:szCs w:val="24"/>
              </w:rPr>
            </w:rPrChange>
          </w:rPr>
          <w:delText>3</w:delText>
        </w:r>
        <w:r w:rsidRPr="00BD3AEF" w:rsidDel="00BD3AEF">
          <w:rPr>
            <w:rFonts w:ascii="宋体" w:eastAsia="宋体" w:hAnsi="宋体"/>
            <w:noProof/>
            <w:sz w:val="24"/>
            <w:szCs w:val="24"/>
            <w:rPrChange w:id="811" w:author="Tu Tu" w:date="2023-05-03T18:51:00Z">
              <w:rPr>
                <w:rStyle w:val="ac"/>
                <w:rFonts w:ascii="宋体" w:eastAsia="宋体" w:hAnsi="宋体"/>
                <w:noProof/>
                <w:sz w:val="24"/>
                <w:szCs w:val="24"/>
              </w:rPr>
            </w:rPrChange>
          </w:rPr>
          <w:delText>．企业发展竞争力（</w:delText>
        </w:r>
        <w:r w:rsidRPr="00BD3AEF" w:rsidDel="00BD3AEF">
          <w:rPr>
            <w:rFonts w:ascii="Times New Roman" w:eastAsia="宋体" w:hAnsi="Times New Roman"/>
            <w:noProof/>
            <w:sz w:val="24"/>
            <w:szCs w:val="24"/>
            <w:rPrChange w:id="812" w:author="Tu Tu" w:date="2023-05-03T18:51:00Z">
              <w:rPr>
                <w:rStyle w:val="ac"/>
                <w:rFonts w:ascii="Times New Roman" w:eastAsia="宋体" w:hAnsi="Times New Roman"/>
                <w:noProof/>
                <w:sz w:val="24"/>
                <w:szCs w:val="24"/>
              </w:rPr>
            </w:rPrChange>
          </w:rPr>
          <w:delText>C</w:delText>
        </w:r>
        <w:r w:rsidRPr="00BD3AEF" w:rsidDel="00BD3AEF">
          <w:rPr>
            <w:rFonts w:ascii="宋体" w:eastAsia="宋体" w:hAnsi="宋体"/>
            <w:noProof/>
            <w:sz w:val="24"/>
            <w:szCs w:val="24"/>
            <w:rPrChange w:id="813" w:author="Tu Tu" w:date="2023-05-03T18:51:00Z">
              <w:rPr>
                <w:rStyle w:val="ac"/>
                <w:rFonts w:ascii="宋体" w:eastAsia="宋体" w:hAnsi="宋体"/>
                <w:noProof/>
                <w:sz w:val="24"/>
                <w:szCs w:val="24"/>
              </w:rPr>
            </w:rPrChange>
          </w:rPr>
          <w:delText>）</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22</w:delText>
        </w:r>
      </w:del>
    </w:p>
    <w:p w14:paraId="44D369B3" w14:textId="100EFBE9" w:rsidR="0083785C" w:rsidRPr="005B7C90" w:rsidDel="00BD3AEF" w:rsidRDefault="0083785C" w:rsidP="005B7C90">
      <w:pPr>
        <w:pStyle w:val="TOC3"/>
        <w:rPr>
          <w:del w:id="814" w:author="Tu Tu" w:date="2023-05-03T18:51:00Z"/>
          <w:rFonts w:ascii="宋体" w:eastAsia="宋体" w:hAnsi="宋体"/>
          <w:noProof/>
          <w:sz w:val="24"/>
          <w:szCs w:val="24"/>
        </w:rPr>
      </w:pPr>
      <w:del w:id="815" w:author="Tu Tu" w:date="2023-05-03T18:51:00Z">
        <w:r w:rsidRPr="00BD3AEF" w:rsidDel="00BD3AEF">
          <w:rPr>
            <w:rFonts w:ascii="Times New Roman" w:eastAsia="宋体" w:hAnsi="Times New Roman"/>
            <w:noProof/>
            <w:sz w:val="24"/>
            <w:szCs w:val="24"/>
            <w:rPrChange w:id="816" w:author="Tu Tu" w:date="2023-05-03T18:51:00Z">
              <w:rPr>
                <w:rStyle w:val="ac"/>
                <w:rFonts w:ascii="Times New Roman" w:eastAsia="宋体" w:hAnsi="Times New Roman"/>
                <w:noProof/>
                <w:sz w:val="24"/>
                <w:szCs w:val="24"/>
              </w:rPr>
            </w:rPrChange>
          </w:rPr>
          <w:delText>4</w:delText>
        </w:r>
        <w:r w:rsidRPr="00BD3AEF" w:rsidDel="00BD3AEF">
          <w:rPr>
            <w:rFonts w:ascii="宋体" w:eastAsia="宋体" w:hAnsi="宋体"/>
            <w:noProof/>
            <w:sz w:val="24"/>
            <w:szCs w:val="24"/>
            <w:rPrChange w:id="817" w:author="Tu Tu" w:date="2023-05-03T18:51:00Z">
              <w:rPr>
                <w:rStyle w:val="ac"/>
                <w:rFonts w:ascii="宋体" w:eastAsia="宋体" w:hAnsi="宋体"/>
                <w:noProof/>
                <w:sz w:val="24"/>
                <w:szCs w:val="24"/>
              </w:rPr>
            </w:rPrChange>
          </w:rPr>
          <w:delText>．资产管理竞争力（</w:delText>
        </w:r>
        <w:r w:rsidRPr="00BD3AEF" w:rsidDel="00BD3AEF">
          <w:rPr>
            <w:rFonts w:ascii="Times New Roman" w:eastAsia="宋体" w:hAnsi="Times New Roman"/>
            <w:noProof/>
            <w:sz w:val="24"/>
            <w:szCs w:val="24"/>
            <w:rPrChange w:id="818" w:author="Tu Tu" w:date="2023-05-03T18:51:00Z">
              <w:rPr>
                <w:rStyle w:val="ac"/>
                <w:rFonts w:ascii="Times New Roman" w:eastAsia="宋体" w:hAnsi="Times New Roman"/>
                <w:noProof/>
                <w:sz w:val="24"/>
                <w:szCs w:val="24"/>
              </w:rPr>
            </w:rPrChange>
          </w:rPr>
          <w:delText>D</w:delText>
        </w:r>
        <w:r w:rsidRPr="00BD3AEF" w:rsidDel="00BD3AEF">
          <w:rPr>
            <w:rFonts w:ascii="宋体" w:eastAsia="宋体" w:hAnsi="宋体"/>
            <w:noProof/>
            <w:sz w:val="24"/>
            <w:szCs w:val="24"/>
            <w:rPrChange w:id="819" w:author="Tu Tu" w:date="2023-05-03T18:51:00Z">
              <w:rPr>
                <w:rStyle w:val="ac"/>
                <w:rFonts w:ascii="宋体" w:eastAsia="宋体" w:hAnsi="宋体"/>
                <w:noProof/>
                <w:sz w:val="24"/>
                <w:szCs w:val="24"/>
              </w:rPr>
            </w:rPrChange>
          </w:rPr>
          <w:delText>）</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23</w:delText>
        </w:r>
      </w:del>
    </w:p>
    <w:p w14:paraId="7D8AC5A6" w14:textId="50FD8471" w:rsidR="0083785C" w:rsidDel="00BD3AEF" w:rsidRDefault="0083785C">
      <w:pPr>
        <w:pStyle w:val="TOC1"/>
        <w:rPr>
          <w:del w:id="820" w:author="Tu Tu" w:date="2023-05-03T18:51:00Z"/>
          <w:rFonts w:asciiTheme="minorHAnsi" w:eastAsiaTheme="minorEastAsia" w:hAnsiTheme="minorHAnsi"/>
          <w:b w:val="0"/>
          <w:sz w:val="21"/>
          <w:szCs w:val="22"/>
        </w:rPr>
      </w:pPr>
      <w:del w:id="821" w:author="Tu Tu" w:date="2023-05-03T18:51:00Z">
        <w:r w:rsidRPr="00BD3AEF" w:rsidDel="00BD3AEF">
          <w:rPr>
            <w:rPrChange w:id="822" w:author="Tu Tu" w:date="2023-05-03T18:51:00Z">
              <w:rPr>
                <w:rStyle w:val="ac"/>
              </w:rPr>
            </w:rPrChange>
          </w:rPr>
          <w:delText>三、评价方法构建</w:delText>
        </w:r>
        <w:r w:rsidDel="00BD3AEF">
          <w:rPr>
            <w:webHidden/>
          </w:rPr>
          <w:tab/>
        </w:r>
        <w:r w:rsidRPr="00E65CCB" w:rsidDel="00BD3AEF">
          <w:rPr>
            <w:rFonts w:ascii="Times New Roman" w:hAnsi="Times New Roman"/>
            <w:webHidden/>
          </w:rPr>
          <w:delText>23</w:delText>
        </w:r>
      </w:del>
    </w:p>
    <w:p w14:paraId="4FCD7866" w14:textId="28F3A1A1" w:rsidR="0083785C" w:rsidRPr="005B7C90" w:rsidDel="00BD3AEF" w:rsidRDefault="0083785C" w:rsidP="005B7C90">
      <w:pPr>
        <w:pStyle w:val="TOC2"/>
        <w:rPr>
          <w:del w:id="823" w:author="Tu Tu" w:date="2023-05-03T18:51:00Z"/>
          <w:rFonts w:ascii="宋体" w:eastAsia="宋体" w:hAnsi="宋体"/>
          <w:noProof/>
          <w:sz w:val="24"/>
          <w:szCs w:val="24"/>
        </w:rPr>
      </w:pPr>
      <w:del w:id="824" w:author="Tu Tu" w:date="2023-05-03T18:51:00Z">
        <w:r w:rsidRPr="00BD3AEF" w:rsidDel="00BD3AEF">
          <w:rPr>
            <w:rFonts w:ascii="宋体" w:eastAsia="宋体" w:hAnsi="宋体"/>
            <w:noProof/>
            <w:sz w:val="24"/>
            <w:szCs w:val="24"/>
            <w:rPrChange w:id="825" w:author="Tu Tu" w:date="2023-05-03T18:51:00Z">
              <w:rPr>
                <w:rStyle w:val="ac"/>
                <w:rFonts w:ascii="宋体" w:eastAsia="宋体" w:hAnsi="宋体"/>
                <w:noProof/>
                <w:sz w:val="24"/>
                <w:szCs w:val="24"/>
              </w:rPr>
            </w:rPrChange>
          </w:rPr>
          <w:delText>（一）熵权法基本原理</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24</w:delText>
        </w:r>
      </w:del>
    </w:p>
    <w:p w14:paraId="1890CE14" w14:textId="52F67A23" w:rsidR="0083785C" w:rsidRPr="005B7C90" w:rsidDel="00BD3AEF" w:rsidRDefault="0083785C" w:rsidP="005B7C90">
      <w:pPr>
        <w:pStyle w:val="TOC3"/>
        <w:rPr>
          <w:del w:id="826" w:author="Tu Tu" w:date="2023-05-03T18:51:00Z"/>
          <w:rFonts w:ascii="宋体" w:eastAsia="宋体" w:hAnsi="宋体"/>
          <w:noProof/>
          <w:sz w:val="24"/>
          <w:szCs w:val="24"/>
        </w:rPr>
      </w:pPr>
      <w:del w:id="827" w:author="Tu Tu" w:date="2023-05-03T18:51:00Z">
        <w:r w:rsidRPr="00BD3AEF" w:rsidDel="00BD3AEF">
          <w:rPr>
            <w:rFonts w:ascii="Times New Roman" w:eastAsia="宋体" w:hAnsi="Times New Roman"/>
            <w:noProof/>
            <w:sz w:val="24"/>
            <w:szCs w:val="24"/>
            <w:rPrChange w:id="828" w:author="Tu Tu" w:date="2023-05-03T18:51:00Z">
              <w:rPr>
                <w:rStyle w:val="ac"/>
                <w:rFonts w:ascii="Times New Roman" w:eastAsia="宋体" w:hAnsi="Times New Roman"/>
                <w:noProof/>
                <w:sz w:val="24"/>
                <w:szCs w:val="24"/>
              </w:rPr>
            </w:rPrChange>
          </w:rPr>
          <w:delText>1</w:delText>
        </w:r>
        <w:r w:rsidRPr="00BD3AEF" w:rsidDel="00BD3AEF">
          <w:rPr>
            <w:rFonts w:ascii="宋体" w:eastAsia="宋体" w:hAnsi="宋体"/>
            <w:noProof/>
            <w:sz w:val="24"/>
            <w:szCs w:val="24"/>
            <w:rPrChange w:id="829" w:author="Tu Tu" w:date="2023-05-03T18:51:00Z">
              <w:rPr>
                <w:rStyle w:val="ac"/>
                <w:rFonts w:ascii="宋体" w:eastAsia="宋体" w:hAnsi="宋体"/>
                <w:noProof/>
                <w:sz w:val="24"/>
                <w:szCs w:val="24"/>
              </w:rPr>
            </w:rPrChange>
          </w:rPr>
          <w:delText>．熵值原理</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24</w:delText>
        </w:r>
      </w:del>
    </w:p>
    <w:p w14:paraId="063E93C2" w14:textId="05487FF7" w:rsidR="0083785C" w:rsidRPr="005B7C90" w:rsidDel="00BD3AEF" w:rsidRDefault="0083785C" w:rsidP="005B7C90">
      <w:pPr>
        <w:pStyle w:val="TOC3"/>
        <w:rPr>
          <w:del w:id="830" w:author="Tu Tu" w:date="2023-05-03T18:51:00Z"/>
          <w:rFonts w:ascii="宋体" w:eastAsia="宋体" w:hAnsi="宋体"/>
          <w:noProof/>
          <w:sz w:val="24"/>
          <w:szCs w:val="24"/>
        </w:rPr>
      </w:pPr>
      <w:del w:id="831" w:author="Tu Tu" w:date="2023-05-03T18:51:00Z">
        <w:r w:rsidRPr="00BD3AEF" w:rsidDel="00BD3AEF">
          <w:rPr>
            <w:rFonts w:ascii="Times New Roman" w:eastAsia="宋体" w:hAnsi="Times New Roman"/>
            <w:noProof/>
            <w:sz w:val="24"/>
            <w:szCs w:val="24"/>
            <w:rPrChange w:id="832" w:author="Tu Tu" w:date="2023-05-03T18:51:00Z">
              <w:rPr>
                <w:rStyle w:val="ac"/>
                <w:rFonts w:ascii="Times New Roman" w:eastAsia="宋体" w:hAnsi="Times New Roman"/>
                <w:noProof/>
                <w:sz w:val="24"/>
                <w:szCs w:val="24"/>
              </w:rPr>
            </w:rPrChange>
          </w:rPr>
          <w:delText>2</w:delText>
        </w:r>
        <w:r w:rsidRPr="00BD3AEF" w:rsidDel="00BD3AEF">
          <w:rPr>
            <w:rFonts w:ascii="宋体" w:eastAsia="宋体" w:hAnsi="宋体"/>
            <w:noProof/>
            <w:sz w:val="24"/>
            <w:szCs w:val="24"/>
            <w:rPrChange w:id="833" w:author="Tu Tu" w:date="2023-05-03T18:51:00Z">
              <w:rPr>
                <w:rStyle w:val="ac"/>
                <w:rFonts w:ascii="宋体" w:eastAsia="宋体" w:hAnsi="宋体"/>
                <w:noProof/>
                <w:sz w:val="24"/>
                <w:szCs w:val="24"/>
              </w:rPr>
            </w:rPrChange>
          </w:rPr>
          <w:delText>．权重分配原理</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24</w:delText>
        </w:r>
      </w:del>
    </w:p>
    <w:p w14:paraId="29B73FB0" w14:textId="00170BBD" w:rsidR="0083785C" w:rsidRPr="005B7C90" w:rsidDel="00BD3AEF" w:rsidRDefault="0083785C" w:rsidP="005B7C90">
      <w:pPr>
        <w:pStyle w:val="TOC3"/>
        <w:rPr>
          <w:del w:id="834" w:author="Tu Tu" w:date="2023-05-03T18:51:00Z"/>
          <w:rFonts w:ascii="宋体" w:eastAsia="宋体" w:hAnsi="宋体"/>
          <w:noProof/>
          <w:sz w:val="24"/>
          <w:szCs w:val="24"/>
        </w:rPr>
      </w:pPr>
      <w:del w:id="835" w:author="Tu Tu" w:date="2023-05-03T18:51:00Z">
        <w:r w:rsidRPr="00BD3AEF" w:rsidDel="00BD3AEF">
          <w:rPr>
            <w:rFonts w:ascii="Times New Roman" w:eastAsia="宋体" w:hAnsi="Times New Roman"/>
            <w:noProof/>
            <w:sz w:val="24"/>
            <w:szCs w:val="24"/>
            <w:rPrChange w:id="836" w:author="Tu Tu" w:date="2023-05-03T18:51:00Z">
              <w:rPr>
                <w:rStyle w:val="ac"/>
                <w:rFonts w:ascii="Times New Roman" w:eastAsia="宋体" w:hAnsi="Times New Roman"/>
                <w:noProof/>
                <w:sz w:val="24"/>
                <w:szCs w:val="24"/>
              </w:rPr>
            </w:rPrChange>
          </w:rPr>
          <w:delText>3</w:delText>
        </w:r>
        <w:r w:rsidRPr="00BD3AEF" w:rsidDel="00BD3AEF">
          <w:rPr>
            <w:rFonts w:ascii="宋体" w:eastAsia="宋体" w:hAnsi="宋体"/>
            <w:noProof/>
            <w:sz w:val="24"/>
            <w:szCs w:val="24"/>
            <w:rPrChange w:id="837" w:author="Tu Tu" w:date="2023-05-03T18:51:00Z">
              <w:rPr>
                <w:rStyle w:val="ac"/>
                <w:rFonts w:ascii="宋体" w:eastAsia="宋体" w:hAnsi="宋体"/>
                <w:noProof/>
                <w:sz w:val="24"/>
                <w:szCs w:val="24"/>
              </w:rPr>
            </w:rPrChange>
          </w:rPr>
          <w:delText>．熵权值特点</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25</w:delText>
        </w:r>
      </w:del>
    </w:p>
    <w:p w14:paraId="7612FDFA" w14:textId="759070FD" w:rsidR="0083785C" w:rsidRPr="005B7C90" w:rsidDel="00BD3AEF" w:rsidRDefault="0083785C" w:rsidP="005B7C90">
      <w:pPr>
        <w:pStyle w:val="TOC2"/>
        <w:rPr>
          <w:del w:id="838" w:author="Tu Tu" w:date="2023-05-03T18:51:00Z"/>
          <w:rFonts w:ascii="宋体" w:eastAsia="宋体" w:hAnsi="宋体"/>
          <w:noProof/>
          <w:sz w:val="24"/>
          <w:szCs w:val="24"/>
        </w:rPr>
      </w:pPr>
      <w:del w:id="839" w:author="Tu Tu" w:date="2023-05-03T18:51:00Z">
        <w:r w:rsidRPr="00BD3AEF" w:rsidDel="00BD3AEF">
          <w:rPr>
            <w:rFonts w:ascii="宋体" w:eastAsia="宋体" w:hAnsi="宋体"/>
            <w:noProof/>
            <w:sz w:val="24"/>
            <w:szCs w:val="24"/>
            <w:rPrChange w:id="840" w:author="Tu Tu" w:date="2023-05-03T18:51:00Z">
              <w:rPr>
                <w:rStyle w:val="ac"/>
                <w:rFonts w:ascii="宋体" w:eastAsia="宋体" w:hAnsi="宋体"/>
                <w:noProof/>
                <w:sz w:val="24"/>
                <w:szCs w:val="24"/>
              </w:rPr>
            </w:rPrChange>
          </w:rPr>
          <w:delText>（二）基于熵权</w:delText>
        </w:r>
        <w:r w:rsidR="0022265E" w:rsidRPr="00BD3AEF" w:rsidDel="00BD3AEF">
          <w:rPr>
            <w:rFonts w:ascii="Times New Roman" w:eastAsia="宋体" w:hAnsi="Times New Roman"/>
            <w:noProof/>
            <w:sz w:val="24"/>
            <w:szCs w:val="24"/>
            <w:rPrChange w:id="841" w:author="Tu Tu" w:date="2023-05-03T18:51:00Z">
              <w:rPr>
                <w:rStyle w:val="ac"/>
                <w:rFonts w:ascii="Times New Roman" w:eastAsia="宋体" w:hAnsi="Times New Roman"/>
                <w:noProof/>
                <w:sz w:val="24"/>
                <w:szCs w:val="24"/>
              </w:rPr>
            </w:rPrChange>
          </w:rPr>
          <w:delText>TOPSIS</w:delText>
        </w:r>
        <w:r w:rsidRPr="00BD3AEF" w:rsidDel="00BD3AEF">
          <w:rPr>
            <w:rFonts w:ascii="宋体" w:eastAsia="宋体" w:hAnsi="宋体"/>
            <w:noProof/>
            <w:sz w:val="24"/>
            <w:szCs w:val="24"/>
            <w:rPrChange w:id="842" w:author="Tu Tu" w:date="2023-05-03T18:51:00Z">
              <w:rPr>
                <w:rStyle w:val="ac"/>
                <w:rFonts w:ascii="宋体" w:eastAsia="宋体" w:hAnsi="宋体"/>
                <w:noProof/>
                <w:sz w:val="24"/>
                <w:szCs w:val="24"/>
              </w:rPr>
            </w:rPrChange>
          </w:rPr>
          <w:delText>方法原理</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25</w:delText>
        </w:r>
      </w:del>
    </w:p>
    <w:p w14:paraId="51A6651E" w14:textId="0C219DFD" w:rsidR="0083785C" w:rsidRPr="005B7C90" w:rsidDel="00BD3AEF" w:rsidRDefault="0083785C" w:rsidP="005B7C90">
      <w:pPr>
        <w:pStyle w:val="TOC3"/>
        <w:rPr>
          <w:del w:id="843" w:author="Tu Tu" w:date="2023-05-03T18:51:00Z"/>
          <w:rFonts w:ascii="宋体" w:eastAsia="宋体" w:hAnsi="宋体"/>
          <w:noProof/>
          <w:sz w:val="24"/>
          <w:szCs w:val="24"/>
        </w:rPr>
      </w:pPr>
      <w:del w:id="844" w:author="Tu Tu" w:date="2023-05-03T18:51:00Z">
        <w:r w:rsidRPr="00BD3AEF" w:rsidDel="00BD3AEF">
          <w:rPr>
            <w:rFonts w:ascii="Times New Roman" w:eastAsia="宋体" w:hAnsi="Times New Roman"/>
            <w:noProof/>
            <w:sz w:val="24"/>
            <w:szCs w:val="24"/>
            <w:rPrChange w:id="845" w:author="Tu Tu" w:date="2023-05-03T18:51:00Z">
              <w:rPr>
                <w:rStyle w:val="ac"/>
                <w:rFonts w:ascii="Times New Roman" w:eastAsia="宋体" w:hAnsi="Times New Roman"/>
                <w:noProof/>
                <w:sz w:val="24"/>
                <w:szCs w:val="24"/>
              </w:rPr>
            </w:rPrChange>
          </w:rPr>
          <w:delText>1</w:delText>
        </w:r>
        <w:r w:rsidRPr="00BD3AEF" w:rsidDel="00BD3AEF">
          <w:rPr>
            <w:rFonts w:ascii="宋体" w:eastAsia="宋体" w:hAnsi="宋体"/>
            <w:noProof/>
            <w:sz w:val="24"/>
            <w:szCs w:val="24"/>
            <w:rPrChange w:id="846" w:author="Tu Tu" w:date="2023-05-03T18:51:00Z">
              <w:rPr>
                <w:rStyle w:val="ac"/>
                <w:rFonts w:ascii="宋体" w:eastAsia="宋体" w:hAnsi="宋体"/>
                <w:noProof/>
                <w:sz w:val="24"/>
                <w:szCs w:val="24"/>
              </w:rPr>
            </w:rPrChange>
          </w:rPr>
          <w:delText>．建立特征矩阵</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25</w:delText>
        </w:r>
      </w:del>
    </w:p>
    <w:p w14:paraId="77820F21" w14:textId="749D182B" w:rsidR="0083785C" w:rsidRPr="005B7C90" w:rsidDel="00BD3AEF" w:rsidRDefault="0083785C" w:rsidP="005B7C90">
      <w:pPr>
        <w:pStyle w:val="TOC3"/>
        <w:rPr>
          <w:del w:id="847" w:author="Tu Tu" w:date="2023-05-03T18:51:00Z"/>
          <w:rFonts w:ascii="宋体" w:eastAsia="宋体" w:hAnsi="宋体"/>
          <w:noProof/>
          <w:sz w:val="24"/>
          <w:szCs w:val="24"/>
        </w:rPr>
      </w:pPr>
      <w:del w:id="848" w:author="Tu Tu" w:date="2023-05-03T18:51:00Z">
        <w:r w:rsidRPr="00BD3AEF" w:rsidDel="00BD3AEF">
          <w:rPr>
            <w:rFonts w:ascii="Times New Roman" w:eastAsia="宋体" w:hAnsi="Times New Roman"/>
            <w:noProof/>
            <w:sz w:val="24"/>
            <w:szCs w:val="24"/>
            <w:rPrChange w:id="849" w:author="Tu Tu" w:date="2023-05-03T18:51:00Z">
              <w:rPr>
                <w:rStyle w:val="ac"/>
                <w:rFonts w:ascii="Times New Roman" w:eastAsia="宋体" w:hAnsi="Times New Roman"/>
                <w:noProof/>
                <w:sz w:val="24"/>
                <w:szCs w:val="24"/>
              </w:rPr>
            </w:rPrChange>
          </w:rPr>
          <w:delText>2</w:delText>
        </w:r>
        <w:r w:rsidRPr="00BD3AEF" w:rsidDel="00BD3AEF">
          <w:rPr>
            <w:rFonts w:ascii="宋体" w:eastAsia="宋体" w:hAnsi="宋体"/>
            <w:noProof/>
            <w:sz w:val="24"/>
            <w:szCs w:val="24"/>
            <w:rPrChange w:id="850" w:author="Tu Tu" w:date="2023-05-03T18:51:00Z">
              <w:rPr>
                <w:rStyle w:val="ac"/>
                <w:rFonts w:ascii="宋体" w:eastAsia="宋体" w:hAnsi="宋体"/>
                <w:noProof/>
                <w:sz w:val="24"/>
                <w:szCs w:val="24"/>
              </w:rPr>
            </w:rPrChange>
          </w:rPr>
          <w:delText>．熵值法求权重</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25</w:delText>
        </w:r>
      </w:del>
    </w:p>
    <w:p w14:paraId="538B6005" w14:textId="6B3F8598" w:rsidR="0083785C" w:rsidRPr="005B7C90" w:rsidDel="00BD3AEF" w:rsidRDefault="0083785C" w:rsidP="005B7C90">
      <w:pPr>
        <w:pStyle w:val="TOC3"/>
        <w:rPr>
          <w:del w:id="851" w:author="Tu Tu" w:date="2023-05-03T18:51:00Z"/>
          <w:rFonts w:ascii="宋体" w:eastAsia="宋体" w:hAnsi="宋体"/>
          <w:noProof/>
          <w:sz w:val="24"/>
          <w:szCs w:val="24"/>
        </w:rPr>
      </w:pPr>
      <w:del w:id="852" w:author="Tu Tu" w:date="2023-05-03T18:51:00Z">
        <w:r w:rsidRPr="00BD3AEF" w:rsidDel="00BD3AEF">
          <w:rPr>
            <w:rFonts w:ascii="Times New Roman" w:eastAsia="宋体" w:hAnsi="Times New Roman"/>
            <w:noProof/>
            <w:sz w:val="24"/>
            <w:szCs w:val="24"/>
            <w:rPrChange w:id="853" w:author="Tu Tu" w:date="2023-05-03T18:51:00Z">
              <w:rPr>
                <w:rStyle w:val="ac"/>
                <w:rFonts w:ascii="Times New Roman" w:eastAsia="宋体" w:hAnsi="Times New Roman"/>
                <w:noProof/>
                <w:sz w:val="24"/>
                <w:szCs w:val="24"/>
              </w:rPr>
            </w:rPrChange>
          </w:rPr>
          <w:delText>3</w:delText>
        </w:r>
        <w:r w:rsidRPr="00BD3AEF" w:rsidDel="00BD3AEF">
          <w:rPr>
            <w:rFonts w:ascii="宋体" w:eastAsia="宋体" w:hAnsi="宋体"/>
            <w:noProof/>
            <w:sz w:val="24"/>
            <w:szCs w:val="24"/>
            <w:rPrChange w:id="854" w:author="Tu Tu" w:date="2023-05-03T18:51:00Z">
              <w:rPr>
                <w:rStyle w:val="ac"/>
                <w:rFonts w:ascii="宋体" w:eastAsia="宋体" w:hAnsi="宋体"/>
                <w:noProof/>
                <w:sz w:val="24"/>
                <w:szCs w:val="24"/>
              </w:rPr>
            </w:rPrChange>
          </w:rPr>
          <w:delText>．建立</w:delText>
        </w:r>
        <w:r w:rsidR="0022265E" w:rsidRPr="00BD3AEF" w:rsidDel="00BD3AEF">
          <w:rPr>
            <w:rFonts w:ascii="Times New Roman" w:eastAsia="宋体" w:hAnsi="Times New Roman"/>
            <w:noProof/>
            <w:sz w:val="24"/>
            <w:szCs w:val="24"/>
            <w:rPrChange w:id="855" w:author="Tu Tu" w:date="2023-05-03T18:51:00Z">
              <w:rPr>
                <w:rStyle w:val="ac"/>
                <w:rFonts w:ascii="Times New Roman" w:eastAsia="宋体" w:hAnsi="Times New Roman"/>
                <w:noProof/>
                <w:sz w:val="24"/>
                <w:szCs w:val="24"/>
              </w:rPr>
            </w:rPrChange>
          </w:rPr>
          <w:delText>TOPSIS</w:delText>
        </w:r>
        <w:r w:rsidRPr="00BD3AEF" w:rsidDel="00BD3AEF">
          <w:rPr>
            <w:rFonts w:ascii="宋体" w:eastAsia="宋体" w:hAnsi="宋体"/>
            <w:noProof/>
            <w:sz w:val="24"/>
            <w:szCs w:val="24"/>
            <w:rPrChange w:id="856" w:author="Tu Tu" w:date="2023-05-03T18:51:00Z">
              <w:rPr>
                <w:rStyle w:val="ac"/>
                <w:rFonts w:ascii="宋体" w:eastAsia="宋体" w:hAnsi="宋体"/>
                <w:noProof/>
                <w:sz w:val="24"/>
                <w:szCs w:val="24"/>
              </w:rPr>
            </w:rPrChange>
          </w:rPr>
          <w:delText>加权规范化矩阵</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26</w:delText>
        </w:r>
      </w:del>
    </w:p>
    <w:p w14:paraId="24EF838C" w14:textId="5C7E31B0" w:rsidR="0083785C" w:rsidRPr="005B7C90" w:rsidDel="00BD3AEF" w:rsidRDefault="0083785C" w:rsidP="005B7C90">
      <w:pPr>
        <w:pStyle w:val="TOC3"/>
        <w:rPr>
          <w:del w:id="857" w:author="Tu Tu" w:date="2023-05-03T18:51:00Z"/>
          <w:rFonts w:ascii="宋体" w:eastAsia="宋体" w:hAnsi="宋体"/>
          <w:noProof/>
          <w:sz w:val="24"/>
          <w:szCs w:val="24"/>
        </w:rPr>
      </w:pPr>
      <w:del w:id="858" w:author="Tu Tu" w:date="2023-05-03T18:51:00Z">
        <w:r w:rsidRPr="00BD3AEF" w:rsidDel="00BD3AEF">
          <w:rPr>
            <w:rFonts w:ascii="Times New Roman" w:eastAsia="宋体" w:hAnsi="Times New Roman"/>
            <w:noProof/>
            <w:sz w:val="24"/>
            <w:szCs w:val="24"/>
            <w:rPrChange w:id="859" w:author="Tu Tu" w:date="2023-05-03T18:51:00Z">
              <w:rPr>
                <w:rStyle w:val="ac"/>
                <w:rFonts w:ascii="Times New Roman" w:eastAsia="宋体" w:hAnsi="Times New Roman"/>
                <w:noProof/>
                <w:sz w:val="24"/>
                <w:szCs w:val="24"/>
              </w:rPr>
            </w:rPrChange>
          </w:rPr>
          <w:delText>4</w:delText>
        </w:r>
        <w:r w:rsidRPr="00BD3AEF" w:rsidDel="00BD3AEF">
          <w:rPr>
            <w:rFonts w:ascii="宋体" w:eastAsia="宋体" w:hAnsi="宋体"/>
            <w:noProof/>
            <w:sz w:val="24"/>
            <w:szCs w:val="24"/>
            <w:rPrChange w:id="860" w:author="Tu Tu" w:date="2023-05-03T18:51:00Z">
              <w:rPr>
                <w:rStyle w:val="ac"/>
                <w:rFonts w:ascii="宋体" w:eastAsia="宋体" w:hAnsi="宋体"/>
                <w:noProof/>
                <w:sz w:val="24"/>
                <w:szCs w:val="24"/>
              </w:rPr>
            </w:rPrChange>
          </w:rPr>
          <w:delText>．确定评估目标的正负理想解</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26</w:delText>
        </w:r>
      </w:del>
    </w:p>
    <w:p w14:paraId="139662A3" w14:textId="377BB9FA" w:rsidR="0083785C" w:rsidRPr="005B7C90" w:rsidDel="00BD3AEF" w:rsidRDefault="0083785C" w:rsidP="005B7C90">
      <w:pPr>
        <w:pStyle w:val="TOC3"/>
        <w:rPr>
          <w:del w:id="861" w:author="Tu Tu" w:date="2023-05-03T18:51:00Z"/>
          <w:rFonts w:ascii="宋体" w:eastAsia="宋体" w:hAnsi="宋体"/>
          <w:noProof/>
          <w:sz w:val="24"/>
          <w:szCs w:val="24"/>
        </w:rPr>
      </w:pPr>
      <w:del w:id="862" w:author="Tu Tu" w:date="2023-05-03T18:51:00Z">
        <w:r w:rsidRPr="00BD3AEF" w:rsidDel="00BD3AEF">
          <w:rPr>
            <w:rFonts w:ascii="Times New Roman" w:eastAsia="宋体" w:hAnsi="Times New Roman"/>
            <w:noProof/>
            <w:sz w:val="24"/>
            <w:szCs w:val="24"/>
            <w:rPrChange w:id="863" w:author="Tu Tu" w:date="2023-05-03T18:51:00Z">
              <w:rPr>
                <w:rStyle w:val="ac"/>
                <w:rFonts w:ascii="Times New Roman" w:eastAsia="宋体" w:hAnsi="Times New Roman"/>
                <w:noProof/>
                <w:sz w:val="24"/>
                <w:szCs w:val="24"/>
              </w:rPr>
            </w:rPrChange>
          </w:rPr>
          <w:delText>5</w:delText>
        </w:r>
        <w:r w:rsidRPr="00BD3AEF" w:rsidDel="00BD3AEF">
          <w:rPr>
            <w:rFonts w:ascii="宋体" w:eastAsia="宋体" w:hAnsi="宋体"/>
            <w:noProof/>
            <w:sz w:val="24"/>
            <w:szCs w:val="24"/>
            <w:rPrChange w:id="864" w:author="Tu Tu" w:date="2023-05-03T18:51:00Z">
              <w:rPr>
                <w:rStyle w:val="ac"/>
                <w:rFonts w:ascii="宋体" w:eastAsia="宋体" w:hAnsi="宋体"/>
                <w:noProof/>
                <w:sz w:val="24"/>
                <w:szCs w:val="24"/>
              </w:rPr>
            </w:rPrChange>
          </w:rPr>
          <w:delText>．计算欧式距离</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27</w:delText>
        </w:r>
      </w:del>
    </w:p>
    <w:p w14:paraId="0B52B35A" w14:textId="03AEFF7E" w:rsidR="0083785C" w:rsidRPr="005B7C90" w:rsidDel="00BD3AEF" w:rsidRDefault="0083785C" w:rsidP="005B7C90">
      <w:pPr>
        <w:pStyle w:val="TOC3"/>
        <w:rPr>
          <w:del w:id="865" w:author="Tu Tu" w:date="2023-05-03T18:51:00Z"/>
          <w:rFonts w:ascii="宋体" w:eastAsia="宋体" w:hAnsi="宋体"/>
          <w:noProof/>
          <w:sz w:val="24"/>
          <w:szCs w:val="24"/>
        </w:rPr>
      </w:pPr>
      <w:del w:id="866" w:author="Tu Tu" w:date="2023-05-03T18:51:00Z">
        <w:r w:rsidRPr="00BD3AEF" w:rsidDel="00BD3AEF">
          <w:rPr>
            <w:rFonts w:ascii="Times New Roman" w:eastAsia="宋体" w:hAnsi="Times New Roman"/>
            <w:noProof/>
            <w:sz w:val="24"/>
            <w:szCs w:val="24"/>
            <w:rPrChange w:id="867" w:author="Tu Tu" w:date="2023-05-03T18:51:00Z">
              <w:rPr>
                <w:rStyle w:val="ac"/>
                <w:rFonts w:ascii="Times New Roman" w:eastAsia="宋体" w:hAnsi="Times New Roman"/>
                <w:noProof/>
                <w:sz w:val="24"/>
                <w:szCs w:val="24"/>
              </w:rPr>
            </w:rPrChange>
          </w:rPr>
          <w:delText>6</w:delText>
        </w:r>
        <w:r w:rsidRPr="00BD3AEF" w:rsidDel="00BD3AEF">
          <w:rPr>
            <w:rFonts w:ascii="宋体" w:eastAsia="宋体" w:hAnsi="宋体"/>
            <w:noProof/>
            <w:sz w:val="24"/>
            <w:szCs w:val="24"/>
            <w:rPrChange w:id="868" w:author="Tu Tu" w:date="2023-05-03T18:51:00Z">
              <w:rPr>
                <w:rStyle w:val="ac"/>
                <w:rFonts w:ascii="宋体" w:eastAsia="宋体" w:hAnsi="宋体"/>
                <w:noProof/>
                <w:sz w:val="24"/>
                <w:szCs w:val="24"/>
              </w:rPr>
            </w:rPrChange>
          </w:rPr>
          <w:delText>．计算相对贴近度及排序</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27</w:delText>
        </w:r>
      </w:del>
    </w:p>
    <w:p w14:paraId="7EB736A5" w14:textId="1EE3A15D" w:rsidR="0083785C" w:rsidDel="00BD3AEF" w:rsidRDefault="0083785C">
      <w:pPr>
        <w:pStyle w:val="TOC1"/>
        <w:rPr>
          <w:del w:id="869" w:author="Tu Tu" w:date="2023-05-03T18:51:00Z"/>
          <w:rFonts w:asciiTheme="minorHAnsi" w:eastAsiaTheme="minorEastAsia" w:hAnsiTheme="minorHAnsi"/>
          <w:b w:val="0"/>
          <w:sz w:val="21"/>
          <w:szCs w:val="22"/>
        </w:rPr>
      </w:pPr>
      <w:del w:id="870" w:author="Tu Tu" w:date="2023-05-03T18:51:00Z">
        <w:r w:rsidRPr="00BD3AEF" w:rsidDel="00BD3AEF">
          <w:rPr>
            <w:rPrChange w:id="871" w:author="Tu Tu" w:date="2023-05-03T18:51:00Z">
              <w:rPr>
                <w:rStyle w:val="ac"/>
              </w:rPr>
            </w:rPrChange>
          </w:rPr>
          <w:delText>四、实证分析</w:delText>
        </w:r>
        <w:r w:rsidDel="00BD3AEF">
          <w:rPr>
            <w:webHidden/>
          </w:rPr>
          <w:tab/>
        </w:r>
        <w:r w:rsidRPr="00E65CCB" w:rsidDel="00BD3AEF">
          <w:rPr>
            <w:rFonts w:ascii="Times New Roman" w:hAnsi="Times New Roman"/>
            <w:webHidden/>
          </w:rPr>
          <w:delText>28</w:delText>
        </w:r>
      </w:del>
    </w:p>
    <w:p w14:paraId="55B8458F" w14:textId="1DD95A7D" w:rsidR="0083785C" w:rsidRPr="005B7C90" w:rsidDel="00BD3AEF" w:rsidRDefault="0083785C" w:rsidP="005B7C90">
      <w:pPr>
        <w:pStyle w:val="TOC2"/>
        <w:rPr>
          <w:del w:id="872" w:author="Tu Tu" w:date="2023-05-03T18:51:00Z"/>
          <w:rFonts w:ascii="宋体" w:eastAsia="宋体" w:hAnsi="宋体"/>
          <w:noProof/>
          <w:sz w:val="24"/>
          <w:szCs w:val="24"/>
        </w:rPr>
      </w:pPr>
      <w:del w:id="873" w:author="Tu Tu" w:date="2023-05-03T18:51:00Z">
        <w:r w:rsidRPr="00BD3AEF" w:rsidDel="00BD3AEF">
          <w:rPr>
            <w:rFonts w:ascii="宋体" w:eastAsia="宋体" w:hAnsi="宋体"/>
            <w:noProof/>
            <w:sz w:val="24"/>
            <w:szCs w:val="24"/>
            <w:rPrChange w:id="874" w:author="Tu Tu" w:date="2023-05-03T18:51:00Z">
              <w:rPr>
                <w:rStyle w:val="ac"/>
                <w:rFonts w:ascii="宋体" w:eastAsia="宋体" w:hAnsi="宋体"/>
                <w:noProof/>
                <w:sz w:val="24"/>
                <w:szCs w:val="24"/>
              </w:rPr>
            </w:rPrChange>
          </w:rPr>
          <w:delText>（一）样本介绍与数据统计</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28</w:delText>
        </w:r>
      </w:del>
    </w:p>
    <w:p w14:paraId="19517544" w14:textId="070157F3" w:rsidR="0083785C" w:rsidRPr="005B7C90" w:rsidDel="00BD3AEF" w:rsidRDefault="0083785C" w:rsidP="005B7C90">
      <w:pPr>
        <w:pStyle w:val="TOC2"/>
        <w:rPr>
          <w:del w:id="875" w:author="Tu Tu" w:date="2023-05-03T18:51:00Z"/>
          <w:rFonts w:ascii="宋体" w:eastAsia="宋体" w:hAnsi="宋体"/>
          <w:noProof/>
          <w:sz w:val="24"/>
          <w:szCs w:val="24"/>
        </w:rPr>
      </w:pPr>
      <w:del w:id="876" w:author="Tu Tu" w:date="2023-05-03T18:51:00Z">
        <w:r w:rsidRPr="00BD3AEF" w:rsidDel="00BD3AEF">
          <w:rPr>
            <w:rFonts w:ascii="宋体" w:eastAsia="宋体" w:hAnsi="宋体"/>
            <w:noProof/>
            <w:sz w:val="24"/>
            <w:szCs w:val="24"/>
            <w:rPrChange w:id="877" w:author="Tu Tu" w:date="2023-05-03T18:51:00Z">
              <w:rPr>
                <w:rStyle w:val="ac"/>
                <w:rFonts w:ascii="宋体" w:eastAsia="宋体" w:hAnsi="宋体"/>
                <w:noProof/>
                <w:sz w:val="24"/>
                <w:szCs w:val="24"/>
              </w:rPr>
            </w:rPrChange>
          </w:rPr>
          <w:delText>（二）综合评价过程</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32</w:delText>
        </w:r>
      </w:del>
    </w:p>
    <w:p w14:paraId="650C5DE9" w14:textId="05041B2E" w:rsidR="0083785C" w:rsidRPr="005B7C90" w:rsidDel="00BD3AEF" w:rsidRDefault="0083785C" w:rsidP="005B7C90">
      <w:pPr>
        <w:pStyle w:val="TOC3"/>
        <w:rPr>
          <w:del w:id="878" w:author="Tu Tu" w:date="2023-05-03T18:51:00Z"/>
          <w:rFonts w:ascii="宋体" w:eastAsia="宋体" w:hAnsi="宋体"/>
          <w:noProof/>
          <w:sz w:val="24"/>
          <w:szCs w:val="24"/>
        </w:rPr>
      </w:pPr>
      <w:del w:id="879" w:author="Tu Tu" w:date="2023-05-03T18:51:00Z">
        <w:r w:rsidRPr="00BD3AEF" w:rsidDel="00BD3AEF">
          <w:rPr>
            <w:rFonts w:ascii="Times New Roman" w:eastAsia="宋体" w:hAnsi="Times New Roman"/>
            <w:noProof/>
            <w:sz w:val="24"/>
            <w:szCs w:val="24"/>
            <w:rPrChange w:id="880" w:author="Tu Tu" w:date="2023-05-03T18:51:00Z">
              <w:rPr>
                <w:rStyle w:val="ac"/>
                <w:rFonts w:ascii="Times New Roman" w:eastAsia="宋体" w:hAnsi="Times New Roman"/>
                <w:noProof/>
                <w:sz w:val="24"/>
                <w:szCs w:val="24"/>
              </w:rPr>
            </w:rPrChange>
          </w:rPr>
          <w:delText>1</w:delText>
        </w:r>
        <w:r w:rsidRPr="00BD3AEF" w:rsidDel="00BD3AEF">
          <w:rPr>
            <w:rFonts w:ascii="宋体" w:eastAsia="宋体" w:hAnsi="宋体"/>
            <w:noProof/>
            <w:sz w:val="24"/>
            <w:szCs w:val="24"/>
            <w:rPrChange w:id="881" w:author="Tu Tu" w:date="2023-05-03T18:51:00Z">
              <w:rPr>
                <w:rStyle w:val="ac"/>
                <w:rFonts w:ascii="宋体" w:eastAsia="宋体" w:hAnsi="宋体"/>
                <w:noProof/>
                <w:sz w:val="24"/>
                <w:szCs w:val="24"/>
              </w:rPr>
            </w:rPrChange>
          </w:rPr>
          <w:delText>．正向化处理</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32</w:delText>
        </w:r>
      </w:del>
    </w:p>
    <w:p w14:paraId="267B93EE" w14:textId="1F7294AD" w:rsidR="0083785C" w:rsidRPr="005B7C90" w:rsidDel="00BD3AEF" w:rsidRDefault="0083785C" w:rsidP="005B7C90">
      <w:pPr>
        <w:pStyle w:val="TOC3"/>
        <w:rPr>
          <w:del w:id="882" w:author="Tu Tu" w:date="2023-05-03T18:51:00Z"/>
          <w:rFonts w:ascii="宋体" w:eastAsia="宋体" w:hAnsi="宋体"/>
          <w:noProof/>
          <w:sz w:val="24"/>
          <w:szCs w:val="24"/>
        </w:rPr>
      </w:pPr>
      <w:del w:id="883" w:author="Tu Tu" w:date="2023-05-03T18:51:00Z">
        <w:r w:rsidRPr="00BD3AEF" w:rsidDel="00BD3AEF">
          <w:rPr>
            <w:rFonts w:ascii="Times New Roman" w:eastAsia="宋体" w:hAnsi="Times New Roman"/>
            <w:noProof/>
            <w:sz w:val="24"/>
            <w:szCs w:val="24"/>
            <w:rPrChange w:id="884" w:author="Tu Tu" w:date="2023-05-03T18:51:00Z">
              <w:rPr>
                <w:rStyle w:val="ac"/>
                <w:rFonts w:ascii="Times New Roman" w:eastAsia="宋体" w:hAnsi="Times New Roman"/>
                <w:noProof/>
                <w:sz w:val="24"/>
                <w:szCs w:val="24"/>
              </w:rPr>
            </w:rPrChange>
          </w:rPr>
          <w:delText>2</w:delText>
        </w:r>
        <w:r w:rsidRPr="00BD3AEF" w:rsidDel="00BD3AEF">
          <w:rPr>
            <w:rFonts w:ascii="宋体" w:eastAsia="宋体" w:hAnsi="宋体"/>
            <w:noProof/>
            <w:sz w:val="24"/>
            <w:szCs w:val="24"/>
            <w:rPrChange w:id="885" w:author="Tu Tu" w:date="2023-05-03T18:51:00Z">
              <w:rPr>
                <w:rStyle w:val="ac"/>
                <w:rFonts w:ascii="宋体" w:eastAsia="宋体" w:hAnsi="宋体"/>
                <w:noProof/>
                <w:sz w:val="24"/>
                <w:szCs w:val="24"/>
              </w:rPr>
            </w:rPrChange>
          </w:rPr>
          <w:delText>．计算各指标权重系数</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32</w:delText>
        </w:r>
      </w:del>
    </w:p>
    <w:p w14:paraId="6DE6D498" w14:textId="60347881" w:rsidR="0083785C" w:rsidRPr="005B7C90" w:rsidDel="00BD3AEF" w:rsidRDefault="0083785C" w:rsidP="005B7C90">
      <w:pPr>
        <w:pStyle w:val="TOC3"/>
        <w:rPr>
          <w:del w:id="886" w:author="Tu Tu" w:date="2023-05-03T18:51:00Z"/>
          <w:rFonts w:ascii="宋体" w:eastAsia="宋体" w:hAnsi="宋体"/>
          <w:noProof/>
          <w:sz w:val="24"/>
          <w:szCs w:val="24"/>
        </w:rPr>
      </w:pPr>
      <w:del w:id="887" w:author="Tu Tu" w:date="2023-05-03T18:51:00Z">
        <w:r w:rsidRPr="00BD3AEF" w:rsidDel="00BD3AEF">
          <w:rPr>
            <w:rFonts w:ascii="Times New Roman" w:eastAsia="宋体" w:hAnsi="Times New Roman"/>
            <w:noProof/>
            <w:sz w:val="24"/>
            <w:szCs w:val="24"/>
            <w:rPrChange w:id="888" w:author="Tu Tu" w:date="2023-05-03T18:51:00Z">
              <w:rPr>
                <w:rStyle w:val="ac"/>
                <w:rFonts w:ascii="Times New Roman" w:eastAsia="宋体" w:hAnsi="Times New Roman"/>
                <w:noProof/>
                <w:sz w:val="24"/>
                <w:szCs w:val="24"/>
              </w:rPr>
            </w:rPrChange>
          </w:rPr>
          <w:delText>3</w:delText>
        </w:r>
        <w:r w:rsidRPr="00BD3AEF" w:rsidDel="00BD3AEF">
          <w:rPr>
            <w:rFonts w:ascii="宋体" w:eastAsia="宋体" w:hAnsi="宋体"/>
            <w:noProof/>
            <w:sz w:val="24"/>
            <w:szCs w:val="24"/>
            <w:rPrChange w:id="889" w:author="Tu Tu" w:date="2023-05-03T18:51:00Z">
              <w:rPr>
                <w:rStyle w:val="ac"/>
                <w:rFonts w:ascii="宋体" w:eastAsia="宋体" w:hAnsi="宋体"/>
                <w:noProof/>
                <w:sz w:val="24"/>
                <w:szCs w:val="24"/>
              </w:rPr>
            </w:rPrChange>
          </w:rPr>
          <w:delText>．计算</w:delText>
        </w:r>
        <w:r w:rsidR="0022265E" w:rsidRPr="00BD3AEF" w:rsidDel="00BD3AEF">
          <w:rPr>
            <w:rFonts w:ascii="Times New Roman" w:eastAsia="宋体" w:hAnsi="Times New Roman"/>
            <w:noProof/>
            <w:sz w:val="24"/>
            <w:szCs w:val="24"/>
            <w:rPrChange w:id="890" w:author="Tu Tu" w:date="2023-05-03T18:51:00Z">
              <w:rPr>
                <w:rStyle w:val="ac"/>
                <w:rFonts w:ascii="Times New Roman" w:eastAsia="宋体" w:hAnsi="Times New Roman"/>
                <w:noProof/>
                <w:sz w:val="24"/>
                <w:szCs w:val="24"/>
              </w:rPr>
            </w:rPrChange>
          </w:rPr>
          <w:delText>TOPSIS</w:delText>
        </w:r>
        <w:r w:rsidRPr="00BD3AEF" w:rsidDel="00BD3AEF">
          <w:rPr>
            <w:rFonts w:ascii="宋体" w:eastAsia="宋体" w:hAnsi="宋体"/>
            <w:noProof/>
            <w:sz w:val="24"/>
            <w:szCs w:val="24"/>
            <w:rPrChange w:id="891" w:author="Tu Tu" w:date="2023-05-03T18:51:00Z">
              <w:rPr>
                <w:rStyle w:val="ac"/>
                <w:rFonts w:ascii="宋体" w:eastAsia="宋体" w:hAnsi="宋体"/>
                <w:noProof/>
                <w:sz w:val="24"/>
                <w:szCs w:val="24"/>
              </w:rPr>
            </w:rPrChange>
          </w:rPr>
          <w:delText>方法综合得分</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34</w:delText>
        </w:r>
      </w:del>
    </w:p>
    <w:p w14:paraId="4B76C1D4" w14:textId="1074260F" w:rsidR="0083785C" w:rsidRPr="005B7C90" w:rsidDel="00BD3AEF" w:rsidRDefault="0083785C" w:rsidP="005B7C90">
      <w:pPr>
        <w:pStyle w:val="TOC2"/>
        <w:rPr>
          <w:del w:id="892" w:author="Tu Tu" w:date="2023-05-03T18:51:00Z"/>
          <w:rFonts w:ascii="宋体" w:eastAsia="宋体" w:hAnsi="宋体"/>
          <w:noProof/>
          <w:sz w:val="24"/>
          <w:szCs w:val="24"/>
        </w:rPr>
      </w:pPr>
      <w:del w:id="893" w:author="Tu Tu" w:date="2023-05-03T18:51:00Z">
        <w:r w:rsidRPr="00BD3AEF" w:rsidDel="00BD3AEF">
          <w:rPr>
            <w:rFonts w:ascii="宋体" w:eastAsia="宋体" w:hAnsi="宋体"/>
            <w:noProof/>
            <w:sz w:val="24"/>
            <w:szCs w:val="24"/>
            <w:rPrChange w:id="894" w:author="Tu Tu" w:date="2023-05-03T18:51:00Z">
              <w:rPr>
                <w:rStyle w:val="ac"/>
                <w:rFonts w:ascii="宋体" w:eastAsia="宋体" w:hAnsi="宋体"/>
                <w:noProof/>
                <w:sz w:val="24"/>
                <w:szCs w:val="24"/>
              </w:rPr>
            </w:rPrChange>
          </w:rPr>
          <w:delText>（三）实证分析结论</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36</w:delText>
        </w:r>
      </w:del>
    </w:p>
    <w:p w14:paraId="25F6D089" w14:textId="2E4B4406" w:rsidR="0083785C" w:rsidDel="00BD3AEF" w:rsidRDefault="0083785C">
      <w:pPr>
        <w:pStyle w:val="TOC1"/>
        <w:rPr>
          <w:del w:id="895" w:author="Tu Tu" w:date="2023-05-03T18:51:00Z"/>
          <w:rFonts w:asciiTheme="minorHAnsi" w:eastAsiaTheme="minorEastAsia" w:hAnsiTheme="minorHAnsi"/>
          <w:b w:val="0"/>
          <w:sz w:val="21"/>
          <w:szCs w:val="22"/>
        </w:rPr>
      </w:pPr>
      <w:del w:id="896" w:author="Tu Tu" w:date="2023-05-03T18:51:00Z">
        <w:r w:rsidRPr="00BD3AEF" w:rsidDel="00BD3AEF">
          <w:rPr>
            <w:rPrChange w:id="897" w:author="Tu Tu" w:date="2023-05-03T18:51:00Z">
              <w:rPr>
                <w:rStyle w:val="ac"/>
              </w:rPr>
            </w:rPrChange>
          </w:rPr>
          <w:delText>五、 研究结论、对策与建议</w:delText>
        </w:r>
        <w:r w:rsidDel="00BD3AEF">
          <w:rPr>
            <w:webHidden/>
          </w:rPr>
          <w:tab/>
        </w:r>
        <w:r w:rsidRPr="00E65CCB" w:rsidDel="00BD3AEF">
          <w:rPr>
            <w:rFonts w:ascii="Times New Roman" w:hAnsi="Times New Roman"/>
            <w:webHidden/>
          </w:rPr>
          <w:delText>37</w:delText>
        </w:r>
      </w:del>
    </w:p>
    <w:p w14:paraId="08AAEE8A" w14:textId="0C0EDA6E" w:rsidR="0083785C" w:rsidRPr="005B7C90" w:rsidDel="00BD3AEF" w:rsidRDefault="0083785C" w:rsidP="005B7C90">
      <w:pPr>
        <w:pStyle w:val="TOC2"/>
        <w:rPr>
          <w:del w:id="898" w:author="Tu Tu" w:date="2023-05-03T18:51:00Z"/>
          <w:rFonts w:ascii="宋体" w:eastAsia="宋体" w:hAnsi="宋体"/>
          <w:noProof/>
          <w:sz w:val="24"/>
          <w:szCs w:val="24"/>
        </w:rPr>
      </w:pPr>
      <w:del w:id="899" w:author="Tu Tu" w:date="2023-05-03T18:51:00Z">
        <w:r w:rsidRPr="00BD3AEF" w:rsidDel="00BD3AEF">
          <w:rPr>
            <w:rFonts w:ascii="宋体" w:eastAsia="宋体" w:hAnsi="宋体"/>
            <w:noProof/>
            <w:sz w:val="24"/>
            <w:szCs w:val="24"/>
            <w:rPrChange w:id="900" w:author="Tu Tu" w:date="2023-05-03T18:51:00Z">
              <w:rPr>
                <w:rStyle w:val="ac"/>
                <w:rFonts w:ascii="宋体" w:eastAsia="宋体" w:hAnsi="宋体"/>
                <w:noProof/>
                <w:sz w:val="24"/>
                <w:szCs w:val="24"/>
              </w:rPr>
            </w:rPrChange>
          </w:rPr>
          <w:delText>（一）结论</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37</w:delText>
        </w:r>
      </w:del>
    </w:p>
    <w:p w14:paraId="208DE4A6" w14:textId="71A1586A" w:rsidR="0083785C" w:rsidRPr="005B7C90" w:rsidDel="00BD3AEF" w:rsidRDefault="0083785C" w:rsidP="005B7C90">
      <w:pPr>
        <w:pStyle w:val="TOC2"/>
        <w:rPr>
          <w:del w:id="901" w:author="Tu Tu" w:date="2023-05-03T18:51:00Z"/>
          <w:rFonts w:ascii="宋体" w:eastAsia="宋体" w:hAnsi="宋体"/>
          <w:noProof/>
          <w:sz w:val="24"/>
          <w:szCs w:val="24"/>
        </w:rPr>
      </w:pPr>
      <w:del w:id="902" w:author="Tu Tu" w:date="2023-05-03T18:51:00Z">
        <w:r w:rsidRPr="00BD3AEF" w:rsidDel="00BD3AEF">
          <w:rPr>
            <w:rFonts w:ascii="宋体" w:eastAsia="宋体" w:hAnsi="宋体"/>
            <w:noProof/>
            <w:sz w:val="24"/>
            <w:szCs w:val="24"/>
            <w:rPrChange w:id="903" w:author="Tu Tu" w:date="2023-05-03T18:51:00Z">
              <w:rPr>
                <w:rStyle w:val="ac"/>
                <w:rFonts w:ascii="宋体" w:eastAsia="宋体" w:hAnsi="宋体"/>
                <w:noProof/>
                <w:sz w:val="24"/>
                <w:szCs w:val="24"/>
              </w:rPr>
            </w:rPrChange>
          </w:rPr>
          <w:delText>（二）针对分析企业竞争力提出的建议</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38</w:delText>
        </w:r>
      </w:del>
    </w:p>
    <w:p w14:paraId="7E8976D6" w14:textId="73A32866" w:rsidR="0083785C" w:rsidRPr="005B7C90" w:rsidDel="00BD3AEF" w:rsidRDefault="0083785C" w:rsidP="005B7C90">
      <w:pPr>
        <w:pStyle w:val="TOC3"/>
        <w:rPr>
          <w:del w:id="904" w:author="Tu Tu" w:date="2023-05-03T18:51:00Z"/>
          <w:rFonts w:ascii="宋体" w:eastAsia="宋体" w:hAnsi="宋体"/>
          <w:noProof/>
          <w:sz w:val="24"/>
          <w:szCs w:val="24"/>
        </w:rPr>
      </w:pPr>
      <w:del w:id="905" w:author="Tu Tu" w:date="2023-05-03T18:51:00Z">
        <w:r w:rsidRPr="00BD3AEF" w:rsidDel="00BD3AEF">
          <w:rPr>
            <w:rFonts w:ascii="Times New Roman" w:eastAsia="宋体" w:hAnsi="Times New Roman"/>
            <w:noProof/>
            <w:sz w:val="24"/>
            <w:szCs w:val="24"/>
            <w:rPrChange w:id="906" w:author="Tu Tu" w:date="2023-05-03T18:51:00Z">
              <w:rPr>
                <w:rStyle w:val="ac"/>
                <w:rFonts w:ascii="Times New Roman" w:eastAsia="宋体" w:hAnsi="Times New Roman"/>
                <w:noProof/>
                <w:sz w:val="24"/>
                <w:szCs w:val="24"/>
              </w:rPr>
            </w:rPrChange>
          </w:rPr>
          <w:delText>1</w:delText>
        </w:r>
        <w:r w:rsidRPr="00BD3AEF" w:rsidDel="00BD3AEF">
          <w:rPr>
            <w:rFonts w:ascii="宋体" w:eastAsia="宋体" w:hAnsi="宋体"/>
            <w:noProof/>
            <w:sz w:val="24"/>
            <w:szCs w:val="24"/>
            <w:rPrChange w:id="907" w:author="Tu Tu" w:date="2023-05-03T18:51:00Z">
              <w:rPr>
                <w:rStyle w:val="ac"/>
                <w:rFonts w:ascii="宋体" w:eastAsia="宋体" w:hAnsi="宋体"/>
                <w:noProof/>
                <w:sz w:val="24"/>
                <w:szCs w:val="24"/>
              </w:rPr>
            </w:rPrChange>
          </w:rPr>
          <w:delText>．综合考虑上市公司的价值</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38</w:delText>
        </w:r>
      </w:del>
    </w:p>
    <w:p w14:paraId="7AA0FB55" w14:textId="74AC27AB" w:rsidR="0083785C" w:rsidRPr="005B7C90" w:rsidDel="00BD3AEF" w:rsidRDefault="0083785C" w:rsidP="005B7C90">
      <w:pPr>
        <w:pStyle w:val="TOC3"/>
        <w:rPr>
          <w:del w:id="908" w:author="Tu Tu" w:date="2023-05-03T18:51:00Z"/>
          <w:rFonts w:ascii="宋体" w:eastAsia="宋体" w:hAnsi="宋体"/>
          <w:noProof/>
          <w:sz w:val="24"/>
          <w:szCs w:val="24"/>
        </w:rPr>
      </w:pPr>
      <w:del w:id="909" w:author="Tu Tu" w:date="2023-05-03T18:51:00Z">
        <w:r w:rsidRPr="00BD3AEF" w:rsidDel="00BD3AEF">
          <w:rPr>
            <w:rFonts w:ascii="Times New Roman" w:eastAsia="宋体" w:hAnsi="Times New Roman"/>
            <w:noProof/>
            <w:sz w:val="24"/>
            <w:szCs w:val="24"/>
            <w:rPrChange w:id="910" w:author="Tu Tu" w:date="2023-05-03T18:51:00Z">
              <w:rPr>
                <w:rStyle w:val="ac"/>
                <w:rFonts w:ascii="Times New Roman" w:eastAsia="宋体" w:hAnsi="Times New Roman"/>
                <w:noProof/>
                <w:sz w:val="24"/>
                <w:szCs w:val="24"/>
              </w:rPr>
            </w:rPrChange>
          </w:rPr>
          <w:delText>2</w:delText>
        </w:r>
        <w:r w:rsidRPr="00BD3AEF" w:rsidDel="00BD3AEF">
          <w:rPr>
            <w:rFonts w:ascii="宋体" w:eastAsia="宋体" w:hAnsi="宋体"/>
            <w:noProof/>
            <w:sz w:val="24"/>
            <w:szCs w:val="24"/>
            <w:rPrChange w:id="911" w:author="Tu Tu" w:date="2023-05-03T18:51:00Z">
              <w:rPr>
                <w:rStyle w:val="ac"/>
                <w:rFonts w:ascii="宋体" w:eastAsia="宋体" w:hAnsi="宋体"/>
                <w:noProof/>
                <w:sz w:val="24"/>
                <w:szCs w:val="24"/>
              </w:rPr>
            </w:rPrChange>
          </w:rPr>
          <w:delText>．关注宏观环境</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39</w:delText>
        </w:r>
      </w:del>
    </w:p>
    <w:p w14:paraId="0CD6D502" w14:textId="1C7D869B" w:rsidR="0083785C" w:rsidRPr="005B7C90" w:rsidDel="00BD3AEF" w:rsidRDefault="0083785C" w:rsidP="005B7C90">
      <w:pPr>
        <w:pStyle w:val="TOC2"/>
        <w:rPr>
          <w:del w:id="912" w:author="Tu Tu" w:date="2023-05-03T18:51:00Z"/>
          <w:rFonts w:ascii="宋体" w:eastAsia="宋体" w:hAnsi="宋体"/>
          <w:noProof/>
          <w:sz w:val="24"/>
          <w:szCs w:val="24"/>
        </w:rPr>
      </w:pPr>
      <w:del w:id="913" w:author="Tu Tu" w:date="2023-05-03T18:51:00Z">
        <w:r w:rsidRPr="00BD3AEF" w:rsidDel="00BD3AEF">
          <w:rPr>
            <w:rFonts w:ascii="宋体" w:eastAsia="宋体" w:hAnsi="宋体"/>
            <w:noProof/>
            <w:sz w:val="24"/>
            <w:szCs w:val="24"/>
            <w:rPrChange w:id="914" w:author="Tu Tu" w:date="2023-05-03T18:51:00Z">
              <w:rPr>
                <w:rStyle w:val="ac"/>
                <w:rFonts w:ascii="宋体" w:eastAsia="宋体" w:hAnsi="宋体"/>
                <w:noProof/>
                <w:sz w:val="24"/>
                <w:szCs w:val="24"/>
              </w:rPr>
            </w:rPrChange>
          </w:rPr>
          <w:delText>（三）不足与展望</w:delText>
        </w:r>
        <w:r w:rsidRPr="005B7C90" w:rsidDel="00BD3AEF">
          <w:rPr>
            <w:rFonts w:ascii="宋体" w:eastAsia="宋体" w:hAnsi="宋体"/>
            <w:noProof/>
            <w:webHidden/>
            <w:sz w:val="24"/>
            <w:szCs w:val="24"/>
          </w:rPr>
          <w:tab/>
        </w:r>
        <w:r w:rsidRPr="00E65CCB" w:rsidDel="00BD3AEF">
          <w:rPr>
            <w:rFonts w:ascii="Times New Roman" w:eastAsia="宋体" w:hAnsi="Times New Roman"/>
            <w:noProof/>
            <w:webHidden/>
            <w:sz w:val="24"/>
            <w:szCs w:val="24"/>
          </w:rPr>
          <w:delText>39</w:delText>
        </w:r>
      </w:del>
    </w:p>
    <w:p w14:paraId="28B65B36" w14:textId="54654AB7" w:rsidR="0083785C" w:rsidDel="00BD3AEF" w:rsidRDefault="0083785C">
      <w:pPr>
        <w:pStyle w:val="TOC1"/>
        <w:rPr>
          <w:del w:id="915" w:author="Tu Tu" w:date="2023-05-03T18:51:00Z"/>
          <w:rFonts w:asciiTheme="minorHAnsi" w:eastAsiaTheme="minorEastAsia" w:hAnsiTheme="minorHAnsi"/>
          <w:b w:val="0"/>
          <w:sz w:val="21"/>
          <w:szCs w:val="22"/>
        </w:rPr>
      </w:pPr>
      <w:del w:id="916" w:author="Tu Tu" w:date="2023-05-03T18:51:00Z">
        <w:r w:rsidRPr="00BD3AEF" w:rsidDel="00BD3AEF">
          <w:rPr>
            <w:rPrChange w:id="917" w:author="Tu Tu" w:date="2023-05-03T18:51:00Z">
              <w:rPr>
                <w:rStyle w:val="ac"/>
              </w:rPr>
            </w:rPrChange>
          </w:rPr>
          <w:delText>参考文献</w:delText>
        </w:r>
        <w:r w:rsidDel="00BD3AEF">
          <w:rPr>
            <w:webHidden/>
          </w:rPr>
          <w:tab/>
        </w:r>
        <w:r w:rsidRPr="00E65CCB" w:rsidDel="00BD3AEF">
          <w:rPr>
            <w:rFonts w:ascii="Times New Roman" w:hAnsi="Times New Roman"/>
            <w:webHidden/>
          </w:rPr>
          <w:delText>41</w:delText>
        </w:r>
      </w:del>
    </w:p>
    <w:p w14:paraId="76D5E3E8" w14:textId="33C2BC2F" w:rsidR="0083785C" w:rsidDel="00BD3AEF" w:rsidRDefault="0083785C">
      <w:pPr>
        <w:pStyle w:val="TOC1"/>
        <w:rPr>
          <w:del w:id="918" w:author="Tu Tu" w:date="2023-05-03T18:51:00Z"/>
          <w:rFonts w:asciiTheme="minorHAnsi" w:eastAsiaTheme="minorEastAsia" w:hAnsiTheme="minorHAnsi"/>
          <w:b w:val="0"/>
          <w:sz w:val="21"/>
          <w:szCs w:val="22"/>
        </w:rPr>
      </w:pPr>
      <w:del w:id="919" w:author="Tu Tu" w:date="2023-05-03T18:51:00Z">
        <w:r w:rsidRPr="00BD3AEF" w:rsidDel="00BD3AEF">
          <w:rPr>
            <w:rPrChange w:id="920" w:author="Tu Tu" w:date="2023-05-03T18:51:00Z">
              <w:rPr>
                <w:rStyle w:val="ac"/>
              </w:rPr>
            </w:rPrChange>
          </w:rPr>
          <w:delText>致谢</w:delText>
        </w:r>
        <w:r w:rsidDel="00BD3AEF">
          <w:rPr>
            <w:webHidden/>
          </w:rPr>
          <w:tab/>
        </w:r>
        <w:r w:rsidRPr="00E65CCB" w:rsidDel="00BD3AEF">
          <w:rPr>
            <w:rFonts w:ascii="Times New Roman" w:hAnsi="Times New Roman"/>
            <w:webHidden/>
          </w:rPr>
          <w:delText>43</w:delText>
        </w:r>
      </w:del>
    </w:p>
    <w:p w14:paraId="5A93B4E9" w14:textId="06952B74" w:rsidR="00555EF3" w:rsidRPr="00071976" w:rsidRDefault="00555EF3" w:rsidP="00555EF3">
      <w:pPr>
        <w:sectPr w:rsidR="00555EF3" w:rsidRPr="00071976" w:rsidSect="005F4702">
          <w:footerReference w:type="first" r:id="rId9"/>
          <w:footnotePr>
            <w:numFmt w:val="decimalEnclosedCircleChinese"/>
            <w:numRestart w:val="eachPage"/>
          </w:footnotePr>
          <w:pgSz w:w="11906" w:h="16838"/>
          <w:pgMar w:top="1418" w:right="1418" w:bottom="1418" w:left="1418" w:header="851" w:footer="850" w:gutter="0"/>
          <w:pgNumType w:fmt="upperRoman" w:start="1" w:chapStyle="1"/>
          <w:cols w:space="425"/>
          <w:titlePg/>
          <w:docGrid w:type="lines" w:linePitch="326"/>
        </w:sectPr>
      </w:pPr>
      <w:r w:rsidRPr="00071976">
        <w:rPr>
          <w:b/>
          <w:bCs/>
          <w:lang w:val="zh-CN"/>
        </w:rPr>
        <w:fldChar w:fldCharType="end"/>
      </w:r>
    </w:p>
    <w:p w14:paraId="6CD77B62" w14:textId="7A3FE694" w:rsidR="009958A9" w:rsidRPr="00D66B61" w:rsidRDefault="00EF162C" w:rsidP="00D66B61">
      <w:pPr>
        <w:pStyle w:val="1"/>
        <w:spacing w:before="156" w:after="156"/>
        <w:rPr>
          <w:b/>
          <w:bCs w:val="0"/>
        </w:rPr>
      </w:pPr>
      <w:bookmarkStart w:id="921" w:name="_Toc134034112"/>
      <w:proofErr w:type="spellStart"/>
      <w:r w:rsidRPr="00D66B61">
        <w:rPr>
          <w:rFonts w:hint="eastAsia"/>
          <w:b/>
          <w:bCs w:val="0"/>
        </w:rPr>
        <w:lastRenderedPageBreak/>
        <w:t>一</w:t>
      </w:r>
      <w:r w:rsidR="001E5826" w:rsidRPr="00D66B61">
        <w:rPr>
          <w:rFonts w:hint="eastAsia"/>
          <w:b/>
          <w:bCs w:val="0"/>
        </w:rPr>
        <w:t>、</w:t>
      </w:r>
      <w:r w:rsidR="00555EF3" w:rsidRPr="00D66B61">
        <w:rPr>
          <w:rFonts w:hint="eastAsia"/>
          <w:b/>
          <w:bCs w:val="0"/>
        </w:rPr>
        <w:t>绪论</w:t>
      </w:r>
      <w:bookmarkEnd w:id="921"/>
      <w:proofErr w:type="spellEnd"/>
    </w:p>
    <w:p w14:paraId="21A557EA" w14:textId="64BE4805" w:rsidR="009958A9" w:rsidRPr="00EF1413" w:rsidRDefault="001E5826" w:rsidP="009B70EA">
      <w:pPr>
        <w:pStyle w:val="2"/>
        <w:rPr>
          <w:rFonts w:ascii="黑体" w:eastAsia="黑体" w:hAnsi="黑体"/>
          <w:sz w:val="30"/>
          <w:szCs w:val="30"/>
          <w:lang w:val="en-GB"/>
        </w:rPr>
      </w:pPr>
      <w:bookmarkStart w:id="922" w:name="_Toc134034113"/>
      <w:r w:rsidRPr="00EF1413">
        <w:rPr>
          <w:rFonts w:ascii="黑体" w:eastAsia="黑体" w:hAnsi="黑体" w:hint="eastAsia"/>
          <w:sz w:val="30"/>
          <w:szCs w:val="30"/>
          <w:lang w:val="en-GB"/>
        </w:rPr>
        <w:t>（一）</w:t>
      </w:r>
      <w:r w:rsidR="009958A9" w:rsidRPr="00EF1413">
        <w:rPr>
          <w:rFonts w:ascii="黑体" w:eastAsia="黑体" w:hAnsi="黑体"/>
          <w:sz w:val="30"/>
          <w:szCs w:val="30"/>
          <w:lang w:val="en-GB"/>
        </w:rPr>
        <w:t>研究背景</w:t>
      </w:r>
      <w:r w:rsidR="00AA2E8A" w:rsidRPr="00EF1413">
        <w:rPr>
          <w:rFonts w:ascii="黑体" w:eastAsia="黑体" w:hAnsi="黑体" w:hint="eastAsia"/>
          <w:sz w:val="30"/>
          <w:szCs w:val="30"/>
          <w:lang w:val="en-GB"/>
        </w:rPr>
        <w:t>及意义</w:t>
      </w:r>
      <w:bookmarkEnd w:id="922"/>
    </w:p>
    <w:p w14:paraId="54B91870" w14:textId="05291366" w:rsidR="00AA2E8A" w:rsidRPr="006262B7" w:rsidRDefault="00AA2E8A" w:rsidP="00EF1413">
      <w:pPr>
        <w:pStyle w:val="3"/>
        <w:rPr>
          <w:rFonts w:ascii="黑体" w:eastAsia="黑体" w:hAnsi="黑体"/>
          <w:sz w:val="28"/>
          <w:szCs w:val="28"/>
          <w:lang w:val="en-GB"/>
        </w:rPr>
      </w:pPr>
      <w:bookmarkStart w:id="923" w:name="_Toc134034114"/>
      <w:r w:rsidRPr="004F29D8">
        <w:rPr>
          <w:rFonts w:ascii="Times New Roman" w:eastAsia="黑体" w:hAnsi="Times New Roman" w:hint="eastAsia"/>
          <w:sz w:val="28"/>
          <w:szCs w:val="28"/>
          <w:lang w:val="en-GB"/>
        </w:rPr>
        <w:t>1</w:t>
      </w:r>
      <w:r w:rsidR="006F3819" w:rsidRPr="006262B7">
        <w:rPr>
          <w:rFonts w:ascii="黑体" w:eastAsia="黑体" w:hAnsi="黑体" w:hint="eastAsia"/>
          <w:sz w:val="28"/>
          <w:szCs w:val="28"/>
          <w:lang w:val="en-GB"/>
        </w:rPr>
        <w:t>．</w:t>
      </w:r>
      <w:r w:rsidRPr="006262B7">
        <w:rPr>
          <w:rFonts w:ascii="黑体" w:eastAsia="黑体" w:hAnsi="黑体" w:hint="eastAsia"/>
          <w:sz w:val="28"/>
          <w:szCs w:val="28"/>
          <w:lang w:val="en-GB"/>
        </w:rPr>
        <w:t>研究背景</w:t>
      </w:r>
      <w:bookmarkEnd w:id="923"/>
    </w:p>
    <w:p w14:paraId="5F2A627B" w14:textId="77777777" w:rsidR="009958A9" w:rsidRPr="00146ED5" w:rsidRDefault="009958A9" w:rsidP="009958A9">
      <w:pPr>
        <w:spacing w:line="360" w:lineRule="auto"/>
        <w:rPr>
          <w:rFonts w:ascii="宋体" w:eastAsia="宋体" w:hAnsi="宋体"/>
          <w:sz w:val="24"/>
          <w:szCs w:val="24"/>
          <w:lang w:val="en-GB"/>
        </w:rPr>
      </w:pPr>
      <w:r>
        <w:rPr>
          <w:lang w:val="en-GB"/>
        </w:rPr>
        <w:tab/>
      </w:r>
      <w:r w:rsidRPr="00146ED5">
        <w:rPr>
          <w:rFonts w:ascii="宋体" w:eastAsia="宋体" w:hAnsi="宋体" w:hint="eastAsia"/>
          <w:sz w:val="24"/>
          <w:szCs w:val="24"/>
          <w:lang w:val="en-GB"/>
        </w:rPr>
        <w:t>早在</w:t>
      </w:r>
      <w:r w:rsidRPr="004F29D8">
        <w:rPr>
          <w:rFonts w:ascii="Times New Roman" w:eastAsia="宋体" w:hAnsi="Times New Roman"/>
          <w:sz w:val="24"/>
          <w:szCs w:val="24"/>
          <w:lang w:val="en-GB"/>
        </w:rPr>
        <w:t>1995</w:t>
      </w:r>
      <w:r w:rsidRPr="00146ED5">
        <w:rPr>
          <w:rFonts w:ascii="宋体" w:eastAsia="宋体" w:hAnsi="宋体"/>
          <w:sz w:val="24"/>
          <w:szCs w:val="24"/>
          <w:lang w:val="en-GB"/>
        </w:rPr>
        <w:t>年，微软创世人之一比尔盖茨就在其撰写《未来之路》一书中提出了物联网的概念。但由于当时技术上的限制，物联网的概念在当时并没有引起社会各界的广泛关注与重视。</w:t>
      </w:r>
      <w:r w:rsidRPr="004F29D8">
        <w:rPr>
          <w:rFonts w:ascii="Times New Roman" w:eastAsia="宋体" w:hAnsi="Times New Roman"/>
          <w:sz w:val="24"/>
          <w:szCs w:val="24"/>
          <w:lang w:val="en-GB"/>
        </w:rPr>
        <w:t>2003</w:t>
      </w:r>
      <w:r w:rsidRPr="00146ED5">
        <w:rPr>
          <w:rFonts w:ascii="宋体" w:eastAsia="宋体" w:hAnsi="宋体"/>
          <w:sz w:val="24"/>
          <w:szCs w:val="24"/>
          <w:lang w:val="en-GB"/>
        </w:rPr>
        <w:t>年，美国杂志《技术评论》将传感器网络列为未来改变人类生活方式的十大技术之首。物联网及相关技术渐渐地受到社会各界的重视。</w:t>
      </w:r>
      <w:r w:rsidRPr="004F29D8">
        <w:rPr>
          <w:rFonts w:ascii="Times New Roman" w:eastAsia="宋体" w:hAnsi="Times New Roman"/>
          <w:sz w:val="24"/>
          <w:szCs w:val="24"/>
          <w:lang w:val="en-GB"/>
        </w:rPr>
        <w:t>2021</w:t>
      </w:r>
      <w:r w:rsidRPr="00146ED5">
        <w:rPr>
          <w:rFonts w:ascii="宋体" w:eastAsia="宋体" w:hAnsi="宋体"/>
          <w:sz w:val="24"/>
          <w:szCs w:val="24"/>
          <w:lang w:val="en-GB"/>
        </w:rPr>
        <w:t>年，中国互联网协会发布了《中国互联网发展报告（</w:t>
      </w:r>
      <w:r w:rsidRPr="004F29D8">
        <w:rPr>
          <w:rFonts w:ascii="Times New Roman" w:eastAsia="宋体" w:hAnsi="Times New Roman"/>
          <w:sz w:val="24"/>
          <w:szCs w:val="24"/>
          <w:lang w:val="en-GB"/>
        </w:rPr>
        <w:t>2021</w:t>
      </w:r>
      <w:r w:rsidRPr="00146ED5">
        <w:rPr>
          <w:rFonts w:ascii="宋体" w:eastAsia="宋体" w:hAnsi="宋体"/>
          <w:sz w:val="24"/>
          <w:szCs w:val="24"/>
          <w:lang w:val="en-GB"/>
        </w:rPr>
        <w:t>）》，物联网市场规模达到</w:t>
      </w:r>
      <w:r w:rsidRPr="004F29D8">
        <w:rPr>
          <w:rFonts w:ascii="Times New Roman" w:eastAsia="宋体" w:hAnsi="Times New Roman"/>
          <w:sz w:val="24"/>
          <w:szCs w:val="24"/>
          <w:lang w:val="en-GB"/>
        </w:rPr>
        <w:t>1</w:t>
      </w:r>
      <w:r w:rsidRPr="00146ED5">
        <w:rPr>
          <w:rFonts w:ascii="宋体" w:eastAsia="宋体" w:hAnsi="宋体"/>
          <w:sz w:val="24"/>
          <w:szCs w:val="24"/>
          <w:lang w:val="en-GB"/>
        </w:rPr>
        <w:t>.</w:t>
      </w:r>
      <w:r w:rsidRPr="004F29D8">
        <w:rPr>
          <w:rFonts w:ascii="Times New Roman" w:eastAsia="宋体" w:hAnsi="Times New Roman"/>
          <w:sz w:val="24"/>
          <w:szCs w:val="24"/>
          <w:lang w:val="en-GB"/>
        </w:rPr>
        <w:t>7</w:t>
      </w:r>
      <w:r w:rsidRPr="00146ED5">
        <w:rPr>
          <w:rFonts w:ascii="宋体" w:eastAsia="宋体" w:hAnsi="宋体"/>
          <w:sz w:val="24"/>
          <w:szCs w:val="24"/>
          <w:lang w:val="en-GB"/>
        </w:rPr>
        <w:t>万亿元，同年</w:t>
      </w:r>
      <w:r w:rsidRPr="004F29D8">
        <w:rPr>
          <w:rFonts w:ascii="Times New Roman" w:eastAsia="宋体" w:hAnsi="Times New Roman"/>
          <w:sz w:val="24"/>
          <w:szCs w:val="24"/>
          <w:lang w:val="en-GB"/>
        </w:rPr>
        <w:t>9</w:t>
      </w:r>
      <w:r w:rsidRPr="00146ED5">
        <w:rPr>
          <w:rFonts w:ascii="宋体" w:eastAsia="宋体" w:hAnsi="宋体"/>
          <w:sz w:val="24"/>
          <w:szCs w:val="24"/>
          <w:lang w:val="en-GB"/>
        </w:rPr>
        <w:t>月，工信部等八部门印发《物联网新型基础设施建设三年行动计划（</w:t>
      </w:r>
      <w:r w:rsidRPr="004F29D8">
        <w:rPr>
          <w:rFonts w:ascii="Times New Roman" w:eastAsia="宋体" w:hAnsi="Times New Roman"/>
          <w:sz w:val="24"/>
          <w:szCs w:val="24"/>
          <w:lang w:val="en-GB"/>
        </w:rPr>
        <w:t>2021</w:t>
      </w:r>
      <w:r w:rsidRPr="00146ED5">
        <w:rPr>
          <w:rFonts w:ascii="宋体" w:eastAsia="宋体" w:hAnsi="宋体"/>
          <w:sz w:val="24"/>
          <w:szCs w:val="24"/>
          <w:lang w:val="en-GB"/>
        </w:rPr>
        <w:t>-</w:t>
      </w:r>
      <w:r w:rsidRPr="004F29D8">
        <w:rPr>
          <w:rFonts w:ascii="Times New Roman" w:eastAsia="宋体" w:hAnsi="Times New Roman"/>
          <w:sz w:val="24"/>
          <w:szCs w:val="24"/>
          <w:lang w:val="en-GB"/>
        </w:rPr>
        <w:t>2023</w:t>
      </w:r>
      <w:r w:rsidRPr="00146ED5">
        <w:rPr>
          <w:rFonts w:ascii="宋体" w:eastAsia="宋体" w:hAnsi="宋体"/>
          <w:sz w:val="24"/>
          <w:szCs w:val="24"/>
          <w:lang w:val="en-GB"/>
        </w:rPr>
        <w:t>年）》，其中明确指出，到</w:t>
      </w:r>
      <w:r w:rsidRPr="004F29D8">
        <w:rPr>
          <w:rFonts w:ascii="Times New Roman" w:eastAsia="宋体" w:hAnsi="Times New Roman"/>
          <w:sz w:val="24"/>
          <w:szCs w:val="24"/>
          <w:lang w:val="en-GB"/>
        </w:rPr>
        <w:t>2023</w:t>
      </w:r>
      <w:r w:rsidRPr="00146ED5">
        <w:rPr>
          <w:rFonts w:ascii="宋体" w:eastAsia="宋体" w:hAnsi="宋体"/>
          <w:sz w:val="24"/>
          <w:szCs w:val="24"/>
          <w:lang w:val="en-GB"/>
        </w:rPr>
        <w:t>年底，</w:t>
      </w:r>
      <w:r w:rsidRPr="00146ED5">
        <w:rPr>
          <w:rFonts w:ascii="宋体" w:eastAsia="宋体" w:hAnsi="宋体" w:hint="eastAsia"/>
          <w:sz w:val="24"/>
          <w:szCs w:val="24"/>
          <w:lang w:val="en-GB"/>
        </w:rPr>
        <w:t>国内主要城市初步建成物联网新型基础设施。由此可见，</w:t>
      </w:r>
      <w:proofErr w:type="gramStart"/>
      <w:r w:rsidRPr="00146ED5">
        <w:rPr>
          <w:rFonts w:ascii="宋体" w:eastAsia="宋体" w:hAnsi="宋体" w:hint="eastAsia"/>
          <w:sz w:val="24"/>
          <w:szCs w:val="24"/>
          <w:lang w:val="en-GB"/>
        </w:rPr>
        <w:t>今天物</w:t>
      </w:r>
      <w:proofErr w:type="gramEnd"/>
      <w:r w:rsidRPr="00146ED5">
        <w:rPr>
          <w:rFonts w:ascii="宋体" w:eastAsia="宋体" w:hAnsi="宋体" w:hint="eastAsia"/>
          <w:sz w:val="24"/>
          <w:szCs w:val="24"/>
          <w:lang w:val="en-GB"/>
        </w:rPr>
        <w:t>联网及相关设施建设已经走上了发展的高速公路。</w:t>
      </w:r>
    </w:p>
    <w:p w14:paraId="7810E48B" w14:textId="5E87D9A7" w:rsidR="009958A9" w:rsidRPr="00146ED5" w:rsidRDefault="009958A9" w:rsidP="009958A9">
      <w:pPr>
        <w:spacing w:line="360" w:lineRule="auto"/>
        <w:rPr>
          <w:rFonts w:ascii="宋体" w:eastAsia="宋体" w:hAnsi="宋体"/>
          <w:sz w:val="24"/>
          <w:szCs w:val="24"/>
          <w:lang w:val="en-GB"/>
        </w:rPr>
      </w:pPr>
      <w:r w:rsidRPr="00146ED5">
        <w:rPr>
          <w:rFonts w:ascii="宋体" w:eastAsia="宋体" w:hAnsi="宋体"/>
          <w:sz w:val="24"/>
          <w:szCs w:val="24"/>
          <w:lang w:val="en-GB"/>
        </w:rPr>
        <w:tab/>
      </w:r>
      <w:r w:rsidRPr="00146ED5">
        <w:rPr>
          <w:rFonts w:ascii="宋体" w:eastAsia="宋体" w:hAnsi="宋体" w:hint="eastAsia"/>
          <w:sz w:val="24"/>
          <w:szCs w:val="24"/>
          <w:lang w:val="en-GB"/>
        </w:rPr>
        <w:t>本研究</w:t>
      </w:r>
      <w:r w:rsidR="00E955E6">
        <w:rPr>
          <w:rFonts w:ascii="宋体" w:eastAsia="宋体" w:hAnsi="宋体" w:hint="eastAsia"/>
          <w:sz w:val="24"/>
          <w:szCs w:val="24"/>
          <w:lang w:val="en-GB"/>
        </w:rPr>
        <w:t>研究的</w:t>
      </w:r>
      <w:r w:rsidRPr="00146ED5">
        <w:rPr>
          <w:rFonts w:ascii="宋体" w:eastAsia="宋体" w:hAnsi="宋体" w:hint="eastAsia"/>
          <w:sz w:val="24"/>
          <w:szCs w:val="24"/>
          <w:lang w:val="en-GB"/>
        </w:rPr>
        <w:t>是广东地区</w:t>
      </w:r>
      <w:proofErr w:type="gramStart"/>
      <w:r w:rsidRPr="00146ED5">
        <w:rPr>
          <w:rFonts w:ascii="宋体" w:eastAsia="宋体" w:hAnsi="宋体" w:hint="eastAsia"/>
          <w:sz w:val="24"/>
          <w:szCs w:val="24"/>
          <w:lang w:val="en-GB"/>
        </w:rPr>
        <w:t>嵌入式行业</w:t>
      </w:r>
      <w:proofErr w:type="gramEnd"/>
      <w:r w:rsidRPr="00146ED5">
        <w:rPr>
          <w:rFonts w:ascii="宋体" w:eastAsia="宋体" w:hAnsi="宋体" w:hint="eastAsia"/>
          <w:sz w:val="24"/>
          <w:szCs w:val="24"/>
          <w:lang w:val="en-GB"/>
        </w:rPr>
        <w:t>企业竞争力。</w:t>
      </w:r>
      <w:r w:rsidR="00B44F6B">
        <w:rPr>
          <w:rFonts w:ascii="宋体" w:eastAsia="宋体" w:hAnsi="宋体" w:hint="eastAsia"/>
          <w:sz w:val="24"/>
          <w:szCs w:val="24"/>
          <w:lang w:val="en-GB"/>
        </w:rPr>
        <w:t>实际上</w:t>
      </w:r>
      <w:r w:rsidR="008426B5">
        <w:rPr>
          <w:rFonts w:ascii="宋体" w:eastAsia="宋体" w:hAnsi="宋体" w:hint="eastAsia"/>
          <w:sz w:val="24"/>
          <w:szCs w:val="24"/>
          <w:lang w:val="en-GB"/>
        </w:rPr>
        <w:t>，</w:t>
      </w:r>
      <w:r w:rsidRPr="00146ED5">
        <w:rPr>
          <w:rFonts w:ascii="宋体" w:eastAsia="宋体" w:hAnsi="宋体" w:hint="eastAsia"/>
          <w:sz w:val="24"/>
          <w:szCs w:val="24"/>
          <w:lang w:val="en-GB"/>
        </w:rPr>
        <w:t>物联网就是</w:t>
      </w:r>
      <w:r w:rsidR="00AC0E14">
        <w:rPr>
          <w:rFonts w:ascii="宋体" w:eastAsia="宋体" w:hAnsi="宋体" w:hint="eastAsia"/>
          <w:sz w:val="24"/>
          <w:szCs w:val="24"/>
          <w:lang w:val="en-GB"/>
        </w:rPr>
        <w:t>由</w:t>
      </w:r>
      <w:r w:rsidRPr="00146ED5">
        <w:rPr>
          <w:rFonts w:ascii="宋体" w:eastAsia="宋体" w:hAnsi="宋体" w:hint="eastAsia"/>
          <w:sz w:val="24"/>
          <w:szCs w:val="24"/>
          <w:lang w:val="en-GB"/>
        </w:rPr>
        <w:t>若干个嵌入式设备组成的整体。随着物联网技术的关注越来越广泛，从事相关软硬件设备制造的企业也如雨后春笋般地出现在</w:t>
      </w:r>
      <w:r w:rsidR="00E705AA">
        <w:rPr>
          <w:rFonts w:ascii="宋体" w:eastAsia="宋体" w:hAnsi="宋体" w:hint="eastAsia"/>
          <w:sz w:val="24"/>
          <w:szCs w:val="24"/>
          <w:lang w:val="en-GB"/>
        </w:rPr>
        <w:t>中国</w:t>
      </w:r>
      <w:r w:rsidRPr="00146ED5">
        <w:rPr>
          <w:rFonts w:ascii="宋体" w:eastAsia="宋体" w:hAnsi="宋体" w:hint="eastAsia"/>
          <w:sz w:val="24"/>
          <w:szCs w:val="24"/>
          <w:lang w:val="en-GB"/>
        </w:rPr>
        <w:t>各地。广东沿海地区</w:t>
      </w:r>
      <w:r w:rsidR="003862B1">
        <w:rPr>
          <w:rFonts w:ascii="宋体" w:eastAsia="宋体" w:hAnsi="宋体" w:hint="eastAsia"/>
          <w:sz w:val="24"/>
          <w:szCs w:val="24"/>
          <w:lang w:val="en-GB"/>
        </w:rPr>
        <w:t>是</w:t>
      </w:r>
      <w:r w:rsidRPr="00146ED5">
        <w:rPr>
          <w:rFonts w:ascii="宋体" w:eastAsia="宋体" w:hAnsi="宋体" w:hint="eastAsia"/>
          <w:sz w:val="24"/>
          <w:szCs w:val="24"/>
          <w:lang w:val="en-GB"/>
        </w:rPr>
        <w:t>我国信息技术产业企业的聚集地。对该地区从事嵌入式软硬件制造的企业竞争力进行分析有利于我们把握物联网发展大势，了解行业基本状况。</w:t>
      </w:r>
    </w:p>
    <w:p w14:paraId="3B1C9CDC" w14:textId="63A9F0A6" w:rsidR="009958A9" w:rsidRPr="00146ED5" w:rsidRDefault="009958A9" w:rsidP="009958A9">
      <w:pPr>
        <w:spacing w:line="360" w:lineRule="auto"/>
        <w:rPr>
          <w:rFonts w:ascii="宋体" w:eastAsia="宋体" w:hAnsi="宋体"/>
          <w:sz w:val="24"/>
          <w:szCs w:val="24"/>
          <w:lang w:val="en-GB"/>
        </w:rPr>
      </w:pPr>
      <w:r>
        <w:rPr>
          <w:rFonts w:ascii="宋体" w:eastAsia="宋体" w:hAnsi="宋体"/>
          <w:sz w:val="24"/>
          <w:szCs w:val="24"/>
          <w:lang w:val="en-GB"/>
        </w:rPr>
        <w:tab/>
      </w:r>
      <w:r w:rsidRPr="00146ED5">
        <w:rPr>
          <w:rFonts w:ascii="宋体" w:eastAsia="宋体" w:hAnsi="宋体" w:hint="eastAsia"/>
          <w:sz w:val="24"/>
          <w:szCs w:val="24"/>
          <w:lang w:val="en-GB"/>
        </w:rPr>
        <w:t>企业竞争力的研究从二十世纪</w:t>
      </w:r>
      <w:r w:rsidRPr="004F29D8">
        <w:rPr>
          <w:rFonts w:ascii="Times New Roman" w:eastAsia="宋体" w:hAnsi="Times New Roman"/>
          <w:sz w:val="24"/>
          <w:szCs w:val="24"/>
          <w:lang w:val="en-GB"/>
        </w:rPr>
        <w:t>80</w:t>
      </w:r>
      <w:r w:rsidRPr="00146ED5">
        <w:rPr>
          <w:rFonts w:ascii="宋体" w:eastAsia="宋体" w:hAnsi="宋体"/>
          <w:sz w:val="24"/>
          <w:szCs w:val="24"/>
          <w:lang w:val="en-GB"/>
        </w:rPr>
        <w:t>年代开始逐渐成为形成较为系统的理论体系。</w:t>
      </w:r>
      <w:r w:rsidRPr="004F29D8">
        <w:rPr>
          <w:rFonts w:ascii="Times New Roman" w:eastAsia="宋体" w:hAnsi="Times New Roman"/>
          <w:sz w:val="24"/>
          <w:szCs w:val="24"/>
          <w:lang w:val="en-GB"/>
        </w:rPr>
        <w:t>1980</w:t>
      </w:r>
      <w:r w:rsidRPr="00146ED5">
        <w:rPr>
          <w:rFonts w:ascii="宋体" w:eastAsia="宋体" w:hAnsi="宋体"/>
          <w:sz w:val="24"/>
          <w:szCs w:val="24"/>
          <w:lang w:val="en-GB"/>
        </w:rPr>
        <w:t>年哈佛教授迈克尔波特的著作《竞争战略》出版，作者在书中总结出</w:t>
      </w:r>
      <w:r w:rsidR="00BB0EDB">
        <w:rPr>
          <w:rFonts w:ascii="宋体" w:eastAsia="宋体" w:hAnsi="宋体" w:hint="eastAsia"/>
          <w:sz w:val="24"/>
          <w:szCs w:val="24"/>
          <w:lang w:val="en-GB"/>
        </w:rPr>
        <w:t>一个</w:t>
      </w:r>
      <w:r w:rsidRPr="00146ED5">
        <w:rPr>
          <w:rFonts w:ascii="宋体" w:eastAsia="宋体" w:hAnsi="宋体"/>
          <w:sz w:val="24"/>
          <w:szCs w:val="24"/>
          <w:lang w:val="en-GB"/>
        </w:rPr>
        <w:t>行业中存在的五种竞争力量，这五种力量分别是行业中的现有竞争者的竞争，市场中的新兴竞争力量的威胁，替代者的威胁，供应商讨价还价的能力，消费者讨价还价的能力，这就是著名</w:t>
      </w:r>
      <w:proofErr w:type="gramStart"/>
      <w:r w:rsidRPr="00146ED5">
        <w:rPr>
          <w:rFonts w:ascii="宋体" w:eastAsia="宋体" w:hAnsi="宋体"/>
          <w:sz w:val="24"/>
          <w:szCs w:val="24"/>
          <w:lang w:val="en-GB"/>
        </w:rPr>
        <w:t>的五力竞争</w:t>
      </w:r>
      <w:proofErr w:type="gramEnd"/>
      <w:r w:rsidRPr="00146ED5">
        <w:rPr>
          <w:rFonts w:ascii="宋体" w:eastAsia="宋体" w:hAnsi="宋体"/>
          <w:sz w:val="24"/>
          <w:szCs w:val="24"/>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146ED5">
        <w:rPr>
          <w:rFonts w:ascii="宋体" w:eastAsia="宋体" w:hAnsi="宋体" w:hint="eastAsia"/>
          <w:sz w:val="24"/>
          <w:szCs w:val="24"/>
          <w:lang w:val="en-GB"/>
        </w:rPr>
        <w:t>认为是企业之间的资源差异导致了企业之间的竞争力存在差异，</w:t>
      </w:r>
      <w:proofErr w:type="spellStart"/>
      <w:r w:rsidRPr="004F29D8">
        <w:rPr>
          <w:rFonts w:ascii="Times New Roman" w:eastAsia="宋体" w:hAnsi="Times New Roman" w:cs="Times New Roman"/>
          <w:sz w:val="24"/>
          <w:szCs w:val="24"/>
          <w:lang w:val="en-GB"/>
        </w:rPr>
        <w:t>JayB</w:t>
      </w:r>
      <w:r w:rsidRPr="00291356">
        <w:rPr>
          <w:rFonts w:ascii="Times New Roman" w:eastAsia="宋体" w:hAnsi="Times New Roman" w:cs="Times New Roman"/>
          <w:sz w:val="24"/>
          <w:szCs w:val="24"/>
          <w:lang w:val="en-GB"/>
          <w:rPrChange w:id="924" w:author="Tu Tu" w:date="2023-05-03T19:24:00Z">
            <w:rPr>
              <w:rFonts w:ascii="宋体" w:eastAsia="宋体" w:hAnsi="宋体"/>
              <w:sz w:val="24"/>
              <w:szCs w:val="24"/>
              <w:lang w:val="en-GB"/>
            </w:rPr>
          </w:rPrChange>
        </w:rPr>
        <w:t>.</w:t>
      </w:r>
      <w:r w:rsidRPr="004F29D8">
        <w:rPr>
          <w:rFonts w:ascii="Times New Roman" w:eastAsia="宋体" w:hAnsi="Times New Roman" w:cs="Times New Roman"/>
          <w:sz w:val="24"/>
          <w:szCs w:val="24"/>
          <w:lang w:val="en-GB"/>
        </w:rPr>
        <w:t>Barney</w:t>
      </w:r>
      <w:proofErr w:type="spellEnd"/>
      <w:r w:rsidRPr="00146ED5">
        <w:rPr>
          <w:rFonts w:ascii="宋体" w:eastAsia="宋体" w:hAnsi="宋体"/>
          <w:sz w:val="24"/>
          <w:szCs w:val="24"/>
          <w:lang w:val="en-GB"/>
        </w:rPr>
        <w:t>是资源观的代表人物。能力学派认为，</w:t>
      </w:r>
      <w:proofErr w:type="gramStart"/>
      <w:r w:rsidRPr="00146ED5">
        <w:rPr>
          <w:rFonts w:ascii="宋体" w:eastAsia="宋体" w:hAnsi="宋体"/>
          <w:sz w:val="24"/>
          <w:szCs w:val="24"/>
          <w:lang w:val="en-GB"/>
        </w:rPr>
        <w:t>能力差异</w:t>
      </w:r>
      <w:proofErr w:type="gramEnd"/>
      <w:r w:rsidRPr="00146ED5">
        <w:rPr>
          <w:rFonts w:ascii="宋体" w:eastAsia="宋体" w:hAnsi="宋体"/>
          <w:sz w:val="24"/>
          <w:szCs w:val="24"/>
          <w:lang w:val="en-GB"/>
        </w:rPr>
        <w:t>是企业</w:t>
      </w:r>
      <w:r w:rsidRPr="00146ED5">
        <w:rPr>
          <w:rFonts w:ascii="宋体" w:eastAsia="宋体" w:hAnsi="宋体"/>
          <w:sz w:val="24"/>
          <w:szCs w:val="24"/>
          <w:lang w:val="en-GB"/>
        </w:rPr>
        <w:lastRenderedPageBreak/>
        <w:t>竞争力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w:t>
      </w:r>
      <w:proofErr w:type="gramStart"/>
      <w:r w:rsidRPr="00146ED5">
        <w:rPr>
          <w:rFonts w:ascii="宋体" w:eastAsia="宋体" w:hAnsi="宋体"/>
          <w:sz w:val="24"/>
          <w:szCs w:val="24"/>
          <w:lang w:val="en-GB"/>
        </w:rPr>
        <w:t>提到五力竞争</w:t>
      </w:r>
      <w:proofErr w:type="gramEnd"/>
      <w:r w:rsidRPr="00146ED5">
        <w:rPr>
          <w:rFonts w:ascii="宋体" w:eastAsia="宋体" w:hAnsi="宋体"/>
          <w:sz w:val="24"/>
          <w:szCs w:val="24"/>
          <w:lang w:val="en-GB"/>
        </w:rPr>
        <w:t>模型，二是三种基本的竞争战略，分别是总成本领先战略，差异化战略和目标聚集战略，三是价值链与企业竞争优势。</w:t>
      </w:r>
    </w:p>
    <w:p w14:paraId="53BA8135" w14:textId="1085BF00" w:rsidR="009958A9" w:rsidRPr="006262B7" w:rsidRDefault="00AA2E8A" w:rsidP="006262B7">
      <w:pPr>
        <w:pStyle w:val="3"/>
        <w:rPr>
          <w:rFonts w:ascii="黑体" w:eastAsia="黑体" w:hAnsi="黑体"/>
          <w:sz w:val="28"/>
          <w:szCs w:val="28"/>
        </w:rPr>
      </w:pPr>
      <w:bookmarkStart w:id="925" w:name="_Toc134034115"/>
      <w:r w:rsidRPr="004F29D8">
        <w:rPr>
          <w:rFonts w:ascii="Times New Roman" w:eastAsia="黑体" w:hAnsi="Times New Roman" w:hint="eastAsia"/>
          <w:sz w:val="28"/>
          <w:szCs w:val="28"/>
        </w:rPr>
        <w:t>2</w:t>
      </w:r>
      <w:r w:rsidR="006262B7">
        <w:rPr>
          <w:rFonts w:ascii="黑体" w:eastAsia="黑体" w:hAnsi="黑体" w:hint="eastAsia"/>
          <w:sz w:val="28"/>
          <w:szCs w:val="28"/>
        </w:rPr>
        <w:t>．</w:t>
      </w:r>
      <w:r w:rsidR="009958A9" w:rsidRPr="006262B7">
        <w:rPr>
          <w:rFonts w:ascii="黑体" w:eastAsia="黑体" w:hAnsi="黑体"/>
          <w:sz w:val="28"/>
          <w:szCs w:val="28"/>
        </w:rPr>
        <w:t>研究意义</w:t>
      </w:r>
      <w:bookmarkEnd w:id="925"/>
    </w:p>
    <w:p w14:paraId="34FBAD90" w14:textId="29E2B4E0"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hint="eastAsia"/>
          <w:sz w:val="24"/>
          <w:szCs w:val="24"/>
        </w:rPr>
        <w:t>盈利是企业成立最直接的目的。作为经济市场上的主要参与者，企业的竞争力是利益相关各方最为关心的问题之一，因为它直接影响到企业的盈利能力。另一方面，出于</w:t>
      </w:r>
      <w:proofErr w:type="gramStart"/>
      <w:r w:rsidRPr="00146ED5">
        <w:rPr>
          <w:rFonts w:ascii="宋体" w:eastAsia="宋体" w:hAnsi="宋体" w:hint="eastAsia"/>
          <w:sz w:val="24"/>
          <w:szCs w:val="24"/>
        </w:rPr>
        <w:t>对社会效益</w:t>
      </w:r>
      <w:proofErr w:type="gramEnd"/>
      <w:r w:rsidRPr="00146ED5">
        <w:rPr>
          <w:rFonts w:ascii="宋体" w:eastAsia="宋体" w:hAnsi="宋体" w:hint="eastAsia"/>
          <w:sz w:val="24"/>
          <w:szCs w:val="24"/>
        </w:rPr>
        <w:t>、生产效率以及资源利用率的考虑，政府也会对企业的竞争力给予相当高的关注，因为一个区域内的各个企业的竞争力会直接影响到企业所处行业的竞争状态、所处地区的人民生活水平</w:t>
      </w:r>
      <w:r w:rsidR="008D379F">
        <w:rPr>
          <w:rFonts w:ascii="宋体" w:eastAsia="宋体" w:hAnsi="宋体" w:hint="eastAsia"/>
          <w:sz w:val="24"/>
          <w:szCs w:val="24"/>
        </w:rPr>
        <w:t>，</w:t>
      </w:r>
      <w:r w:rsidRPr="00146ED5">
        <w:rPr>
          <w:rFonts w:ascii="宋体" w:eastAsia="宋体" w:hAnsi="宋体" w:hint="eastAsia"/>
          <w:sz w:val="24"/>
          <w:szCs w:val="24"/>
        </w:rPr>
        <w:t>因此，从市场与政府的角度出发，企业竞争力的研究意义与市场效率</w:t>
      </w:r>
      <w:proofErr w:type="gramStart"/>
      <w:r w:rsidRPr="00146ED5">
        <w:rPr>
          <w:rFonts w:ascii="宋体" w:eastAsia="宋体" w:hAnsi="宋体" w:hint="eastAsia"/>
          <w:sz w:val="24"/>
          <w:szCs w:val="24"/>
        </w:rPr>
        <w:t>和社会效益</w:t>
      </w:r>
      <w:proofErr w:type="gramEnd"/>
      <w:r w:rsidRPr="00146ED5">
        <w:rPr>
          <w:rFonts w:ascii="宋体" w:eastAsia="宋体" w:hAnsi="宋体" w:hint="eastAsia"/>
          <w:sz w:val="24"/>
          <w:szCs w:val="24"/>
        </w:rPr>
        <w:t>紧密相关。</w:t>
      </w:r>
    </w:p>
    <w:p w14:paraId="363E48F3" w14:textId="7EB51448"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目前已经存在这大量评价企业竞争力的标准与方法。</w:t>
      </w:r>
      <w:proofErr w:type="gramStart"/>
      <w:r w:rsidRPr="00146ED5">
        <w:rPr>
          <w:rFonts w:ascii="宋体" w:eastAsia="宋体" w:hAnsi="宋体" w:hint="eastAsia"/>
          <w:sz w:val="24"/>
          <w:szCs w:val="24"/>
        </w:rPr>
        <w:t>基于熵权</w:t>
      </w:r>
      <w:proofErr w:type="gramEnd"/>
      <w:del w:id="926" w:author="Tu Tu" w:date="2023-05-03T19:03:00Z">
        <w:r w:rsidR="0022265E" w:rsidRPr="00C917AD" w:rsidDel="00E56C94">
          <w:rPr>
            <w:rFonts w:ascii="Times New Roman" w:eastAsia="宋体" w:hAnsi="Times New Roman"/>
            <w:sz w:val="24"/>
            <w:szCs w:val="24"/>
          </w:rPr>
          <w:delText>TOPSIS</w:delText>
        </w:r>
      </w:del>
      <w:ins w:id="927"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146ED5">
        <w:rPr>
          <w:rFonts w:ascii="宋体" w:eastAsia="宋体" w:hAnsi="宋体"/>
          <w:sz w:val="24"/>
          <w:szCs w:val="24"/>
        </w:rPr>
        <w:t>基于熵权的</w:t>
      </w:r>
      <w:proofErr w:type="gramEnd"/>
      <w:del w:id="928" w:author="Tu Tu" w:date="2023-05-03T19:03:00Z">
        <w:r w:rsidR="0022265E" w:rsidRPr="00C917AD" w:rsidDel="00E56C94">
          <w:rPr>
            <w:rFonts w:ascii="Times New Roman" w:eastAsia="宋体" w:hAnsi="Times New Roman"/>
            <w:sz w:val="24"/>
            <w:szCs w:val="24"/>
          </w:rPr>
          <w:delText>TOPSIS</w:delText>
        </w:r>
      </w:del>
      <w:ins w:id="929"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分析方法能够将企业提供的年报数据进行解读与再处理，从而能够提炼出年报中含有的信息，使得人们对企业年报反映出的企业经营状况以及企业竞争力的状况有着</w:t>
      </w:r>
      <w:r w:rsidRPr="00146ED5">
        <w:rPr>
          <w:rFonts w:ascii="宋体" w:eastAsia="宋体" w:hAnsi="宋体" w:hint="eastAsia"/>
          <w:sz w:val="24"/>
          <w:szCs w:val="24"/>
        </w:rPr>
        <w:t>比较直观的感受。</w:t>
      </w:r>
    </w:p>
    <w:p w14:paraId="76FC79E6" w14:textId="7ACC5E59" w:rsidR="00BE56DC" w:rsidRPr="00D0521A" w:rsidRDefault="00BE56DC" w:rsidP="00BE56DC">
      <w:pPr>
        <w:pStyle w:val="2"/>
        <w:rPr>
          <w:rFonts w:ascii="黑体" w:eastAsia="黑体" w:hAnsi="黑体"/>
          <w:sz w:val="30"/>
          <w:szCs w:val="30"/>
        </w:rPr>
      </w:pPr>
      <w:bookmarkStart w:id="930" w:name="_Toc134034116"/>
      <w:r w:rsidRPr="00D0521A">
        <w:rPr>
          <w:rFonts w:ascii="黑体" w:eastAsia="黑体" w:hAnsi="黑体" w:hint="eastAsia"/>
          <w:sz w:val="30"/>
          <w:szCs w:val="30"/>
        </w:rPr>
        <w:t>（</w:t>
      </w:r>
      <w:r w:rsidR="00EC46BB">
        <w:rPr>
          <w:rFonts w:ascii="黑体" w:eastAsia="黑体" w:hAnsi="黑体" w:hint="eastAsia"/>
          <w:sz w:val="30"/>
          <w:szCs w:val="30"/>
        </w:rPr>
        <w:t>二</w:t>
      </w:r>
      <w:r w:rsidRPr="00D0521A">
        <w:rPr>
          <w:rFonts w:ascii="黑体" w:eastAsia="黑体" w:hAnsi="黑体" w:hint="eastAsia"/>
          <w:sz w:val="30"/>
          <w:szCs w:val="30"/>
        </w:rPr>
        <w:t>）</w:t>
      </w:r>
      <w:r w:rsidRPr="00D0521A">
        <w:rPr>
          <w:rFonts w:ascii="黑体" w:eastAsia="黑体" w:hAnsi="黑体"/>
          <w:sz w:val="30"/>
          <w:szCs w:val="30"/>
        </w:rPr>
        <w:t>国内外研究现状</w:t>
      </w:r>
      <w:bookmarkEnd w:id="930"/>
    </w:p>
    <w:p w14:paraId="4EDD5E85" w14:textId="15FA793E" w:rsidR="00BE56DC" w:rsidRPr="0042207A" w:rsidRDefault="00BE56DC" w:rsidP="00175728">
      <w:pPr>
        <w:pStyle w:val="3"/>
        <w:rPr>
          <w:rFonts w:ascii="黑体" w:eastAsia="黑体" w:hAnsi="黑体"/>
          <w:sz w:val="28"/>
          <w:szCs w:val="28"/>
        </w:rPr>
      </w:pPr>
      <w:bookmarkStart w:id="931" w:name="_Toc134034117"/>
      <w:r w:rsidRPr="004F29D8">
        <w:rPr>
          <w:rFonts w:ascii="Times New Roman" w:eastAsia="黑体" w:hAnsi="Times New Roman" w:hint="eastAsia"/>
          <w:sz w:val="28"/>
          <w:szCs w:val="28"/>
        </w:rPr>
        <w:t>1</w:t>
      </w:r>
      <w:r w:rsidR="00925480" w:rsidRPr="0042207A">
        <w:rPr>
          <w:rFonts w:ascii="黑体" w:eastAsia="黑体" w:hAnsi="黑体" w:hint="eastAsia"/>
          <w:sz w:val="28"/>
          <w:szCs w:val="28"/>
        </w:rPr>
        <w:t>．</w:t>
      </w:r>
      <w:r w:rsidRPr="0042207A">
        <w:rPr>
          <w:rFonts w:ascii="黑体" w:eastAsia="黑体" w:hAnsi="黑体" w:hint="eastAsia"/>
          <w:sz w:val="28"/>
          <w:szCs w:val="28"/>
        </w:rPr>
        <w:t>国内研究现状</w:t>
      </w:r>
      <w:bookmarkEnd w:id="931"/>
    </w:p>
    <w:p w14:paraId="1D7FF8CC" w14:textId="47A152D9" w:rsidR="00BE56DC" w:rsidRPr="00146ED5" w:rsidRDefault="00BE56DC" w:rsidP="00BE56DC">
      <w:pPr>
        <w:spacing w:line="360" w:lineRule="auto"/>
        <w:rPr>
          <w:rFonts w:ascii="宋体" w:eastAsia="宋体" w:hAnsi="宋体"/>
          <w:sz w:val="24"/>
          <w:szCs w:val="24"/>
        </w:rPr>
      </w:pPr>
      <w:r>
        <w:tab/>
      </w:r>
      <w:r w:rsidRPr="00146ED5">
        <w:rPr>
          <w:rFonts w:ascii="宋体" w:eastAsia="宋体" w:hAnsi="宋体" w:hint="eastAsia"/>
          <w:sz w:val="24"/>
          <w:szCs w:val="24"/>
        </w:rPr>
        <w:t>国内关于企业竞争力的研究起步较晚，狄昂照</w:t>
      </w:r>
      <w:r w:rsidRPr="00420F99">
        <w:rPr>
          <w:rFonts w:ascii="宋体" w:eastAsia="宋体" w:hAnsi="宋体"/>
          <w:sz w:val="24"/>
          <w:szCs w:val="24"/>
          <w:vertAlign w:val="superscript"/>
        </w:rPr>
        <w:t>[</w:t>
      </w:r>
      <w:r w:rsidR="00EA6398" w:rsidRPr="004F29D8">
        <w:rPr>
          <w:rFonts w:ascii="Times New Roman" w:eastAsia="宋体" w:hAnsi="Times New Roman"/>
          <w:sz w:val="24"/>
          <w:szCs w:val="24"/>
          <w:vertAlign w:val="superscript"/>
        </w:rPr>
        <w:t>1</w:t>
      </w:r>
      <w:r w:rsidRPr="00420F99">
        <w:rPr>
          <w:rFonts w:ascii="宋体" w:eastAsia="宋体" w:hAnsi="宋体"/>
          <w:sz w:val="24"/>
          <w:szCs w:val="24"/>
          <w:vertAlign w:val="superscript"/>
        </w:rPr>
        <w:t>]</w:t>
      </w:r>
      <w:r w:rsidRPr="00146ED5">
        <w:rPr>
          <w:rFonts w:ascii="宋体" w:eastAsia="宋体" w:hAnsi="宋体"/>
          <w:sz w:val="24"/>
          <w:szCs w:val="24"/>
        </w:rPr>
        <w:t>等人所著《我国的国际竞争力》是国内研究国际竞争力的第一本专著，在此之后，国内掀起了研究企业竞争力的热潮。晓屏</w:t>
      </w:r>
      <w:r w:rsidRPr="00420F99">
        <w:rPr>
          <w:rFonts w:ascii="宋体" w:eastAsia="宋体" w:hAnsi="宋体"/>
          <w:sz w:val="24"/>
          <w:szCs w:val="24"/>
          <w:vertAlign w:val="superscript"/>
        </w:rPr>
        <w:t>[</w:t>
      </w:r>
      <w:r w:rsidR="003C629F" w:rsidRPr="004F29D8">
        <w:rPr>
          <w:rFonts w:ascii="Times New Roman" w:eastAsia="宋体" w:hAnsi="Times New Roman"/>
          <w:sz w:val="24"/>
          <w:szCs w:val="24"/>
          <w:vertAlign w:val="superscript"/>
        </w:rPr>
        <w:t>2</w:t>
      </w:r>
      <w:r w:rsidRPr="00420F99">
        <w:rPr>
          <w:rFonts w:ascii="宋体" w:eastAsia="宋体" w:hAnsi="宋体"/>
          <w:sz w:val="24"/>
          <w:szCs w:val="24"/>
          <w:vertAlign w:val="superscript"/>
        </w:rPr>
        <w:t>]</w:t>
      </w:r>
      <w:r w:rsidRPr="00146ED5">
        <w:rPr>
          <w:rFonts w:ascii="宋体" w:eastAsia="宋体" w:hAnsi="宋体"/>
          <w:sz w:val="24"/>
          <w:szCs w:val="24"/>
        </w:rPr>
        <w:t>、金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003C629F" w:rsidRPr="004F29D8">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探讨了企业竞争力测评体系构造的原则以及基本框架。此后，国内学者对于企业竞争力的研究逐渐深入。在企业竞争力的内部因素方面，</w:t>
      </w:r>
      <w:r w:rsidRPr="00146ED5">
        <w:rPr>
          <w:rFonts w:ascii="宋体" w:eastAsia="宋体" w:hAnsi="宋体"/>
          <w:sz w:val="24"/>
          <w:szCs w:val="24"/>
        </w:rPr>
        <w:lastRenderedPageBreak/>
        <w:t>研究者主要从资源、能力、创新等角度出发，探讨企业内部因素对竞争力的影响。同时，外部因素如产业环境、政策法规、市场变化等也被纳入考虑范畴。</w:t>
      </w:r>
    </w:p>
    <w:p w14:paraId="517873D7" w14:textId="3B6F83AC"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 xml:space="preserve">    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00FE6168" w:rsidRPr="004F29D8">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教授在企业竞争力指标的分类方面进行了探讨，将其分为评价指标与分析指标两种类型。评价指标主要用于评估企业的总体竞争力，包括企业的财务状况、市场地位、人力资源、技术创新等方面；分析指标则用于深入分析企业竞争力的来源和影响因素，例如市场结构、政策环境、产业链布局等方面。不仅如此，这两种指标中既包含了</w:t>
      </w:r>
      <w:r w:rsidRPr="00146ED5">
        <w:rPr>
          <w:rFonts w:ascii="宋体" w:eastAsia="宋体" w:hAnsi="宋体" w:hint="eastAsia"/>
          <w:sz w:val="24"/>
          <w:szCs w:val="24"/>
        </w:rPr>
        <w:t>影响企业竞争力的非定量因素，也包含了定量因素，从而能够更加全面地对企业竞争力进行评价和分析。</w:t>
      </w:r>
    </w:p>
    <w:p w14:paraId="1500CEC2" w14:textId="6963DCAF"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 xml:space="preserve">   除此之外，张晓文</w:t>
      </w:r>
      <w:r w:rsidRPr="00420F99">
        <w:rPr>
          <w:rFonts w:ascii="宋体" w:eastAsia="宋体" w:hAnsi="宋体"/>
          <w:sz w:val="24"/>
          <w:szCs w:val="24"/>
          <w:vertAlign w:val="superscript"/>
        </w:rPr>
        <w:t>[</w:t>
      </w:r>
      <w:r w:rsidR="00444332" w:rsidRPr="004F29D8">
        <w:rPr>
          <w:rFonts w:ascii="Times New Roman" w:eastAsia="宋体" w:hAnsi="Times New Roman"/>
          <w:sz w:val="24"/>
          <w:szCs w:val="24"/>
          <w:vertAlign w:val="superscript"/>
        </w:rPr>
        <w:t>4</w:t>
      </w:r>
      <w:r w:rsidRPr="00420F99">
        <w:rPr>
          <w:rFonts w:ascii="宋体" w:eastAsia="宋体" w:hAnsi="宋体"/>
          <w:sz w:val="24"/>
          <w:szCs w:val="24"/>
          <w:vertAlign w:val="superscript"/>
        </w:rPr>
        <w:t>]</w:t>
      </w:r>
      <w:r w:rsidRPr="00146ED5">
        <w:rPr>
          <w:rFonts w:ascii="宋体" w:eastAsia="宋体" w:hAnsi="宋体"/>
          <w:sz w:val="24"/>
          <w:szCs w:val="24"/>
        </w:rPr>
        <w:t>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5B089F2C" w14:textId="68CEB97C"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ab/>
      </w:r>
      <w:proofErr w:type="gramStart"/>
      <w:r w:rsidRPr="00146ED5">
        <w:rPr>
          <w:rFonts w:ascii="宋体" w:eastAsia="宋体" w:hAnsi="宋体" w:hint="eastAsia"/>
          <w:sz w:val="24"/>
          <w:szCs w:val="24"/>
        </w:rPr>
        <w:t>基于熵权的</w:t>
      </w:r>
      <w:proofErr w:type="gramEnd"/>
      <w:del w:id="932" w:author="Tu Tu" w:date="2023-05-03T19:03:00Z">
        <w:r w:rsidR="0022265E" w:rsidRPr="00C917AD" w:rsidDel="00E56C94">
          <w:rPr>
            <w:rFonts w:ascii="Times New Roman" w:eastAsia="宋体" w:hAnsi="Times New Roman"/>
            <w:sz w:val="24"/>
            <w:szCs w:val="24"/>
          </w:rPr>
          <w:delText>TOPSIS</w:delText>
        </w:r>
      </w:del>
      <w:ins w:id="933"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方法同时可以用在许多场景中。李瑞松和刘鸿久</w:t>
      </w:r>
      <w:r w:rsidRPr="00420F99">
        <w:rPr>
          <w:rFonts w:ascii="宋体" w:eastAsia="宋体" w:hAnsi="宋体"/>
          <w:sz w:val="24"/>
          <w:szCs w:val="24"/>
          <w:vertAlign w:val="superscript"/>
        </w:rPr>
        <w:t>[</w:t>
      </w:r>
      <w:r w:rsidR="004864B6" w:rsidRPr="004F29D8">
        <w:rPr>
          <w:rFonts w:ascii="Times New Roman" w:eastAsia="宋体" w:hAnsi="Times New Roman"/>
          <w:sz w:val="24"/>
          <w:szCs w:val="24"/>
          <w:vertAlign w:val="superscript"/>
        </w:rPr>
        <w:t>5</w:t>
      </w:r>
      <w:r w:rsidRPr="00420F99">
        <w:rPr>
          <w:rFonts w:ascii="宋体" w:eastAsia="宋体" w:hAnsi="宋体"/>
          <w:sz w:val="24"/>
          <w:szCs w:val="24"/>
          <w:vertAlign w:val="superscript"/>
        </w:rPr>
        <w:t>]</w:t>
      </w:r>
      <w:r w:rsidRPr="00146ED5">
        <w:rPr>
          <w:rFonts w:ascii="宋体" w:eastAsia="宋体" w:hAnsi="宋体"/>
          <w:sz w:val="24"/>
          <w:szCs w:val="24"/>
        </w:rPr>
        <w:t>在他们的研究中使用了</w:t>
      </w:r>
      <w:proofErr w:type="gramStart"/>
      <w:r w:rsidRPr="00146ED5">
        <w:rPr>
          <w:rFonts w:ascii="宋体" w:eastAsia="宋体" w:hAnsi="宋体"/>
          <w:sz w:val="24"/>
          <w:szCs w:val="24"/>
        </w:rPr>
        <w:t>基于熵权</w:t>
      </w:r>
      <w:proofErr w:type="gramEnd"/>
      <w:del w:id="934" w:author="Tu Tu" w:date="2023-05-03T19:03:00Z">
        <w:r w:rsidR="0022265E" w:rsidRPr="00C917AD" w:rsidDel="00E56C94">
          <w:rPr>
            <w:rFonts w:ascii="Times New Roman" w:eastAsia="宋体" w:hAnsi="Times New Roman"/>
            <w:sz w:val="24"/>
            <w:szCs w:val="24"/>
          </w:rPr>
          <w:delText>TOPSIS</w:delText>
        </w:r>
      </w:del>
      <w:ins w:id="935"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w:t>
      </w:r>
      <w:r w:rsidRPr="004F29D8">
        <w:rPr>
          <w:rFonts w:ascii="Times New Roman" w:eastAsia="宋体" w:hAnsi="Times New Roman"/>
          <w:sz w:val="24"/>
          <w:szCs w:val="24"/>
        </w:rPr>
        <w:t>CNN</w:t>
      </w:r>
      <w:r w:rsidRPr="00146ED5">
        <w:rPr>
          <w:rFonts w:ascii="宋体" w:eastAsia="宋体" w:hAnsi="宋体"/>
          <w:sz w:val="24"/>
          <w:szCs w:val="24"/>
        </w:rPr>
        <w:t>（改进的神经网络）来评估企业的财务绩效。</w:t>
      </w:r>
      <w:proofErr w:type="gramStart"/>
      <w:r w:rsidRPr="00146ED5">
        <w:rPr>
          <w:rFonts w:ascii="宋体" w:eastAsia="宋体" w:hAnsi="宋体"/>
          <w:sz w:val="24"/>
          <w:szCs w:val="24"/>
        </w:rPr>
        <w:t>熵权</w:t>
      </w:r>
      <w:proofErr w:type="gramEnd"/>
      <w:del w:id="936" w:author="Tu Tu" w:date="2023-05-03T19:03:00Z">
        <w:r w:rsidR="0022265E" w:rsidRPr="00C917AD" w:rsidDel="00E56C94">
          <w:rPr>
            <w:rFonts w:ascii="Times New Roman" w:eastAsia="宋体" w:hAnsi="Times New Roman"/>
            <w:sz w:val="24"/>
            <w:szCs w:val="24"/>
          </w:rPr>
          <w:delText>TOPSIS</w:delText>
        </w:r>
      </w:del>
      <w:ins w:id="937"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是一种多准则决策分析方法，它可以将不同指标之间的权重进行分配。而</w:t>
      </w:r>
      <w:r w:rsidRPr="004F29D8">
        <w:rPr>
          <w:rFonts w:ascii="Times New Roman" w:eastAsia="宋体" w:hAnsi="Times New Roman"/>
          <w:sz w:val="24"/>
          <w:szCs w:val="24"/>
        </w:rPr>
        <w:t>CNN</w:t>
      </w:r>
      <w:r w:rsidRPr="00146ED5">
        <w:rPr>
          <w:rFonts w:ascii="宋体" w:eastAsia="宋体" w:hAnsi="宋体"/>
          <w:sz w:val="24"/>
          <w:szCs w:val="24"/>
        </w:rPr>
        <w:t>是一种深度学习神经网络，具有良好的特征提取能力。在这项研究中，研究人员首先收集了一些企业的财务数据，包括营业收入、总资产、净利润等。然后，他们</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计算各项财务指标的权重，并将数据标准化。接下来，他们使用</w:t>
      </w:r>
      <w:del w:id="938" w:author="Tu Tu" w:date="2023-05-03T19:03:00Z">
        <w:r w:rsidR="0022265E" w:rsidRPr="00C917AD" w:rsidDel="00E56C94">
          <w:rPr>
            <w:rFonts w:ascii="Times New Roman" w:eastAsia="宋体" w:hAnsi="Times New Roman"/>
            <w:sz w:val="24"/>
            <w:szCs w:val="24"/>
          </w:rPr>
          <w:delText>TOPSIS</w:delText>
        </w:r>
      </w:del>
      <w:ins w:id="939"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方法计算每个企业的综合得分，并对这些得分进行排名</w:t>
      </w:r>
      <w:r w:rsidRPr="00146ED5">
        <w:rPr>
          <w:rFonts w:ascii="宋体" w:eastAsia="宋体" w:hAnsi="宋体" w:hint="eastAsia"/>
          <w:sz w:val="24"/>
          <w:szCs w:val="24"/>
        </w:rPr>
        <w:t>。为了进一步提高模型的准确性，研究人员还使用了</w:t>
      </w:r>
      <w:r w:rsidRPr="004F29D8">
        <w:rPr>
          <w:rFonts w:ascii="Times New Roman" w:eastAsia="宋体" w:hAnsi="Times New Roman"/>
          <w:sz w:val="24"/>
          <w:szCs w:val="24"/>
        </w:rPr>
        <w:t>CNN</w:t>
      </w:r>
      <w:r w:rsidRPr="00146ED5">
        <w:rPr>
          <w:rFonts w:ascii="宋体" w:eastAsia="宋体" w:hAnsi="宋体"/>
          <w:sz w:val="24"/>
          <w:szCs w:val="24"/>
        </w:rPr>
        <w:t>来提取特征。他们将财务数据输入到</w:t>
      </w:r>
      <w:r w:rsidRPr="004F29D8">
        <w:rPr>
          <w:rFonts w:ascii="Times New Roman" w:eastAsia="宋体" w:hAnsi="Times New Roman"/>
          <w:sz w:val="24"/>
          <w:szCs w:val="24"/>
        </w:rPr>
        <w:t>CNN</w:t>
      </w:r>
      <w:r w:rsidRPr="00146ED5">
        <w:rPr>
          <w:rFonts w:ascii="宋体" w:eastAsia="宋体" w:hAnsi="宋体"/>
          <w:sz w:val="24"/>
          <w:szCs w:val="24"/>
        </w:rPr>
        <w:t>中，使用卷积层和池化层来提取特征。然后，他们将提取的特征与</w:t>
      </w:r>
      <w:del w:id="940" w:author="Tu Tu" w:date="2023-05-03T19:03:00Z">
        <w:r w:rsidR="0022265E" w:rsidRPr="00C917AD" w:rsidDel="00E56C94">
          <w:rPr>
            <w:rFonts w:ascii="Times New Roman" w:eastAsia="宋体" w:hAnsi="Times New Roman"/>
            <w:sz w:val="24"/>
            <w:szCs w:val="24"/>
          </w:rPr>
          <w:delText>TOPSIS</w:delText>
        </w:r>
      </w:del>
      <w:ins w:id="941"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计算的得分进行结合，得到最终的评估结果。</w:t>
      </w:r>
    </w:p>
    <w:p w14:paraId="74CF4BC0" w14:textId="121C72C2" w:rsidR="00BE56DC" w:rsidRPr="00146ED5" w:rsidRDefault="00BE56DC" w:rsidP="00BE56DC">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hint="eastAsia"/>
          <w:sz w:val="24"/>
          <w:szCs w:val="24"/>
        </w:rPr>
        <w:t>研究人员的实验结果表明，他们提出的方法可以有效地评估企业的财务绩效，并且比传统的评估方法更加准确和可靠。这项研究为企业管理提供了一种新的评</w:t>
      </w:r>
      <w:r w:rsidRPr="00146ED5">
        <w:rPr>
          <w:rFonts w:ascii="宋体" w:eastAsia="宋体" w:hAnsi="宋体" w:hint="eastAsia"/>
          <w:sz w:val="24"/>
          <w:szCs w:val="24"/>
        </w:rPr>
        <w:lastRenderedPageBreak/>
        <w:t>估方法，可以帮助企业更好地了解自身的财务状况，制定相应的战略决策。该篇文章研究了中国甘肃省张掖市的经济发展状况，使用了</w:t>
      </w:r>
      <w:proofErr w:type="gramStart"/>
      <w:r w:rsidRPr="00146ED5">
        <w:rPr>
          <w:rFonts w:ascii="宋体" w:eastAsia="宋体" w:hAnsi="宋体" w:hint="eastAsia"/>
          <w:sz w:val="24"/>
          <w:szCs w:val="24"/>
        </w:rPr>
        <w:t>基于熵权</w:t>
      </w:r>
      <w:proofErr w:type="gramEnd"/>
      <w:r w:rsidRPr="00146ED5">
        <w:rPr>
          <w:rFonts w:ascii="宋体" w:eastAsia="宋体" w:hAnsi="宋体"/>
          <w:sz w:val="24"/>
          <w:szCs w:val="24"/>
        </w:rPr>
        <w:t>-</w:t>
      </w:r>
      <w:del w:id="942" w:author="Tu Tu" w:date="2023-05-03T19:03:00Z">
        <w:r w:rsidR="0022265E" w:rsidRPr="00C917AD" w:rsidDel="00E56C94">
          <w:rPr>
            <w:rFonts w:ascii="Times New Roman" w:eastAsia="宋体" w:hAnsi="Times New Roman"/>
            <w:sz w:val="24"/>
            <w:szCs w:val="24"/>
          </w:rPr>
          <w:delText>TOPSIS</w:delText>
        </w:r>
      </w:del>
      <w:ins w:id="943"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w:t>
      </w:r>
      <w:r w:rsidRPr="004F29D8">
        <w:rPr>
          <w:rFonts w:ascii="Times New Roman" w:eastAsia="宋体" w:hAnsi="Times New Roman"/>
          <w:sz w:val="24"/>
          <w:szCs w:val="24"/>
        </w:rPr>
        <w:t>Technique</w:t>
      </w:r>
      <w:r w:rsidRPr="00146ED5">
        <w:rPr>
          <w:rFonts w:ascii="宋体" w:eastAsia="宋体" w:hAnsi="宋体"/>
          <w:sz w:val="24"/>
          <w:szCs w:val="24"/>
        </w:rPr>
        <w:t xml:space="preserve"> </w:t>
      </w:r>
      <w:r w:rsidRPr="004F29D8">
        <w:rPr>
          <w:rFonts w:ascii="Times New Roman" w:eastAsia="宋体" w:hAnsi="Times New Roman"/>
          <w:sz w:val="24"/>
          <w:szCs w:val="24"/>
        </w:rPr>
        <w:t>for</w:t>
      </w:r>
      <w:r w:rsidRPr="00146ED5">
        <w:rPr>
          <w:rFonts w:ascii="宋体" w:eastAsia="宋体" w:hAnsi="宋体"/>
          <w:sz w:val="24"/>
          <w:szCs w:val="24"/>
        </w:rPr>
        <w:t xml:space="preserve"> </w:t>
      </w:r>
      <w:r w:rsidRPr="004F29D8">
        <w:rPr>
          <w:rFonts w:ascii="Times New Roman" w:eastAsia="宋体" w:hAnsi="Times New Roman"/>
          <w:sz w:val="24"/>
          <w:szCs w:val="24"/>
        </w:rPr>
        <w:t>Order</w:t>
      </w:r>
      <w:r w:rsidRPr="00146ED5">
        <w:rPr>
          <w:rFonts w:ascii="宋体" w:eastAsia="宋体" w:hAnsi="宋体"/>
          <w:sz w:val="24"/>
          <w:szCs w:val="24"/>
        </w:rPr>
        <w:t xml:space="preserve"> </w:t>
      </w:r>
      <w:r w:rsidRPr="004F29D8">
        <w:rPr>
          <w:rFonts w:ascii="Times New Roman" w:eastAsia="宋体" w:hAnsi="Times New Roman"/>
          <w:sz w:val="24"/>
          <w:szCs w:val="24"/>
        </w:rPr>
        <w:t>Preference</w:t>
      </w:r>
      <w:r w:rsidRPr="00146ED5">
        <w:rPr>
          <w:rFonts w:ascii="宋体" w:eastAsia="宋体" w:hAnsi="宋体"/>
          <w:sz w:val="24"/>
          <w:szCs w:val="24"/>
        </w:rPr>
        <w:t xml:space="preserve"> </w:t>
      </w:r>
      <w:r w:rsidRPr="004F29D8">
        <w:rPr>
          <w:rFonts w:ascii="Times New Roman" w:eastAsia="宋体" w:hAnsi="Times New Roman"/>
          <w:sz w:val="24"/>
          <w:szCs w:val="24"/>
        </w:rPr>
        <w:t>by</w:t>
      </w:r>
      <w:r w:rsidRPr="00146ED5">
        <w:rPr>
          <w:rFonts w:ascii="宋体" w:eastAsia="宋体" w:hAnsi="宋体"/>
          <w:sz w:val="24"/>
          <w:szCs w:val="24"/>
        </w:rPr>
        <w:t xml:space="preserve"> </w:t>
      </w:r>
      <w:r w:rsidRPr="004F29D8">
        <w:rPr>
          <w:rFonts w:ascii="Times New Roman" w:eastAsia="宋体" w:hAnsi="Times New Roman"/>
          <w:sz w:val="24"/>
          <w:szCs w:val="24"/>
        </w:rPr>
        <w:t>Similarity</w:t>
      </w:r>
      <w:r w:rsidRPr="00146ED5">
        <w:rPr>
          <w:rFonts w:ascii="宋体" w:eastAsia="宋体" w:hAnsi="宋体"/>
          <w:sz w:val="24"/>
          <w:szCs w:val="24"/>
        </w:rPr>
        <w:t xml:space="preserve"> </w:t>
      </w:r>
      <w:r w:rsidRPr="004F29D8">
        <w:rPr>
          <w:rFonts w:ascii="Times New Roman" w:eastAsia="宋体" w:hAnsi="Times New Roman"/>
          <w:sz w:val="24"/>
          <w:szCs w:val="24"/>
        </w:rPr>
        <w:t>to</w:t>
      </w:r>
      <w:r w:rsidRPr="00146ED5">
        <w:rPr>
          <w:rFonts w:ascii="宋体" w:eastAsia="宋体" w:hAnsi="宋体"/>
          <w:sz w:val="24"/>
          <w:szCs w:val="24"/>
        </w:rPr>
        <w:t xml:space="preserve"> </w:t>
      </w:r>
      <w:r w:rsidRPr="004F29D8">
        <w:rPr>
          <w:rFonts w:ascii="Times New Roman" w:eastAsia="宋体" w:hAnsi="Times New Roman"/>
          <w:sz w:val="24"/>
          <w:szCs w:val="24"/>
        </w:rPr>
        <w:t>Ideal</w:t>
      </w:r>
      <w:r w:rsidRPr="00146ED5">
        <w:rPr>
          <w:rFonts w:ascii="宋体" w:eastAsia="宋体" w:hAnsi="宋体"/>
          <w:sz w:val="24"/>
          <w:szCs w:val="24"/>
        </w:rPr>
        <w:t xml:space="preserve"> </w:t>
      </w:r>
      <w:r w:rsidRPr="004F29D8">
        <w:rPr>
          <w:rFonts w:ascii="Times New Roman" w:eastAsia="宋体" w:hAnsi="Times New Roman"/>
          <w:sz w:val="24"/>
          <w:szCs w:val="24"/>
        </w:rPr>
        <w:t>Solution</w:t>
      </w:r>
      <w:r w:rsidRPr="00146ED5">
        <w:rPr>
          <w:rFonts w:ascii="宋体" w:eastAsia="宋体" w:hAnsi="宋体"/>
          <w:sz w:val="24"/>
          <w:szCs w:val="24"/>
        </w:rPr>
        <w:t>）方法进行分析。该方法是一种多准则决策方法，结合</w:t>
      </w:r>
      <w:proofErr w:type="gramStart"/>
      <w:r w:rsidRPr="00146ED5">
        <w:rPr>
          <w:rFonts w:ascii="宋体" w:eastAsia="宋体" w:hAnsi="宋体"/>
          <w:sz w:val="24"/>
          <w:szCs w:val="24"/>
        </w:rPr>
        <w:t>了熵权法</w:t>
      </w:r>
      <w:proofErr w:type="gramEnd"/>
      <w:r w:rsidRPr="00146ED5">
        <w:rPr>
          <w:rFonts w:ascii="宋体" w:eastAsia="宋体" w:hAnsi="宋体"/>
          <w:sz w:val="24"/>
          <w:szCs w:val="24"/>
        </w:rPr>
        <w:t>和</w:t>
      </w:r>
      <w:del w:id="944" w:author="Tu Tu" w:date="2023-05-03T19:03:00Z">
        <w:r w:rsidR="0022265E" w:rsidRPr="00C917AD" w:rsidDel="00E56C94">
          <w:rPr>
            <w:rFonts w:ascii="Times New Roman" w:eastAsia="宋体" w:hAnsi="Times New Roman"/>
            <w:sz w:val="24"/>
            <w:szCs w:val="24"/>
          </w:rPr>
          <w:delText>TOPSIS</w:delText>
        </w:r>
      </w:del>
      <w:ins w:id="945"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方法，可以解决</w:t>
      </w:r>
      <w:proofErr w:type="gramStart"/>
      <w:r w:rsidRPr="00146ED5">
        <w:rPr>
          <w:rFonts w:ascii="宋体" w:eastAsia="宋体" w:hAnsi="宋体"/>
          <w:sz w:val="24"/>
          <w:szCs w:val="24"/>
        </w:rPr>
        <w:t>多指标</w:t>
      </w:r>
      <w:proofErr w:type="gramEnd"/>
      <w:r w:rsidRPr="00146ED5">
        <w:rPr>
          <w:rFonts w:ascii="宋体" w:eastAsia="宋体" w:hAnsi="宋体"/>
          <w:sz w:val="24"/>
          <w:szCs w:val="24"/>
        </w:rPr>
        <w:t>决策问题。文章的研</w:t>
      </w:r>
      <w:r w:rsidRPr="00146ED5">
        <w:rPr>
          <w:rFonts w:ascii="宋体" w:eastAsia="宋体" w:hAnsi="宋体" w:hint="eastAsia"/>
          <w:sz w:val="24"/>
          <w:szCs w:val="24"/>
        </w:rPr>
        <w:t>究目的是确定张掖市经济发展的现状和问题，为政府部门提供决策参考。</w:t>
      </w:r>
    </w:p>
    <w:p w14:paraId="4F99ECC0" w14:textId="7388B065"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党</w:t>
      </w:r>
      <w:proofErr w:type="gramStart"/>
      <w:r w:rsidRPr="00146ED5">
        <w:rPr>
          <w:rFonts w:ascii="宋体" w:eastAsia="宋体" w:hAnsi="宋体" w:hint="eastAsia"/>
          <w:sz w:val="24"/>
          <w:szCs w:val="24"/>
        </w:rPr>
        <w:t>婕</w:t>
      </w:r>
      <w:proofErr w:type="gramEnd"/>
      <w:r w:rsidRPr="00146ED5">
        <w:rPr>
          <w:rFonts w:ascii="宋体" w:eastAsia="宋体" w:hAnsi="宋体" w:hint="eastAsia"/>
          <w:sz w:val="24"/>
          <w:szCs w:val="24"/>
        </w:rPr>
        <w:t>，马璐，李子涵</w:t>
      </w:r>
      <w:r w:rsidRPr="00420F99">
        <w:rPr>
          <w:rFonts w:ascii="宋体" w:eastAsia="宋体" w:hAnsi="宋体"/>
          <w:sz w:val="24"/>
          <w:szCs w:val="24"/>
          <w:vertAlign w:val="superscript"/>
        </w:rPr>
        <w:t>[</w:t>
      </w:r>
      <w:r w:rsidR="007E6355" w:rsidRPr="004F29D8">
        <w:rPr>
          <w:rFonts w:ascii="Times New Roman" w:eastAsia="宋体" w:hAnsi="Times New Roman"/>
          <w:sz w:val="24"/>
          <w:szCs w:val="24"/>
          <w:vertAlign w:val="superscript"/>
        </w:rPr>
        <w:t>6</w:t>
      </w:r>
      <w:r w:rsidRPr="00420F99">
        <w:rPr>
          <w:rFonts w:ascii="宋体" w:eastAsia="宋体" w:hAnsi="宋体"/>
          <w:sz w:val="24"/>
          <w:szCs w:val="24"/>
          <w:vertAlign w:val="superscript"/>
        </w:rPr>
        <w:t>]</w:t>
      </w:r>
      <w:r w:rsidRPr="00146ED5">
        <w:rPr>
          <w:rFonts w:ascii="宋体" w:eastAsia="宋体" w:hAnsi="宋体"/>
          <w:sz w:val="24"/>
          <w:szCs w:val="24"/>
        </w:rPr>
        <w:t>使用</w:t>
      </w:r>
      <w:proofErr w:type="gramStart"/>
      <w:r w:rsidRPr="00146ED5">
        <w:rPr>
          <w:rFonts w:ascii="宋体" w:eastAsia="宋体" w:hAnsi="宋体"/>
          <w:sz w:val="24"/>
          <w:szCs w:val="24"/>
        </w:rPr>
        <w:t>基于熵权的</w:t>
      </w:r>
      <w:proofErr w:type="gramEnd"/>
      <w:del w:id="946" w:author="Tu Tu" w:date="2023-05-03T19:03:00Z">
        <w:r w:rsidR="0022265E" w:rsidRPr="00C917AD" w:rsidDel="00E56C94">
          <w:rPr>
            <w:rFonts w:ascii="Times New Roman" w:eastAsia="宋体" w:hAnsi="Times New Roman"/>
            <w:sz w:val="24"/>
            <w:szCs w:val="24"/>
          </w:rPr>
          <w:delText>TOPSIS</w:delText>
        </w:r>
      </w:del>
      <w:ins w:id="947"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方法对张掖市的经济发展状况进行了研究</w:t>
      </w:r>
      <w:r w:rsidR="00B13A6F">
        <w:rPr>
          <w:rFonts w:ascii="宋体" w:eastAsia="宋体" w:hAnsi="宋体" w:hint="eastAsia"/>
          <w:sz w:val="24"/>
          <w:szCs w:val="24"/>
        </w:rPr>
        <w:t>。</w:t>
      </w:r>
      <w:r w:rsidRPr="00146ED5">
        <w:rPr>
          <w:rFonts w:ascii="宋体" w:eastAsia="宋体" w:hAnsi="宋体"/>
          <w:sz w:val="24"/>
          <w:szCs w:val="24"/>
        </w:rPr>
        <w:t>首先，作者收集了</w:t>
      </w:r>
      <w:r w:rsidRPr="004F29D8">
        <w:rPr>
          <w:rFonts w:ascii="Times New Roman" w:eastAsia="宋体" w:hAnsi="Times New Roman"/>
          <w:sz w:val="24"/>
          <w:szCs w:val="24"/>
        </w:rPr>
        <w:t>2008</w:t>
      </w:r>
      <w:r w:rsidRPr="00146ED5">
        <w:rPr>
          <w:rFonts w:ascii="宋体" w:eastAsia="宋体" w:hAnsi="宋体"/>
          <w:sz w:val="24"/>
          <w:szCs w:val="24"/>
        </w:rPr>
        <w:t>-</w:t>
      </w:r>
      <w:r w:rsidRPr="004F29D8">
        <w:rPr>
          <w:rFonts w:ascii="Times New Roman" w:eastAsia="宋体" w:hAnsi="Times New Roman"/>
          <w:sz w:val="24"/>
          <w:szCs w:val="24"/>
        </w:rPr>
        <w:t>2017</w:t>
      </w:r>
      <w:r w:rsidRPr="00146ED5">
        <w:rPr>
          <w:rFonts w:ascii="宋体" w:eastAsia="宋体" w:hAnsi="宋体"/>
          <w:sz w:val="24"/>
          <w:szCs w:val="24"/>
        </w:rPr>
        <w:t>年张掖市的宏观经济数据，包括</w:t>
      </w:r>
      <w:r w:rsidRPr="004F29D8">
        <w:rPr>
          <w:rFonts w:ascii="Times New Roman" w:eastAsia="宋体" w:hAnsi="Times New Roman"/>
          <w:sz w:val="24"/>
          <w:szCs w:val="24"/>
        </w:rPr>
        <w:t>GDP</w:t>
      </w:r>
      <w:r w:rsidRPr="00146ED5">
        <w:rPr>
          <w:rFonts w:ascii="宋体" w:eastAsia="宋体" w:hAnsi="宋体"/>
          <w:sz w:val="24"/>
          <w:szCs w:val="24"/>
        </w:rPr>
        <w:t>、</w:t>
      </w:r>
      <w:proofErr w:type="gramStart"/>
      <w:r w:rsidRPr="00146ED5">
        <w:rPr>
          <w:rFonts w:ascii="宋体" w:eastAsia="宋体" w:hAnsi="宋体"/>
          <w:sz w:val="24"/>
          <w:szCs w:val="24"/>
        </w:rPr>
        <w:t>固定资产</w:t>
      </w:r>
      <w:proofErr w:type="gramEnd"/>
      <w:r w:rsidRPr="00146ED5">
        <w:rPr>
          <w:rFonts w:ascii="宋体" w:eastAsia="宋体" w:hAnsi="宋体"/>
          <w:sz w:val="24"/>
          <w:szCs w:val="24"/>
        </w:rPr>
        <w:t>投资、财政收入、社会消费品零售总额等指标。然后，作者</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对指标权重进行计算，以避免人为主观性对结果的影响。接着，作者使用</w:t>
      </w:r>
      <w:del w:id="948" w:author="Tu Tu" w:date="2023-05-03T19:03:00Z">
        <w:r w:rsidR="0022265E" w:rsidRPr="00C917AD" w:rsidDel="00E56C94">
          <w:rPr>
            <w:rFonts w:ascii="Times New Roman" w:eastAsia="宋体" w:hAnsi="Times New Roman"/>
            <w:sz w:val="24"/>
            <w:szCs w:val="24"/>
          </w:rPr>
          <w:delText>TOPSIS</w:delText>
        </w:r>
      </w:del>
      <w:ins w:id="949"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方法对张掖市在各个指标上的表现进行排名。最后，作者根据综合排名，提出了张掖市经济发展的问题和建议。</w:t>
      </w:r>
    </w:p>
    <w:p w14:paraId="5F1C6015" w14:textId="77777777" w:rsidR="00BE56DC" w:rsidRPr="00146ED5" w:rsidRDefault="00BE56DC" w:rsidP="00BE56DC">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hint="eastAsia"/>
          <w:sz w:val="24"/>
          <w:szCs w:val="24"/>
        </w:rPr>
        <w:t>究结果表明，张掖市经济发展总体水平较低，</w:t>
      </w:r>
      <w:r w:rsidRPr="004F29D8">
        <w:rPr>
          <w:rFonts w:ascii="Times New Roman" w:eastAsia="宋体" w:hAnsi="Times New Roman"/>
          <w:sz w:val="24"/>
          <w:szCs w:val="24"/>
        </w:rPr>
        <w:t>GDP</w:t>
      </w:r>
      <w:r w:rsidRPr="00146ED5">
        <w:rPr>
          <w:rFonts w:ascii="宋体" w:eastAsia="宋体" w:hAnsi="宋体"/>
          <w:sz w:val="24"/>
          <w:szCs w:val="24"/>
        </w:rPr>
        <w:t>增速缓慢，与周边城市相比存在一定差距。同时，张掖市的财政收入和社会消费品零售总额增速较快，</w:t>
      </w:r>
      <w:proofErr w:type="gramStart"/>
      <w:r w:rsidRPr="00146ED5">
        <w:rPr>
          <w:rFonts w:ascii="宋体" w:eastAsia="宋体" w:hAnsi="宋体"/>
          <w:sz w:val="24"/>
          <w:szCs w:val="24"/>
        </w:rPr>
        <w:t>但固定</w:t>
      </w:r>
      <w:proofErr w:type="gramEnd"/>
      <w:r w:rsidRPr="00146ED5">
        <w:rPr>
          <w:rFonts w:ascii="宋体" w:eastAsia="宋体" w:hAnsi="宋体"/>
          <w:sz w:val="24"/>
          <w:szCs w:val="24"/>
        </w:rPr>
        <w:t>资产投资增速较慢，表明张掖市在经济发展中需要更多的资本投入。此外，作者还提出了一些政策建议，例如加强对重点产业的扶持，促进城市和农村发展平衡等。</w:t>
      </w:r>
    </w:p>
    <w:p w14:paraId="5E9EF9C4" w14:textId="548478CB" w:rsidR="00BE56DC" w:rsidRDefault="00BE56DC" w:rsidP="00BE56DC">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方韶晖</w:t>
      </w:r>
      <w:r w:rsidRPr="00E6416E">
        <w:rPr>
          <w:rFonts w:ascii="宋体" w:eastAsia="宋体" w:hAnsi="宋体"/>
          <w:sz w:val="24"/>
          <w:szCs w:val="24"/>
          <w:vertAlign w:val="superscript"/>
        </w:rPr>
        <w:t>[</w:t>
      </w:r>
      <w:r w:rsidR="00A7125B" w:rsidRPr="004F29D8">
        <w:rPr>
          <w:rFonts w:ascii="Times New Roman" w:eastAsia="宋体" w:hAnsi="Times New Roman"/>
          <w:sz w:val="24"/>
          <w:szCs w:val="24"/>
          <w:vertAlign w:val="superscript"/>
        </w:rPr>
        <w:t>7</w:t>
      </w:r>
      <w:r w:rsidRPr="00E6416E">
        <w:rPr>
          <w:rFonts w:ascii="宋体" w:eastAsia="宋体" w:hAnsi="宋体"/>
          <w:sz w:val="24"/>
          <w:szCs w:val="24"/>
          <w:vertAlign w:val="superscript"/>
        </w:rPr>
        <w:t>]</w:t>
      </w:r>
      <w:r w:rsidRPr="00146ED5">
        <w:rPr>
          <w:rFonts w:ascii="宋体" w:eastAsia="宋体" w:hAnsi="宋体"/>
          <w:sz w:val="24"/>
          <w:szCs w:val="24"/>
        </w:rPr>
        <w:t>使用该方法对物流企业的低碳竞争力进行评价与研究本文旨在研究</w:t>
      </w:r>
      <w:proofErr w:type="gramStart"/>
      <w:r w:rsidRPr="00146ED5">
        <w:rPr>
          <w:rFonts w:ascii="宋体" w:eastAsia="宋体" w:hAnsi="宋体"/>
          <w:sz w:val="24"/>
          <w:szCs w:val="24"/>
        </w:rPr>
        <w:t>基于熵权</w:t>
      </w:r>
      <w:proofErr w:type="gramEnd"/>
      <w:del w:id="950" w:author="Tu Tu" w:date="2023-05-03T19:03:00Z">
        <w:r w:rsidR="0022265E" w:rsidRPr="00C917AD" w:rsidDel="00E56C94">
          <w:rPr>
            <w:rFonts w:ascii="Times New Roman" w:eastAsia="宋体" w:hAnsi="Times New Roman"/>
            <w:sz w:val="24"/>
            <w:szCs w:val="24"/>
          </w:rPr>
          <w:delText>TOPSIS</w:delText>
        </w:r>
      </w:del>
      <w:ins w:id="951"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法的物流企业低碳竞争力评价，并以安徽物流企业为例进行实证分析。首先，对低碳竞争力的内涵和构成要素进行了系统梳理和界定。其次，</w:t>
      </w:r>
      <w:proofErr w:type="gramStart"/>
      <w:r w:rsidRPr="00146ED5">
        <w:rPr>
          <w:rFonts w:ascii="宋体" w:eastAsia="宋体" w:hAnsi="宋体"/>
          <w:sz w:val="24"/>
          <w:szCs w:val="24"/>
        </w:rPr>
        <w:t>利用熵权法</w:t>
      </w:r>
      <w:proofErr w:type="gramEnd"/>
      <w:r w:rsidRPr="00146ED5">
        <w:rPr>
          <w:rFonts w:ascii="宋体" w:eastAsia="宋体" w:hAnsi="宋体"/>
          <w:sz w:val="24"/>
          <w:szCs w:val="24"/>
        </w:rPr>
        <w:t>确定各评价指标的权重，并基于</w:t>
      </w:r>
      <w:del w:id="952" w:author="Tu Tu" w:date="2023-05-03T19:03:00Z">
        <w:r w:rsidR="0022265E" w:rsidRPr="00C917AD" w:rsidDel="00E56C94">
          <w:rPr>
            <w:rFonts w:ascii="Times New Roman" w:eastAsia="宋体" w:hAnsi="Times New Roman"/>
            <w:sz w:val="24"/>
            <w:szCs w:val="24"/>
          </w:rPr>
          <w:delText>TOPSIS</w:delText>
        </w:r>
      </w:del>
      <w:ins w:id="953"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方法对物流企业的低碳竞争力进行评价。最后，通过对安徽物流企业的低碳竞争力评价，得出评价结果，并提出了相应的改进建议。研究结果表明，</w:t>
      </w:r>
      <w:proofErr w:type="gramStart"/>
      <w:r w:rsidRPr="00146ED5">
        <w:rPr>
          <w:rFonts w:ascii="宋体" w:eastAsia="宋体" w:hAnsi="宋体"/>
          <w:sz w:val="24"/>
          <w:szCs w:val="24"/>
        </w:rPr>
        <w:t>熵权</w:t>
      </w:r>
      <w:proofErr w:type="gramEnd"/>
      <w:del w:id="954" w:author="Tu Tu" w:date="2023-05-03T19:03:00Z">
        <w:r w:rsidR="0022265E" w:rsidRPr="00C917AD" w:rsidDel="00E56C94">
          <w:rPr>
            <w:rFonts w:ascii="Times New Roman" w:eastAsia="宋体" w:hAnsi="Times New Roman"/>
            <w:sz w:val="24"/>
            <w:szCs w:val="24"/>
          </w:rPr>
          <w:delText>TOPSIS</w:delText>
        </w:r>
      </w:del>
      <w:ins w:id="955"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法能够有效评价物流企业的低碳竞争力，并为物流企业提供改进的方向。本研究可为物流企业提高低碳竞争力提供借</w:t>
      </w:r>
      <w:r w:rsidRPr="00146ED5">
        <w:rPr>
          <w:rFonts w:ascii="宋体" w:eastAsia="宋体" w:hAnsi="宋体" w:hint="eastAsia"/>
          <w:sz w:val="24"/>
          <w:szCs w:val="24"/>
        </w:rPr>
        <w:t>鉴和参考。</w:t>
      </w:r>
    </w:p>
    <w:p w14:paraId="13E0C2E0" w14:textId="6D1B135A" w:rsidR="00BE56DC" w:rsidRPr="0042207A" w:rsidRDefault="00BE56DC" w:rsidP="00175728">
      <w:pPr>
        <w:pStyle w:val="3"/>
        <w:rPr>
          <w:rFonts w:ascii="黑体" w:eastAsia="黑体" w:hAnsi="黑体"/>
          <w:sz w:val="28"/>
          <w:szCs w:val="28"/>
        </w:rPr>
      </w:pPr>
      <w:bookmarkStart w:id="956" w:name="_Toc134034118"/>
      <w:r w:rsidRPr="004F29D8">
        <w:rPr>
          <w:rFonts w:ascii="Times New Roman" w:eastAsia="黑体" w:hAnsi="Times New Roman"/>
          <w:sz w:val="28"/>
          <w:szCs w:val="28"/>
        </w:rPr>
        <w:t>2</w:t>
      </w:r>
      <w:r w:rsidR="008534A5" w:rsidRPr="0042207A">
        <w:rPr>
          <w:rFonts w:ascii="黑体" w:eastAsia="黑体" w:hAnsi="黑体" w:hint="eastAsia"/>
          <w:sz w:val="28"/>
          <w:szCs w:val="28"/>
        </w:rPr>
        <w:t>．</w:t>
      </w:r>
      <w:r w:rsidRPr="0042207A">
        <w:rPr>
          <w:rFonts w:ascii="黑体" w:eastAsia="黑体" w:hAnsi="黑体" w:hint="eastAsia"/>
          <w:sz w:val="28"/>
          <w:szCs w:val="28"/>
        </w:rPr>
        <w:t>国外研究现状</w:t>
      </w:r>
      <w:bookmarkEnd w:id="956"/>
    </w:p>
    <w:p w14:paraId="0A154C50" w14:textId="377BEADF" w:rsidR="0023004A" w:rsidRDefault="00BE56DC" w:rsidP="009958A9">
      <w:pPr>
        <w:spacing w:line="360" w:lineRule="auto"/>
        <w:rPr>
          <w:ins w:id="957" w:author="Tu Tu" w:date="2023-05-03T18:21:00Z"/>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在外国学者圈中，</w:t>
      </w:r>
      <w:del w:id="958" w:author="Tu Tu" w:date="2023-05-03T19:03:00Z">
        <w:r w:rsidR="0022265E" w:rsidRPr="00C917AD" w:rsidDel="00E56C94">
          <w:rPr>
            <w:rFonts w:ascii="Times New Roman" w:eastAsia="宋体" w:hAnsi="Times New Roman"/>
            <w:sz w:val="24"/>
            <w:szCs w:val="24"/>
          </w:rPr>
          <w:delText>TOPSIS</w:delText>
        </w:r>
      </w:del>
      <w:ins w:id="959"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分析方法被广泛应用于各种领域。例如，</w:t>
      </w:r>
      <w:proofErr w:type="spellStart"/>
      <w:r w:rsidRPr="004F29D8">
        <w:rPr>
          <w:rFonts w:ascii="Times New Roman" w:eastAsia="宋体" w:hAnsi="Times New Roman"/>
          <w:sz w:val="24"/>
          <w:szCs w:val="24"/>
        </w:rPr>
        <w:t>Ogunnusi</w:t>
      </w:r>
      <w:proofErr w:type="spellEnd"/>
      <w:r w:rsidRPr="00146ED5">
        <w:rPr>
          <w:rFonts w:ascii="宋体" w:eastAsia="宋体" w:hAnsi="宋体"/>
          <w:sz w:val="24"/>
          <w:szCs w:val="24"/>
        </w:rPr>
        <w:t xml:space="preserve"> </w:t>
      </w:r>
      <w:r w:rsidRPr="004F29D8">
        <w:rPr>
          <w:rFonts w:ascii="Times New Roman" w:eastAsia="宋体" w:hAnsi="Times New Roman"/>
          <w:sz w:val="24"/>
          <w:szCs w:val="24"/>
        </w:rPr>
        <w:t>Mercy</w:t>
      </w:r>
      <w:r w:rsidRPr="00146ED5">
        <w:rPr>
          <w:rFonts w:ascii="宋体" w:eastAsia="宋体" w:hAnsi="宋体"/>
          <w:sz w:val="24"/>
          <w:szCs w:val="24"/>
        </w:rPr>
        <w:t>、</w:t>
      </w:r>
      <w:r w:rsidRPr="004F29D8">
        <w:rPr>
          <w:rFonts w:ascii="Times New Roman" w:eastAsia="宋体" w:hAnsi="Times New Roman"/>
          <w:sz w:val="24"/>
          <w:szCs w:val="24"/>
        </w:rPr>
        <w:t>Salman</w:t>
      </w:r>
      <w:r w:rsidRPr="00146ED5">
        <w:rPr>
          <w:rFonts w:ascii="宋体" w:eastAsia="宋体" w:hAnsi="宋体"/>
          <w:sz w:val="24"/>
          <w:szCs w:val="24"/>
        </w:rPr>
        <w:t xml:space="preserve"> </w:t>
      </w:r>
      <w:r w:rsidRPr="004F29D8">
        <w:rPr>
          <w:rFonts w:ascii="Times New Roman" w:eastAsia="宋体" w:hAnsi="Times New Roman"/>
          <w:sz w:val="24"/>
          <w:szCs w:val="24"/>
        </w:rPr>
        <w:t>Huda</w:t>
      </w:r>
      <w:r w:rsidRPr="00146ED5">
        <w:rPr>
          <w:rFonts w:ascii="宋体" w:eastAsia="宋体" w:hAnsi="宋体"/>
          <w:sz w:val="24"/>
          <w:szCs w:val="24"/>
        </w:rPr>
        <w:t>和</w:t>
      </w:r>
      <w:r w:rsidRPr="004F29D8">
        <w:rPr>
          <w:rFonts w:ascii="Times New Roman" w:eastAsia="宋体" w:hAnsi="Times New Roman"/>
          <w:sz w:val="24"/>
          <w:szCs w:val="24"/>
        </w:rPr>
        <w:t>Laing</w:t>
      </w:r>
      <w:r w:rsidRPr="00146ED5">
        <w:rPr>
          <w:rFonts w:ascii="宋体" w:eastAsia="宋体" w:hAnsi="宋体"/>
          <w:sz w:val="24"/>
          <w:szCs w:val="24"/>
        </w:rPr>
        <w:t xml:space="preserve"> </w:t>
      </w:r>
      <w:r w:rsidRPr="004F29D8">
        <w:rPr>
          <w:rFonts w:ascii="Times New Roman" w:eastAsia="宋体" w:hAnsi="Times New Roman"/>
          <w:sz w:val="24"/>
          <w:szCs w:val="24"/>
        </w:rPr>
        <w:t>Richard</w:t>
      </w:r>
      <w:r w:rsidRPr="00E6416E">
        <w:rPr>
          <w:rFonts w:ascii="宋体" w:eastAsia="宋体" w:hAnsi="宋体"/>
          <w:sz w:val="24"/>
          <w:szCs w:val="24"/>
          <w:vertAlign w:val="superscript"/>
        </w:rPr>
        <w:t>[</w:t>
      </w:r>
      <w:r w:rsidR="001F4791" w:rsidRPr="004F29D8">
        <w:rPr>
          <w:rFonts w:ascii="Times New Roman" w:eastAsia="宋体" w:hAnsi="Times New Roman"/>
          <w:sz w:val="24"/>
          <w:szCs w:val="24"/>
          <w:vertAlign w:val="superscript"/>
        </w:rPr>
        <w:t>8</w:t>
      </w:r>
      <w:r w:rsidRPr="00E6416E">
        <w:rPr>
          <w:rFonts w:ascii="宋体" w:eastAsia="宋体" w:hAnsi="宋体"/>
          <w:sz w:val="24"/>
          <w:szCs w:val="24"/>
          <w:vertAlign w:val="superscript"/>
        </w:rPr>
        <w:t>]</w:t>
      </w:r>
      <w:r w:rsidRPr="00146ED5">
        <w:rPr>
          <w:rFonts w:ascii="宋体" w:eastAsia="宋体" w:hAnsi="宋体"/>
          <w:sz w:val="24"/>
          <w:szCs w:val="24"/>
        </w:rPr>
        <w:t>使用</w:t>
      </w:r>
      <w:del w:id="960" w:author="Tu Tu" w:date="2023-05-03T19:03:00Z">
        <w:r w:rsidR="0022265E" w:rsidRPr="00C917AD" w:rsidDel="00E56C94">
          <w:rPr>
            <w:rFonts w:ascii="Times New Roman" w:eastAsia="宋体" w:hAnsi="Times New Roman"/>
            <w:sz w:val="24"/>
            <w:szCs w:val="24"/>
          </w:rPr>
          <w:delText>TOPSIS</w:delText>
        </w:r>
      </w:del>
      <w:ins w:id="961"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方法来分析尼日利亚废弃</w:t>
      </w:r>
      <w:r w:rsidRPr="00146ED5">
        <w:rPr>
          <w:rFonts w:ascii="宋体" w:eastAsia="宋体" w:hAnsi="宋体"/>
          <w:sz w:val="24"/>
          <w:szCs w:val="24"/>
        </w:rPr>
        <w:lastRenderedPageBreak/>
        <w:t>基础设施的再开发潜力。此外，外国学者对企业竞争力的研究数量也是非常庞大的。例如，</w:t>
      </w:r>
      <w:proofErr w:type="spellStart"/>
      <w:r w:rsidRPr="004F29D8">
        <w:rPr>
          <w:rFonts w:ascii="Times New Roman" w:eastAsia="宋体" w:hAnsi="Times New Roman" w:cs="Cambria"/>
          <w:sz w:val="24"/>
          <w:szCs w:val="24"/>
        </w:rPr>
        <w:t>Č</w:t>
      </w:r>
      <w:r w:rsidRPr="004F29D8">
        <w:rPr>
          <w:rFonts w:ascii="Times New Roman" w:eastAsia="宋体" w:hAnsi="Times New Roman"/>
          <w:sz w:val="24"/>
          <w:szCs w:val="24"/>
        </w:rPr>
        <w:t>ierna</w:t>
      </w:r>
      <w:proofErr w:type="spellEnd"/>
      <w:r w:rsidRPr="00146ED5">
        <w:rPr>
          <w:rFonts w:ascii="宋体" w:eastAsia="宋体" w:hAnsi="宋体"/>
          <w:sz w:val="24"/>
          <w:szCs w:val="24"/>
        </w:rPr>
        <w:t xml:space="preserve"> </w:t>
      </w:r>
      <w:r w:rsidRPr="004F29D8">
        <w:rPr>
          <w:rFonts w:ascii="Times New Roman" w:eastAsia="宋体" w:hAnsi="Times New Roman"/>
          <w:sz w:val="24"/>
          <w:szCs w:val="24"/>
        </w:rPr>
        <w:t>Helena</w:t>
      </w:r>
      <w:r w:rsidRPr="00146ED5">
        <w:rPr>
          <w:rFonts w:ascii="宋体" w:eastAsia="宋体" w:hAnsi="宋体"/>
          <w:sz w:val="24"/>
          <w:szCs w:val="24"/>
        </w:rPr>
        <w:t>和</w:t>
      </w:r>
      <w:proofErr w:type="spellStart"/>
      <w:r w:rsidRPr="004F29D8">
        <w:rPr>
          <w:rFonts w:ascii="Times New Roman" w:eastAsia="宋体" w:hAnsi="Times New Roman"/>
          <w:sz w:val="24"/>
          <w:szCs w:val="24"/>
        </w:rPr>
        <w:t>Sujová</w:t>
      </w:r>
      <w:proofErr w:type="spellEnd"/>
      <w:r w:rsidRPr="00146ED5">
        <w:rPr>
          <w:rFonts w:ascii="宋体" w:eastAsia="宋体" w:hAnsi="宋体"/>
          <w:sz w:val="24"/>
          <w:szCs w:val="24"/>
        </w:rPr>
        <w:t xml:space="preserve"> </w:t>
      </w:r>
      <w:r w:rsidRPr="004F29D8">
        <w:rPr>
          <w:rFonts w:ascii="Times New Roman" w:eastAsia="宋体" w:hAnsi="Times New Roman"/>
          <w:sz w:val="24"/>
          <w:szCs w:val="24"/>
        </w:rPr>
        <w:t>Erika</w:t>
      </w:r>
      <w:r w:rsidRPr="00E6416E">
        <w:rPr>
          <w:rFonts w:ascii="宋体" w:eastAsia="宋体" w:hAnsi="宋体"/>
          <w:sz w:val="24"/>
          <w:szCs w:val="24"/>
          <w:vertAlign w:val="superscript"/>
        </w:rPr>
        <w:t>[</w:t>
      </w:r>
      <w:r w:rsidR="00492CD1" w:rsidRPr="004F29D8">
        <w:rPr>
          <w:rFonts w:ascii="Times New Roman" w:eastAsia="宋体" w:hAnsi="Times New Roman"/>
          <w:sz w:val="24"/>
          <w:szCs w:val="24"/>
          <w:vertAlign w:val="superscript"/>
        </w:rPr>
        <w:t>9</w:t>
      </w:r>
      <w:r w:rsidRPr="00E6416E">
        <w:rPr>
          <w:rFonts w:ascii="宋体" w:eastAsia="宋体" w:hAnsi="宋体"/>
          <w:sz w:val="24"/>
          <w:szCs w:val="24"/>
          <w:vertAlign w:val="superscript"/>
        </w:rPr>
        <w:t>]</w:t>
      </w:r>
      <w:r w:rsidRPr="00146ED5">
        <w:rPr>
          <w:rFonts w:ascii="宋体" w:eastAsia="宋体" w:hAnsi="宋体"/>
          <w:sz w:val="24"/>
          <w:szCs w:val="24"/>
        </w:rPr>
        <w:t>利用用户关系差异化管理工具对企业竞争力进行评估。</w:t>
      </w:r>
      <w:r w:rsidRPr="004F29D8">
        <w:rPr>
          <w:rFonts w:ascii="Times New Roman" w:eastAsia="宋体" w:hAnsi="Times New Roman"/>
          <w:sz w:val="24"/>
          <w:szCs w:val="24"/>
        </w:rPr>
        <w:t>Nataliya</w:t>
      </w:r>
      <w:r w:rsidRPr="00146ED5">
        <w:rPr>
          <w:rFonts w:ascii="宋体" w:eastAsia="宋体" w:hAnsi="宋体"/>
          <w:sz w:val="24"/>
          <w:szCs w:val="24"/>
        </w:rPr>
        <w:t xml:space="preserve"> </w:t>
      </w:r>
      <w:proofErr w:type="spellStart"/>
      <w:r w:rsidRPr="004F29D8">
        <w:rPr>
          <w:rFonts w:ascii="Times New Roman" w:eastAsia="宋体" w:hAnsi="Times New Roman"/>
          <w:sz w:val="24"/>
          <w:szCs w:val="24"/>
        </w:rPr>
        <w:t>Tyukhtenko</w:t>
      </w:r>
      <w:proofErr w:type="spellEnd"/>
      <w:r w:rsidRPr="00146ED5">
        <w:rPr>
          <w:rFonts w:ascii="宋体" w:eastAsia="宋体" w:hAnsi="宋体"/>
          <w:sz w:val="24"/>
          <w:szCs w:val="24"/>
        </w:rPr>
        <w:t>、</w:t>
      </w:r>
      <w:r w:rsidRPr="004F29D8">
        <w:rPr>
          <w:rFonts w:ascii="Times New Roman" w:eastAsia="宋体" w:hAnsi="Times New Roman"/>
          <w:sz w:val="24"/>
          <w:szCs w:val="24"/>
        </w:rPr>
        <w:t>Serhii</w:t>
      </w:r>
      <w:r w:rsidRPr="00146ED5">
        <w:rPr>
          <w:rFonts w:ascii="宋体" w:eastAsia="宋体" w:hAnsi="宋体"/>
          <w:sz w:val="24"/>
          <w:szCs w:val="24"/>
        </w:rPr>
        <w:t xml:space="preserve"> </w:t>
      </w:r>
      <w:proofErr w:type="spellStart"/>
      <w:r w:rsidRPr="004F29D8">
        <w:rPr>
          <w:rFonts w:ascii="Times New Roman" w:eastAsia="宋体" w:hAnsi="Times New Roman"/>
          <w:sz w:val="24"/>
          <w:szCs w:val="24"/>
        </w:rPr>
        <w:t>Makarenk</w:t>
      </w:r>
      <w:proofErr w:type="spellEnd"/>
      <w:r w:rsidRPr="00E6416E">
        <w:rPr>
          <w:rFonts w:ascii="宋体" w:eastAsia="宋体" w:hAnsi="宋体"/>
          <w:sz w:val="24"/>
          <w:szCs w:val="24"/>
          <w:vertAlign w:val="superscript"/>
        </w:rPr>
        <w:t>[</w:t>
      </w:r>
      <w:r w:rsidR="008A058C" w:rsidRPr="004F29D8">
        <w:rPr>
          <w:rFonts w:ascii="Times New Roman" w:eastAsia="宋体" w:hAnsi="Times New Roman"/>
          <w:sz w:val="24"/>
          <w:szCs w:val="24"/>
          <w:vertAlign w:val="superscript"/>
        </w:rPr>
        <w:t>10</w:t>
      </w:r>
      <w:r w:rsidRPr="00E6416E">
        <w:rPr>
          <w:rFonts w:ascii="宋体" w:eastAsia="宋体" w:hAnsi="宋体"/>
          <w:sz w:val="24"/>
          <w:szCs w:val="24"/>
          <w:vertAlign w:val="superscript"/>
        </w:rPr>
        <w:t>]</w:t>
      </w:r>
      <w:r w:rsidRPr="00146ED5">
        <w:rPr>
          <w:rFonts w:ascii="宋体" w:eastAsia="宋体" w:hAnsi="宋体"/>
          <w:sz w:val="24"/>
          <w:szCs w:val="24"/>
        </w:rPr>
        <w:t>和</w:t>
      </w:r>
      <w:r w:rsidRPr="004F29D8">
        <w:rPr>
          <w:rFonts w:ascii="Times New Roman" w:eastAsia="宋体" w:hAnsi="Times New Roman"/>
          <w:sz w:val="24"/>
          <w:szCs w:val="24"/>
        </w:rPr>
        <w:t>Yana</w:t>
      </w:r>
      <w:r w:rsidRPr="00146ED5">
        <w:rPr>
          <w:rFonts w:ascii="宋体" w:eastAsia="宋体" w:hAnsi="宋体"/>
          <w:sz w:val="24"/>
          <w:szCs w:val="24"/>
        </w:rPr>
        <w:t xml:space="preserve"> </w:t>
      </w:r>
      <w:proofErr w:type="spellStart"/>
      <w:r w:rsidRPr="004F29D8">
        <w:rPr>
          <w:rFonts w:ascii="Times New Roman" w:eastAsia="宋体" w:hAnsi="Times New Roman"/>
          <w:sz w:val="24"/>
          <w:szCs w:val="24"/>
        </w:rPr>
        <w:t>Oleksenko</w:t>
      </w:r>
      <w:proofErr w:type="spellEnd"/>
      <w:r w:rsidRPr="00E6416E">
        <w:rPr>
          <w:rFonts w:ascii="宋体" w:eastAsia="宋体" w:hAnsi="宋体"/>
          <w:sz w:val="24"/>
          <w:szCs w:val="24"/>
          <w:vertAlign w:val="superscript"/>
        </w:rPr>
        <w:t>[</w:t>
      </w:r>
      <w:r w:rsidR="008A058C" w:rsidRPr="004F29D8">
        <w:rPr>
          <w:rFonts w:ascii="Times New Roman" w:eastAsia="宋体" w:hAnsi="Times New Roman"/>
          <w:sz w:val="24"/>
          <w:szCs w:val="24"/>
          <w:vertAlign w:val="superscript"/>
        </w:rPr>
        <w:t>11</w:t>
      </w:r>
      <w:r w:rsidRPr="00E6416E">
        <w:rPr>
          <w:rFonts w:ascii="宋体" w:eastAsia="宋体" w:hAnsi="宋体"/>
          <w:sz w:val="24"/>
          <w:szCs w:val="24"/>
          <w:vertAlign w:val="superscript"/>
        </w:rPr>
        <w:t>]</w:t>
      </w:r>
      <w:r w:rsidRPr="00146ED5">
        <w:rPr>
          <w:rFonts w:ascii="宋体" w:eastAsia="宋体" w:hAnsi="宋体"/>
          <w:sz w:val="24"/>
          <w:szCs w:val="24"/>
        </w:rPr>
        <w:t>探讨了企业中的合作</w:t>
      </w:r>
      <w:r w:rsidRPr="00146ED5">
        <w:rPr>
          <w:rFonts w:ascii="宋体" w:eastAsia="宋体" w:hAnsi="宋体" w:hint="eastAsia"/>
          <w:sz w:val="24"/>
          <w:szCs w:val="24"/>
        </w:rPr>
        <w:t>精神与企业竞争力之间的关系。此外，</w:t>
      </w:r>
      <w:proofErr w:type="spellStart"/>
      <w:r w:rsidRPr="004F29D8">
        <w:rPr>
          <w:rFonts w:ascii="Times New Roman" w:eastAsia="宋体" w:hAnsi="Times New Roman"/>
          <w:sz w:val="24"/>
          <w:szCs w:val="24"/>
        </w:rPr>
        <w:t>Konyk</w:t>
      </w:r>
      <w:proofErr w:type="spellEnd"/>
      <w:r w:rsidRPr="00146ED5">
        <w:rPr>
          <w:rFonts w:ascii="宋体" w:eastAsia="宋体" w:hAnsi="宋体"/>
          <w:sz w:val="24"/>
          <w:szCs w:val="24"/>
        </w:rPr>
        <w:t xml:space="preserve"> </w:t>
      </w:r>
      <w:proofErr w:type="spellStart"/>
      <w:r w:rsidRPr="004F29D8">
        <w:rPr>
          <w:rFonts w:ascii="Times New Roman" w:eastAsia="宋体" w:hAnsi="Times New Roman"/>
          <w:sz w:val="24"/>
          <w:szCs w:val="24"/>
        </w:rPr>
        <w:t>Halyna</w:t>
      </w:r>
      <w:proofErr w:type="spellEnd"/>
      <w:r w:rsidRPr="00146ED5">
        <w:rPr>
          <w:rFonts w:ascii="宋体" w:eastAsia="宋体" w:hAnsi="宋体"/>
          <w:sz w:val="24"/>
          <w:szCs w:val="24"/>
        </w:rPr>
        <w:t>和</w:t>
      </w:r>
      <w:proofErr w:type="spellStart"/>
      <w:r w:rsidRPr="004F29D8">
        <w:rPr>
          <w:rFonts w:ascii="Times New Roman" w:eastAsia="宋体" w:hAnsi="Times New Roman"/>
          <w:sz w:val="24"/>
          <w:szCs w:val="24"/>
        </w:rPr>
        <w:t>Velychynskyi</w:t>
      </w:r>
      <w:proofErr w:type="spellEnd"/>
      <w:r w:rsidRPr="00146ED5">
        <w:rPr>
          <w:rFonts w:ascii="宋体" w:eastAsia="宋体" w:hAnsi="宋体"/>
          <w:sz w:val="24"/>
          <w:szCs w:val="24"/>
        </w:rPr>
        <w:t xml:space="preserve"> </w:t>
      </w:r>
      <w:r w:rsidRPr="004F29D8">
        <w:rPr>
          <w:rFonts w:ascii="Times New Roman" w:eastAsia="宋体" w:hAnsi="Times New Roman"/>
          <w:sz w:val="24"/>
          <w:szCs w:val="24"/>
        </w:rPr>
        <w:t>Vladyslav</w:t>
      </w:r>
      <w:r w:rsidRPr="00E6416E">
        <w:rPr>
          <w:rFonts w:ascii="宋体" w:eastAsia="宋体" w:hAnsi="宋体"/>
          <w:sz w:val="24"/>
          <w:szCs w:val="24"/>
          <w:vertAlign w:val="superscript"/>
        </w:rPr>
        <w:t>[</w:t>
      </w:r>
      <w:r w:rsidR="008A058C" w:rsidRPr="004F29D8">
        <w:rPr>
          <w:rFonts w:ascii="Times New Roman" w:eastAsia="宋体" w:hAnsi="Times New Roman"/>
          <w:sz w:val="24"/>
          <w:szCs w:val="24"/>
          <w:vertAlign w:val="superscript"/>
        </w:rPr>
        <w:t>12</w:t>
      </w:r>
      <w:r w:rsidRPr="00E6416E">
        <w:rPr>
          <w:rFonts w:ascii="宋体" w:eastAsia="宋体" w:hAnsi="宋体"/>
          <w:sz w:val="24"/>
          <w:szCs w:val="24"/>
          <w:vertAlign w:val="superscript"/>
        </w:rPr>
        <w:t>]</w:t>
      </w:r>
      <w:r w:rsidRPr="00146ED5">
        <w:rPr>
          <w:rFonts w:ascii="宋体" w:eastAsia="宋体" w:hAnsi="宋体"/>
          <w:sz w:val="24"/>
          <w:szCs w:val="24"/>
        </w:rPr>
        <w:t>也证明了有效的质量管理对于农业企业的竞争力具有极大的影响。因此，可以得出结论，</w:t>
      </w:r>
      <w:del w:id="962" w:author="Tu Tu" w:date="2023-05-03T19:03:00Z">
        <w:r w:rsidR="0022265E" w:rsidRPr="00C917AD" w:rsidDel="00E56C94">
          <w:rPr>
            <w:rFonts w:ascii="Times New Roman" w:eastAsia="宋体" w:hAnsi="Times New Roman"/>
            <w:sz w:val="24"/>
            <w:szCs w:val="24"/>
          </w:rPr>
          <w:delText>TOPSIS</w:delText>
        </w:r>
      </w:del>
      <w:ins w:id="963" w:author="Tu Tu" w:date="2023-05-03T19:03:00Z">
        <w:r w:rsidR="00E56C94" w:rsidRPr="004F29D8">
          <w:rPr>
            <w:rFonts w:ascii="Times New Roman" w:eastAsia="宋体" w:hAnsi="Times New Roman"/>
            <w:sz w:val="24"/>
            <w:szCs w:val="24"/>
          </w:rPr>
          <w:t>TOPSIS</w:t>
        </w:r>
      </w:ins>
      <w:r w:rsidRPr="00146ED5">
        <w:rPr>
          <w:rFonts w:ascii="宋体" w:eastAsia="宋体" w:hAnsi="宋体"/>
          <w:sz w:val="24"/>
          <w:szCs w:val="24"/>
        </w:rPr>
        <w:t>分析方法和其他相关研究方法可以用于评估企业的竞争力，帮助企业更好地了解其内部和外部环境，以制定更好的竞争策略。</w:t>
      </w:r>
    </w:p>
    <w:p w14:paraId="7422D2C3" w14:textId="27EE2C1A" w:rsidR="00BE56DC" w:rsidRPr="00BE56DC" w:rsidRDefault="0023004A" w:rsidP="009958A9">
      <w:pPr>
        <w:spacing w:line="360" w:lineRule="auto"/>
        <w:rPr>
          <w:rFonts w:ascii="宋体" w:eastAsia="宋体" w:hAnsi="宋体"/>
          <w:sz w:val="24"/>
          <w:szCs w:val="24"/>
        </w:rPr>
      </w:pPr>
      <w:ins w:id="964" w:author="Tu Tu" w:date="2023-05-03T18:21:00Z">
        <w:r>
          <w:rPr>
            <w:rFonts w:ascii="宋体" w:eastAsia="宋体" w:hAnsi="宋体"/>
            <w:sz w:val="24"/>
            <w:szCs w:val="24"/>
          </w:rPr>
          <w:tab/>
        </w:r>
      </w:ins>
      <w:r w:rsidR="00BE56DC" w:rsidRPr="00146ED5">
        <w:rPr>
          <w:rFonts w:ascii="宋体" w:eastAsia="宋体" w:hAnsi="宋体"/>
          <w:sz w:val="24"/>
          <w:szCs w:val="24"/>
        </w:rPr>
        <w:t>综上所述，</w:t>
      </w:r>
      <w:del w:id="965" w:author="Tu Tu" w:date="2023-05-03T19:03:00Z">
        <w:r w:rsidR="0022265E" w:rsidRPr="00C917AD" w:rsidDel="00E56C94">
          <w:rPr>
            <w:rFonts w:ascii="Times New Roman" w:eastAsia="宋体" w:hAnsi="Times New Roman"/>
            <w:sz w:val="24"/>
            <w:szCs w:val="24"/>
          </w:rPr>
          <w:delText>TOPSIS</w:delText>
        </w:r>
      </w:del>
      <w:ins w:id="966" w:author="Tu Tu" w:date="2023-05-03T19:03:00Z">
        <w:r w:rsidR="00E56C94" w:rsidRPr="004F29D8">
          <w:rPr>
            <w:rFonts w:ascii="Times New Roman" w:eastAsia="宋体" w:hAnsi="Times New Roman"/>
            <w:sz w:val="24"/>
            <w:szCs w:val="24"/>
          </w:rPr>
          <w:t>TOPSIS</w:t>
        </w:r>
      </w:ins>
      <w:r w:rsidR="00BE56DC" w:rsidRPr="00146ED5">
        <w:rPr>
          <w:rFonts w:ascii="宋体" w:eastAsia="宋体" w:hAnsi="宋体"/>
          <w:sz w:val="24"/>
          <w:szCs w:val="24"/>
        </w:rPr>
        <w:t>方法在外国学者圈中的应用范围非常广泛，不仅仅局限于企业竞争力的研究。此外，外国学者对企业竞争力的研究也是非常活跃的，涉及到不同领域和角度的研究。通过使用用户关系差异化管理工具、探</w:t>
      </w:r>
      <w:r w:rsidR="00BE56DC" w:rsidRPr="00146ED5">
        <w:rPr>
          <w:rFonts w:ascii="宋体" w:eastAsia="宋体" w:hAnsi="宋体" w:hint="eastAsia"/>
          <w:sz w:val="24"/>
          <w:szCs w:val="24"/>
        </w:rPr>
        <w:t>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7E11039D" w14:textId="4660BE4B" w:rsidR="00565524" w:rsidRPr="00D0521A" w:rsidRDefault="00565524" w:rsidP="00371F79">
      <w:pPr>
        <w:pStyle w:val="2"/>
        <w:rPr>
          <w:rFonts w:ascii="黑体" w:eastAsia="黑体" w:hAnsi="黑体"/>
          <w:sz w:val="30"/>
          <w:szCs w:val="30"/>
        </w:rPr>
      </w:pPr>
      <w:bookmarkStart w:id="967" w:name="_Toc134034119"/>
      <w:r w:rsidRPr="00D0521A">
        <w:rPr>
          <w:rFonts w:ascii="黑体" w:eastAsia="黑体" w:hAnsi="黑体" w:hint="eastAsia"/>
          <w:sz w:val="30"/>
          <w:szCs w:val="30"/>
        </w:rPr>
        <w:t>（</w:t>
      </w:r>
      <w:r w:rsidR="00206B40">
        <w:rPr>
          <w:rFonts w:ascii="黑体" w:eastAsia="黑体" w:hAnsi="黑体" w:hint="eastAsia"/>
          <w:sz w:val="30"/>
          <w:szCs w:val="30"/>
        </w:rPr>
        <w:t>三</w:t>
      </w:r>
      <w:r w:rsidRPr="00D0521A">
        <w:rPr>
          <w:rFonts w:ascii="黑体" w:eastAsia="黑体" w:hAnsi="黑体" w:hint="eastAsia"/>
          <w:sz w:val="30"/>
          <w:szCs w:val="30"/>
        </w:rPr>
        <w:t>）</w:t>
      </w:r>
      <w:r w:rsidR="00AF6802" w:rsidRPr="00D0521A">
        <w:rPr>
          <w:rFonts w:ascii="黑体" w:eastAsia="黑体" w:hAnsi="黑体" w:hint="eastAsia"/>
          <w:sz w:val="30"/>
          <w:szCs w:val="30"/>
        </w:rPr>
        <w:t>研究内容</w:t>
      </w:r>
      <w:bookmarkEnd w:id="967"/>
    </w:p>
    <w:p w14:paraId="7C82643C" w14:textId="771EB909" w:rsidR="00426F54" w:rsidRPr="00D0521A" w:rsidRDefault="00426F54" w:rsidP="00426F54">
      <w:pPr>
        <w:spacing w:line="360" w:lineRule="auto"/>
        <w:rPr>
          <w:rFonts w:ascii="宋体" w:eastAsia="宋体" w:hAnsi="宋体"/>
          <w:bCs/>
          <w:sz w:val="24"/>
        </w:rPr>
      </w:pPr>
      <w:r>
        <w:rPr>
          <w:bCs/>
          <w:sz w:val="24"/>
        </w:rPr>
        <w:t xml:space="preserve">  </w:t>
      </w:r>
      <w:r w:rsidRPr="00D0521A">
        <w:rPr>
          <w:rFonts w:ascii="宋体" w:eastAsia="宋体" w:hAnsi="宋体"/>
          <w:bCs/>
          <w:sz w:val="24"/>
        </w:rPr>
        <w:t xml:space="preserve"> </w:t>
      </w:r>
      <w:r w:rsidRPr="00D0521A">
        <w:rPr>
          <w:rFonts w:ascii="宋体" w:eastAsia="宋体" w:hAnsi="宋体" w:hint="eastAsia"/>
          <w:bCs/>
          <w:sz w:val="24"/>
        </w:rPr>
        <w:t>本研究以实证研究为主要研究方法，结合文献分析法</w:t>
      </w:r>
      <w:ins w:id="968" w:author="Tu Tu" w:date="2023-05-03T18:22:00Z">
        <w:r w:rsidR="008F322C">
          <w:rPr>
            <w:rFonts w:ascii="宋体" w:eastAsia="宋体" w:hAnsi="宋体" w:hint="eastAsia"/>
            <w:bCs/>
            <w:sz w:val="24"/>
          </w:rPr>
          <w:t>，并且</w:t>
        </w:r>
      </w:ins>
      <w:proofErr w:type="gramStart"/>
      <w:r w:rsidRPr="00D0521A">
        <w:rPr>
          <w:rFonts w:ascii="宋体" w:eastAsia="宋体" w:hAnsi="宋体" w:hint="eastAsia"/>
          <w:bCs/>
          <w:sz w:val="24"/>
        </w:rPr>
        <w:t>基于熵权</w:t>
      </w:r>
      <w:proofErr w:type="gramEnd"/>
      <w:del w:id="969" w:author="Tu Tu" w:date="2023-05-03T19:03:00Z">
        <w:r w:rsidR="0022265E" w:rsidRPr="00C917AD" w:rsidDel="00E56C94">
          <w:rPr>
            <w:rFonts w:ascii="Times New Roman" w:eastAsia="宋体" w:hAnsi="Times New Roman" w:hint="eastAsia"/>
            <w:bCs/>
            <w:sz w:val="24"/>
          </w:rPr>
          <w:delText>TOPSIS</w:delText>
        </w:r>
      </w:del>
      <w:ins w:id="970" w:author="Tu Tu" w:date="2023-05-03T19:03:00Z">
        <w:r w:rsidR="00E56C94" w:rsidRPr="004F29D8">
          <w:rPr>
            <w:rFonts w:ascii="Times New Roman" w:eastAsia="宋体" w:hAnsi="Times New Roman" w:hint="eastAsia"/>
            <w:bCs/>
            <w:sz w:val="24"/>
          </w:rPr>
          <w:t>TOPSIS</w:t>
        </w:r>
      </w:ins>
      <w:ins w:id="971" w:author="Tu Tu" w:date="2023-05-03T18:22:00Z">
        <w:r w:rsidR="00667B42">
          <w:rPr>
            <w:rFonts w:ascii="Times New Roman" w:eastAsia="宋体" w:hAnsi="Times New Roman" w:hint="eastAsia"/>
            <w:bCs/>
            <w:sz w:val="24"/>
          </w:rPr>
          <w:t>方法</w:t>
        </w:r>
      </w:ins>
      <w:r w:rsidRPr="00D0521A">
        <w:rPr>
          <w:rFonts w:ascii="宋体" w:eastAsia="宋体" w:hAnsi="宋体" w:hint="eastAsia"/>
          <w:bCs/>
          <w:sz w:val="24"/>
        </w:rPr>
        <w:t>，通过收集相关企业的财报数据，对企业竞争力进行分析。</w:t>
      </w:r>
    </w:p>
    <w:p w14:paraId="314C4D6E" w14:textId="0255077E" w:rsidR="00426F54" w:rsidRPr="0025022F" w:rsidRDefault="00426F54" w:rsidP="00426F54">
      <w:pPr>
        <w:spacing w:line="360" w:lineRule="auto"/>
        <w:rPr>
          <w:rFonts w:ascii="宋体" w:eastAsia="宋体" w:hAnsi="宋体" w:hint="eastAsia"/>
          <w:bCs/>
          <w:sz w:val="24"/>
        </w:rPr>
      </w:pPr>
      <w:r w:rsidRPr="00D0521A">
        <w:rPr>
          <w:rFonts w:ascii="宋体" w:eastAsia="宋体" w:hAnsi="宋体" w:hint="eastAsia"/>
          <w:bCs/>
          <w:sz w:val="24"/>
        </w:rPr>
        <w:t xml:space="preserve">   在第一章我们将查阅相关文献，例如电子书、网站等等，收集相关的研究背景与信息，简要说明研究的背景、目的以及意义，并且对研究方法、理论基础做出相关的阐述。</w:t>
      </w:r>
      <w:ins w:id="972" w:author="Tu Tu" w:date="2023-05-03T18:24:00Z">
        <w:r w:rsidR="0025022F">
          <w:rPr>
            <w:rFonts w:ascii="宋体" w:eastAsia="宋体" w:hAnsi="宋体" w:hint="eastAsia"/>
            <w:bCs/>
            <w:sz w:val="24"/>
          </w:rPr>
          <w:t>在本章中，我们还将</w:t>
        </w:r>
        <w:r w:rsidR="0025022F" w:rsidRPr="00D0521A">
          <w:rPr>
            <w:rFonts w:ascii="宋体" w:eastAsia="宋体" w:hAnsi="宋体" w:hint="eastAsia"/>
            <w:bCs/>
            <w:sz w:val="24"/>
          </w:rPr>
          <w:t>重点阐述目前国内外相关研究的研究现状。首先讨论企业竞争力的研究现状</w:t>
        </w:r>
        <w:r w:rsidR="0025022F">
          <w:rPr>
            <w:rFonts w:ascii="宋体" w:eastAsia="宋体" w:hAnsi="宋体" w:hint="eastAsia"/>
            <w:bCs/>
            <w:sz w:val="24"/>
          </w:rPr>
          <w:t>，</w:t>
        </w:r>
        <w:r w:rsidR="0025022F" w:rsidRPr="00D0521A">
          <w:rPr>
            <w:rFonts w:ascii="宋体" w:eastAsia="宋体" w:hAnsi="宋体" w:hint="eastAsia"/>
            <w:bCs/>
            <w:sz w:val="24"/>
          </w:rPr>
          <w:t>再介绍嵌入式企业竞争力研究的相关现状</w:t>
        </w:r>
        <w:r w:rsidR="0025022F">
          <w:rPr>
            <w:rFonts w:ascii="宋体" w:eastAsia="宋体" w:hAnsi="宋体" w:hint="eastAsia"/>
            <w:bCs/>
            <w:sz w:val="24"/>
          </w:rPr>
          <w:t>，从而</w:t>
        </w:r>
        <w:r w:rsidR="0025022F" w:rsidRPr="00D0521A">
          <w:rPr>
            <w:rFonts w:ascii="宋体" w:eastAsia="宋体" w:hAnsi="宋体" w:hint="eastAsia"/>
            <w:bCs/>
            <w:sz w:val="24"/>
          </w:rPr>
          <w:t>深入了解该领域的一些研究成果。</w:t>
        </w:r>
      </w:ins>
    </w:p>
    <w:p w14:paraId="574343B6" w14:textId="49711578"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第二章将</w:t>
      </w:r>
      <w:ins w:id="973" w:author="Tu Tu" w:date="2023-05-03T18:24:00Z">
        <w:r w:rsidR="00CD70FC" w:rsidRPr="00D0521A">
          <w:rPr>
            <w:rFonts w:ascii="宋体" w:eastAsia="宋体" w:hAnsi="宋体" w:hint="eastAsia"/>
            <w:bCs/>
            <w:sz w:val="24"/>
          </w:rPr>
          <w:t>参考目前已有研究建立起嵌入式计算机企业的评价指标体系，简要阐述评价目的、评价的原则、评价的影响因素。通过收集二手资料、统计资料、专家咨询等方式收集相关的数据资料。并且，选取</w:t>
        </w:r>
        <w:proofErr w:type="gramStart"/>
        <w:r w:rsidR="00CD70FC" w:rsidRPr="00D0521A">
          <w:rPr>
            <w:rFonts w:ascii="宋体" w:eastAsia="宋体" w:hAnsi="宋体" w:hint="eastAsia"/>
            <w:bCs/>
            <w:sz w:val="24"/>
          </w:rPr>
          <w:t>基于熵权的</w:t>
        </w:r>
      </w:ins>
      <w:proofErr w:type="gramEnd"/>
      <w:ins w:id="974" w:author="Tu Tu" w:date="2023-05-03T19:03:00Z">
        <w:r w:rsidR="00E56C94" w:rsidRPr="004F29D8">
          <w:rPr>
            <w:rFonts w:ascii="Times New Roman" w:eastAsia="宋体" w:hAnsi="Times New Roman"/>
            <w:bCs/>
            <w:sz w:val="24"/>
          </w:rPr>
          <w:t>TOPSIS</w:t>
        </w:r>
      </w:ins>
      <w:ins w:id="975" w:author="Tu Tu" w:date="2023-05-03T18:24:00Z">
        <w:r w:rsidR="00CD70FC" w:rsidRPr="00D0521A">
          <w:rPr>
            <w:rFonts w:ascii="宋体" w:eastAsia="宋体" w:hAnsi="宋体" w:hint="eastAsia"/>
            <w:bCs/>
            <w:sz w:val="24"/>
          </w:rPr>
          <w:t>分析方法为各项评价指标赋予不同的权值，然后对选取的若干家上市企业进行实证分析。</w:t>
        </w:r>
      </w:ins>
      <w:del w:id="976" w:author="Tu Tu" w:date="2023-05-03T18:24:00Z">
        <w:r w:rsidRPr="00D0521A" w:rsidDel="00313DA4">
          <w:rPr>
            <w:rFonts w:ascii="宋体" w:eastAsia="宋体" w:hAnsi="宋体" w:hint="eastAsia"/>
            <w:bCs/>
            <w:sz w:val="24"/>
          </w:rPr>
          <w:delText>重点阐述目前国内外相关研究的研究现状。首先讨论企业竞争力的研究现状</w:delText>
        </w:r>
      </w:del>
      <w:del w:id="977" w:author="Tu Tu" w:date="2023-05-03T18:23:00Z">
        <w:r w:rsidRPr="00D0521A" w:rsidDel="009D3218">
          <w:rPr>
            <w:rFonts w:ascii="宋体" w:eastAsia="宋体" w:hAnsi="宋体" w:hint="eastAsia"/>
            <w:bCs/>
            <w:sz w:val="24"/>
          </w:rPr>
          <w:delText>、</w:delText>
        </w:r>
      </w:del>
      <w:del w:id="978" w:author="Tu Tu" w:date="2023-05-03T18:24:00Z">
        <w:r w:rsidRPr="00D0521A" w:rsidDel="00313DA4">
          <w:rPr>
            <w:rFonts w:ascii="宋体" w:eastAsia="宋体" w:hAnsi="宋体" w:hint="eastAsia"/>
            <w:bCs/>
            <w:sz w:val="24"/>
          </w:rPr>
          <w:delText>再介绍嵌入式企业竞争力研究的相关现状</w:delText>
        </w:r>
      </w:del>
      <w:del w:id="979" w:author="Tu Tu" w:date="2023-05-03T18:23:00Z">
        <w:r w:rsidRPr="00D0521A" w:rsidDel="009D3218">
          <w:rPr>
            <w:rFonts w:ascii="宋体" w:eastAsia="宋体" w:hAnsi="宋体" w:hint="eastAsia"/>
            <w:bCs/>
            <w:sz w:val="24"/>
          </w:rPr>
          <w:delText>。</w:delText>
        </w:r>
      </w:del>
      <w:del w:id="980" w:author="Tu Tu" w:date="2023-05-03T18:24:00Z">
        <w:r w:rsidRPr="00D0521A" w:rsidDel="00313DA4">
          <w:rPr>
            <w:rFonts w:ascii="宋体" w:eastAsia="宋体" w:hAnsi="宋体" w:hint="eastAsia"/>
            <w:bCs/>
            <w:sz w:val="24"/>
          </w:rPr>
          <w:delText>深入了解该领域的一些研究成果。</w:delText>
        </w:r>
      </w:del>
    </w:p>
    <w:p w14:paraId="4A897349" w14:textId="5C8F3718"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第三章</w:t>
      </w:r>
      <w:ins w:id="981" w:author="Tu Tu" w:date="2023-05-03T18:24:00Z">
        <w:r w:rsidR="001C4EA5">
          <w:rPr>
            <w:rFonts w:ascii="宋体" w:eastAsia="宋体" w:hAnsi="宋体" w:hint="eastAsia"/>
            <w:bCs/>
            <w:sz w:val="24"/>
          </w:rPr>
          <w:t>详细介绍</w:t>
        </w:r>
      </w:ins>
      <w:ins w:id="982" w:author="Tu Tu" w:date="2023-05-03T18:25:00Z">
        <w:r w:rsidR="00775F8B">
          <w:rPr>
            <w:rFonts w:ascii="宋体" w:eastAsia="宋体" w:hAnsi="宋体" w:hint="eastAsia"/>
            <w:bCs/>
            <w:sz w:val="24"/>
          </w:rPr>
          <w:t>熵值法的计算过程以及</w:t>
        </w:r>
        <w:proofErr w:type="gramStart"/>
        <w:r w:rsidR="00775F8B">
          <w:rPr>
            <w:rFonts w:ascii="宋体" w:eastAsia="宋体" w:hAnsi="宋体" w:hint="eastAsia"/>
            <w:bCs/>
            <w:sz w:val="24"/>
          </w:rPr>
          <w:t>基于熵权</w:t>
        </w:r>
      </w:ins>
      <w:proofErr w:type="gramEnd"/>
      <w:ins w:id="983" w:author="Tu Tu" w:date="2023-05-03T19:03:00Z">
        <w:r w:rsidR="00E56C94" w:rsidRPr="004F29D8">
          <w:rPr>
            <w:rFonts w:ascii="Times New Roman" w:eastAsia="宋体" w:hAnsi="Times New Roman" w:hint="eastAsia"/>
            <w:bCs/>
            <w:sz w:val="24"/>
          </w:rPr>
          <w:t>TOPSIS</w:t>
        </w:r>
      </w:ins>
      <w:ins w:id="984" w:author="Tu Tu" w:date="2023-05-03T18:25:00Z">
        <w:r w:rsidR="00775F8B">
          <w:rPr>
            <w:rFonts w:ascii="宋体" w:eastAsia="宋体" w:hAnsi="宋体" w:hint="eastAsia"/>
            <w:bCs/>
            <w:sz w:val="24"/>
          </w:rPr>
          <w:t>综合分析方法的具</w:t>
        </w:r>
        <w:r w:rsidR="00775F8B">
          <w:rPr>
            <w:rFonts w:ascii="宋体" w:eastAsia="宋体" w:hAnsi="宋体" w:hint="eastAsia"/>
            <w:bCs/>
            <w:sz w:val="24"/>
          </w:rPr>
          <w:lastRenderedPageBreak/>
          <w:t>体计算过程，为下一章进行实证分析做好准备工作。</w:t>
        </w:r>
      </w:ins>
      <w:del w:id="985" w:author="Tu Tu" w:date="2023-05-03T18:24:00Z">
        <w:r w:rsidRPr="00D0521A" w:rsidDel="001C4EA5">
          <w:rPr>
            <w:rFonts w:ascii="宋体" w:eastAsia="宋体" w:hAnsi="宋体" w:hint="eastAsia"/>
            <w:bCs/>
            <w:sz w:val="24"/>
          </w:rPr>
          <w:delText>将参考目前已有研究建立起嵌入式计算机企业的评价指标体系，简要阐述评价目的、评价的原则、评价的影响因素。通过收集二手资料、统计资料、专家咨询等方式收集相关的数据资料。并且，选取基于熵权的</w:delText>
        </w:r>
        <w:r w:rsidR="0022265E" w:rsidDel="001C4EA5">
          <w:rPr>
            <w:rFonts w:ascii="Times New Roman" w:eastAsia="宋体" w:hAnsi="Times New Roman"/>
            <w:bCs/>
            <w:sz w:val="24"/>
          </w:rPr>
          <w:delText>TOPSIS</w:delText>
        </w:r>
        <w:r w:rsidRPr="00D0521A" w:rsidDel="001C4EA5">
          <w:rPr>
            <w:rFonts w:ascii="宋体" w:eastAsia="宋体" w:hAnsi="宋体" w:hint="eastAsia"/>
            <w:bCs/>
            <w:sz w:val="24"/>
          </w:rPr>
          <w:delText>分析方法为各项评价指标赋予不同的权值，然后对选取的若干家上市企业进行实证分析。</w:delText>
        </w:r>
      </w:del>
    </w:p>
    <w:p w14:paraId="16188D04" w14:textId="7D418648"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第</w:t>
      </w:r>
      <w:ins w:id="986" w:author="Tu Tu" w:date="2023-05-03T18:23:00Z">
        <w:r w:rsidR="00076893">
          <w:rPr>
            <w:rFonts w:ascii="宋体" w:eastAsia="宋体" w:hAnsi="宋体" w:hint="eastAsia"/>
            <w:bCs/>
            <w:sz w:val="24"/>
          </w:rPr>
          <w:t>四</w:t>
        </w:r>
      </w:ins>
      <w:del w:id="987" w:author="Tu Tu" w:date="2023-05-03T18:23:00Z">
        <w:r w:rsidRPr="00D0521A" w:rsidDel="00076893">
          <w:rPr>
            <w:rFonts w:ascii="宋体" w:eastAsia="宋体" w:hAnsi="宋体" w:hint="eastAsia"/>
            <w:bCs/>
            <w:sz w:val="24"/>
          </w:rPr>
          <w:delText>五</w:delText>
        </w:r>
      </w:del>
      <w:r w:rsidRPr="00D0521A">
        <w:rPr>
          <w:rFonts w:ascii="宋体" w:eastAsia="宋体" w:hAnsi="宋体" w:hint="eastAsia"/>
          <w:bCs/>
          <w:sz w:val="24"/>
        </w:rPr>
        <w:t>章是实证分析。在这一章我们将具体着手运用</w:t>
      </w:r>
      <w:proofErr w:type="gramStart"/>
      <w:r w:rsidRPr="00D0521A">
        <w:rPr>
          <w:rFonts w:ascii="宋体" w:eastAsia="宋体" w:hAnsi="宋体" w:hint="eastAsia"/>
          <w:bCs/>
          <w:sz w:val="24"/>
        </w:rPr>
        <w:t>基于熵权的</w:t>
      </w:r>
      <w:proofErr w:type="gramEnd"/>
      <w:del w:id="988" w:author="Tu Tu" w:date="2023-05-03T19:03:00Z">
        <w:r w:rsidR="0022265E" w:rsidRPr="00C917AD" w:rsidDel="00E56C94">
          <w:rPr>
            <w:rFonts w:ascii="Times New Roman" w:eastAsia="宋体" w:hAnsi="Times New Roman"/>
            <w:bCs/>
            <w:sz w:val="24"/>
          </w:rPr>
          <w:delText>TOPSIS</w:delText>
        </w:r>
      </w:del>
      <w:ins w:id="989" w:author="Tu Tu" w:date="2023-05-03T19:03:00Z">
        <w:r w:rsidR="00E56C94" w:rsidRPr="004F29D8">
          <w:rPr>
            <w:rFonts w:ascii="Times New Roman" w:eastAsia="宋体" w:hAnsi="Times New Roman"/>
            <w:bCs/>
            <w:sz w:val="24"/>
          </w:rPr>
          <w:t>TOPSIS</w:t>
        </w:r>
      </w:ins>
      <w:r w:rsidRPr="00D0521A">
        <w:rPr>
          <w:rFonts w:ascii="宋体" w:eastAsia="宋体" w:hAnsi="宋体" w:hint="eastAsia"/>
          <w:bCs/>
          <w:sz w:val="24"/>
        </w:rPr>
        <w:t>方法对我们选取的企业进行具体的分析，主要涉及到分析中的一些具体的细节，例如各个评价指标的权重设置、原始矩阵的构建、最优解与最劣解的计算以及各个评价对象与最优解和最劣解的距离等等。</w:t>
      </w:r>
    </w:p>
    <w:p w14:paraId="46E68F98" w14:textId="1000C102" w:rsidR="00426F54" w:rsidRDefault="00426F54" w:rsidP="00426F54">
      <w:pPr>
        <w:spacing w:line="360" w:lineRule="auto"/>
        <w:ind w:firstLineChars="200" w:firstLine="480"/>
        <w:rPr>
          <w:rFonts w:ascii="宋体" w:eastAsia="宋体" w:hAnsi="宋体"/>
          <w:bCs/>
          <w:sz w:val="24"/>
        </w:rPr>
      </w:pPr>
      <w:r w:rsidRPr="00D0521A">
        <w:rPr>
          <w:rFonts w:ascii="宋体" w:eastAsia="宋体" w:hAnsi="宋体" w:hint="eastAsia"/>
          <w:bCs/>
          <w:sz w:val="24"/>
        </w:rPr>
        <w:t>第</w:t>
      </w:r>
      <w:ins w:id="990" w:author="Tu Tu" w:date="2023-05-03T18:23:00Z">
        <w:r w:rsidR="00B611EB">
          <w:rPr>
            <w:rFonts w:ascii="宋体" w:eastAsia="宋体" w:hAnsi="宋体" w:hint="eastAsia"/>
            <w:bCs/>
            <w:sz w:val="24"/>
          </w:rPr>
          <w:t>五</w:t>
        </w:r>
      </w:ins>
      <w:del w:id="991" w:author="Tu Tu" w:date="2023-05-03T18:23:00Z">
        <w:r w:rsidRPr="00D0521A" w:rsidDel="00B611EB">
          <w:rPr>
            <w:rFonts w:ascii="宋体" w:eastAsia="宋体" w:hAnsi="宋体" w:hint="eastAsia"/>
            <w:bCs/>
            <w:sz w:val="24"/>
          </w:rPr>
          <w:delText>六</w:delText>
        </w:r>
      </w:del>
      <w:r w:rsidRPr="00D0521A">
        <w:rPr>
          <w:rFonts w:ascii="宋体" w:eastAsia="宋体" w:hAnsi="宋体" w:hint="eastAsia"/>
          <w:bCs/>
          <w:sz w:val="24"/>
        </w:rPr>
        <w:t>章是结论与建议。在之前分析内容结果的基础上，我们将在这一部分给出最终的研究结论。针对我们的研究结论我们将指出可能存在的问题，根据这些问题，我们将会提出我们的建议与对策。</w:t>
      </w:r>
    </w:p>
    <w:p w14:paraId="06D24473" w14:textId="4C5C07BF" w:rsidR="00D0521A" w:rsidRDefault="00D0521A" w:rsidP="00426F54">
      <w:pPr>
        <w:spacing w:line="360" w:lineRule="auto"/>
        <w:ind w:firstLineChars="200" w:firstLine="480"/>
        <w:rPr>
          <w:rFonts w:ascii="宋体" w:eastAsia="宋体" w:hAnsi="宋体"/>
          <w:bCs/>
          <w:sz w:val="24"/>
        </w:rPr>
      </w:pPr>
      <w:r>
        <w:rPr>
          <w:rFonts w:ascii="宋体" w:eastAsia="宋体" w:hAnsi="宋体" w:hint="eastAsia"/>
          <w:bCs/>
          <w:sz w:val="24"/>
        </w:rPr>
        <w:t>基于以上论述，本文的研究框架如图</w:t>
      </w:r>
      <w:r w:rsidRPr="004F29D8">
        <w:rPr>
          <w:rFonts w:ascii="Times New Roman" w:eastAsia="宋体" w:hAnsi="Times New Roman"/>
          <w:bCs/>
          <w:sz w:val="24"/>
        </w:rPr>
        <w:t>1</w:t>
      </w:r>
      <w:r w:rsidR="00F95297">
        <w:rPr>
          <w:rFonts w:ascii="宋体" w:eastAsia="宋体" w:hAnsi="宋体"/>
          <w:bCs/>
          <w:sz w:val="24"/>
        </w:rPr>
        <w:t>-</w:t>
      </w:r>
      <w:r w:rsidR="00F95297" w:rsidRPr="004F29D8">
        <w:rPr>
          <w:rFonts w:ascii="Times New Roman" w:eastAsia="宋体" w:hAnsi="Times New Roman"/>
          <w:bCs/>
          <w:sz w:val="24"/>
        </w:rPr>
        <w:t>1</w:t>
      </w:r>
      <w:r>
        <w:rPr>
          <w:rFonts w:ascii="宋体" w:eastAsia="宋体" w:hAnsi="宋体" w:hint="eastAsia"/>
          <w:bCs/>
          <w:sz w:val="24"/>
        </w:rPr>
        <w:t>所示</w:t>
      </w:r>
      <w:r w:rsidR="001E1103">
        <w:rPr>
          <w:rFonts w:ascii="宋体" w:eastAsia="宋体" w:hAnsi="宋体" w:hint="eastAsia"/>
          <w:bCs/>
          <w:sz w:val="24"/>
        </w:rPr>
        <w:t>：</w:t>
      </w:r>
    </w:p>
    <w:p w14:paraId="3ED6BEC3" w14:textId="2FB8E787" w:rsidR="001E1103" w:rsidRDefault="00D91C57" w:rsidP="001E1103">
      <w:pPr>
        <w:spacing w:line="360" w:lineRule="auto"/>
        <w:ind w:firstLineChars="200" w:firstLine="480"/>
        <w:jc w:val="center"/>
        <w:rPr>
          <w:rFonts w:ascii="宋体" w:eastAsia="宋体" w:hAnsi="宋体"/>
          <w:bCs/>
          <w:sz w:val="24"/>
        </w:rPr>
      </w:pPr>
      <w:r>
        <w:rPr>
          <w:rFonts w:ascii="宋体" w:eastAsia="宋体" w:hAnsi="宋体"/>
          <w:bCs/>
          <w:noProof/>
          <w:sz w:val="24"/>
        </w:rPr>
        <w:drawing>
          <wp:inline distT="0" distB="0" distL="0" distR="0" wp14:anchorId="6396F098" wp14:editId="463A2348">
            <wp:extent cx="2593057" cy="461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0499" cy="4623331"/>
                    </a:xfrm>
                    <a:prstGeom prst="rect">
                      <a:avLst/>
                    </a:prstGeom>
                  </pic:spPr>
                </pic:pic>
              </a:graphicData>
            </a:graphic>
          </wp:inline>
        </w:drawing>
      </w:r>
    </w:p>
    <w:p w14:paraId="6660C936" w14:textId="14FA4D01" w:rsidR="001E1103" w:rsidRPr="00C43D87" w:rsidRDefault="001E1103" w:rsidP="001E1103">
      <w:pPr>
        <w:spacing w:line="360" w:lineRule="auto"/>
        <w:ind w:firstLineChars="200" w:firstLine="420"/>
        <w:jc w:val="center"/>
        <w:rPr>
          <w:rFonts w:ascii="宋体" w:eastAsia="宋体" w:hAnsi="宋体"/>
          <w:bCs/>
          <w:szCs w:val="21"/>
        </w:rPr>
      </w:pPr>
      <w:r w:rsidRPr="00C43D87">
        <w:rPr>
          <w:rFonts w:ascii="宋体" w:eastAsia="宋体" w:hAnsi="宋体" w:hint="eastAsia"/>
          <w:bCs/>
          <w:szCs w:val="21"/>
        </w:rPr>
        <w:t>图</w:t>
      </w:r>
      <w:r w:rsidRPr="004F29D8">
        <w:rPr>
          <w:rFonts w:ascii="Times New Roman" w:eastAsia="宋体" w:hAnsi="Times New Roman" w:hint="eastAsia"/>
          <w:bCs/>
          <w:szCs w:val="21"/>
        </w:rPr>
        <w:t>1</w:t>
      </w:r>
      <w:r w:rsidRPr="00C43D87">
        <w:rPr>
          <w:rFonts w:ascii="宋体" w:eastAsia="宋体" w:hAnsi="宋体"/>
          <w:bCs/>
          <w:szCs w:val="21"/>
        </w:rPr>
        <w:t>-</w:t>
      </w:r>
      <w:r w:rsidRPr="004F29D8">
        <w:rPr>
          <w:rFonts w:ascii="Times New Roman" w:eastAsia="宋体" w:hAnsi="Times New Roman"/>
          <w:bCs/>
          <w:szCs w:val="21"/>
        </w:rPr>
        <w:t>1</w:t>
      </w:r>
      <w:r w:rsidRPr="00C43D87">
        <w:rPr>
          <w:rFonts w:ascii="宋体" w:eastAsia="宋体" w:hAnsi="宋体"/>
          <w:bCs/>
          <w:szCs w:val="21"/>
        </w:rPr>
        <w:t xml:space="preserve"> </w:t>
      </w:r>
      <w:r w:rsidRPr="00C43D87">
        <w:rPr>
          <w:rFonts w:ascii="宋体" w:eastAsia="宋体" w:hAnsi="宋体" w:hint="eastAsia"/>
          <w:bCs/>
          <w:szCs w:val="21"/>
        </w:rPr>
        <w:t>研究框架</w:t>
      </w:r>
    </w:p>
    <w:p w14:paraId="30DB865D" w14:textId="77777777" w:rsidR="00D410D7" w:rsidRDefault="00D410D7" w:rsidP="009958A9">
      <w:pPr>
        <w:spacing w:line="360" w:lineRule="auto"/>
        <w:rPr>
          <w:rFonts w:ascii="宋体" w:eastAsia="宋体" w:hAnsi="宋体" w:hint="eastAsia"/>
          <w:sz w:val="24"/>
          <w:szCs w:val="24"/>
        </w:rPr>
      </w:pPr>
    </w:p>
    <w:p w14:paraId="4AB58F8D" w14:textId="77777777" w:rsidR="00D410D7" w:rsidRDefault="00D410D7" w:rsidP="009958A9">
      <w:pPr>
        <w:spacing w:line="360" w:lineRule="auto"/>
        <w:rPr>
          <w:rFonts w:ascii="宋体" w:eastAsia="宋体" w:hAnsi="宋体"/>
          <w:sz w:val="24"/>
          <w:szCs w:val="24"/>
        </w:rPr>
      </w:pPr>
    </w:p>
    <w:p w14:paraId="006D8249" w14:textId="77777777" w:rsidR="00D410D7" w:rsidDel="00F41EBF" w:rsidRDefault="00D410D7" w:rsidP="009958A9">
      <w:pPr>
        <w:spacing w:line="360" w:lineRule="auto"/>
        <w:rPr>
          <w:del w:id="992" w:author="Tu Tu" w:date="2023-05-03T18:25:00Z"/>
          <w:rFonts w:ascii="宋体" w:eastAsia="宋体" w:hAnsi="宋体"/>
          <w:sz w:val="24"/>
          <w:szCs w:val="24"/>
        </w:rPr>
      </w:pPr>
    </w:p>
    <w:p w14:paraId="503652DB" w14:textId="77777777" w:rsidR="00D410D7" w:rsidDel="00F41EBF" w:rsidRDefault="00D410D7" w:rsidP="009958A9">
      <w:pPr>
        <w:spacing w:line="360" w:lineRule="auto"/>
        <w:rPr>
          <w:del w:id="993" w:author="Tu Tu" w:date="2023-05-03T18:25:00Z"/>
          <w:rFonts w:ascii="宋体" w:eastAsia="宋体" w:hAnsi="宋体" w:hint="eastAsia"/>
          <w:sz w:val="24"/>
          <w:szCs w:val="24"/>
        </w:rPr>
      </w:pPr>
    </w:p>
    <w:p w14:paraId="49F947A5" w14:textId="77777777" w:rsidR="00D410D7" w:rsidDel="00F41EBF" w:rsidRDefault="00D410D7" w:rsidP="009958A9">
      <w:pPr>
        <w:spacing w:line="360" w:lineRule="auto"/>
        <w:rPr>
          <w:del w:id="994" w:author="Tu Tu" w:date="2023-05-03T18:25:00Z"/>
          <w:rFonts w:ascii="宋体" w:eastAsia="宋体" w:hAnsi="宋体" w:hint="eastAsia"/>
          <w:sz w:val="24"/>
          <w:szCs w:val="24"/>
        </w:rPr>
      </w:pPr>
    </w:p>
    <w:p w14:paraId="49EB431C" w14:textId="77777777" w:rsidR="00D410D7" w:rsidDel="00F41EBF" w:rsidRDefault="00D410D7" w:rsidP="009958A9">
      <w:pPr>
        <w:spacing w:line="360" w:lineRule="auto"/>
        <w:rPr>
          <w:del w:id="995" w:author="Tu Tu" w:date="2023-05-03T18:25:00Z"/>
          <w:rFonts w:ascii="宋体" w:eastAsia="宋体" w:hAnsi="宋体" w:hint="eastAsia"/>
          <w:sz w:val="24"/>
          <w:szCs w:val="24"/>
        </w:rPr>
      </w:pPr>
    </w:p>
    <w:p w14:paraId="5C5AC6B6" w14:textId="77777777" w:rsidR="00D410D7" w:rsidDel="00F41EBF" w:rsidRDefault="00D410D7" w:rsidP="009958A9">
      <w:pPr>
        <w:spacing w:line="360" w:lineRule="auto"/>
        <w:rPr>
          <w:del w:id="996" w:author="Tu Tu" w:date="2023-05-03T18:25:00Z"/>
          <w:rFonts w:ascii="宋体" w:eastAsia="宋体" w:hAnsi="宋体" w:hint="eastAsia"/>
          <w:sz w:val="24"/>
          <w:szCs w:val="24"/>
        </w:rPr>
      </w:pPr>
    </w:p>
    <w:p w14:paraId="7741BC1C" w14:textId="77777777" w:rsidR="00D410D7" w:rsidDel="00F41EBF" w:rsidRDefault="00D410D7" w:rsidP="009958A9">
      <w:pPr>
        <w:spacing w:line="360" w:lineRule="auto"/>
        <w:rPr>
          <w:del w:id="997" w:author="Tu Tu" w:date="2023-05-03T18:25:00Z"/>
          <w:rFonts w:ascii="宋体" w:eastAsia="宋体" w:hAnsi="宋体" w:hint="eastAsia"/>
          <w:sz w:val="24"/>
          <w:szCs w:val="24"/>
        </w:rPr>
      </w:pPr>
    </w:p>
    <w:p w14:paraId="3EFFF02C" w14:textId="77777777" w:rsidR="00D410D7" w:rsidDel="00F41EBF" w:rsidRDefault="00D410D7" w:rsidP="009958A9">
      <w:pPr>
        <w:spacing w:line="360" w:lineRule="auto"/>
        <w:rPr>
          <w:del w:id="998" w:author="Tu Tu" w:date="2023-05-03T18:25:00Z"/>
          <w:rFonts w:ascii="宋体" w:eastAsia="宋体" w:hAnsi="宋体" w:hint="eastAsia"/>
          <w:sz w:val="24"/>
          <w:szCs w:val="24"/>
        </w:rPr>
      </w:pPr>
    </w:p>
    <w:p w14:paraId="0445BB89" w14:textId="77777777" w:rsidR="00D410D7" w:rsidDel="00F41EBF" w:rsidRDefault="00D410D7" w:rsidP="009958A9">
      <w:pPr>
        <w:spacing w:line="360" w:lineRule="auto"/>
        <w:rPr>
          <w:del w:id="999" w:author="Tu Tu" w:date="2023-05-03T18:25:00Z"/>
          <w:rFonts w:ascii="宋体" w:eastAsia="宋体" w:hAnsi="宋体" w:hint="eastAsia"/>
          <w:sz w:val="24"/>
          <w:szCs w:val="24"/>
        </w:rPr>
      </w:pPr>
    </w:p>
    <w:p w14:paraId="69BA1B6F" w14:textId="77777777" w:rsidR="00D410D7" w:rsidDel="00F41EBF" w:rsidRDefault="00D410D7" w:rsidP="009958A9">
      <w:pPr>
        <w:spacing w:line="360" w:lineRule="auto"/>
        <w:rPr>
          <w:del w:id="1000" w:author="Tu Tu" w:date="2023-05-03T18:25:00Z"/>
          <w:rFonts w:ascii="宋体" w:eastAsia="宋体" w:hAnsi="宋体" w:hint="eastAsia"/>
          <w:sz w:val="24"/>
          <w:szCs w:val="24"/>
        </w:rPr>
      </w:pPr>
    </w:p>
    <w:p w14:paraId="55E7FAA1" w14:textId="77777777" w:rsidR="00D410D7" w:rsidDel="00F41EBF" w:rsidRDefault="00D410D7" w:rsidP="009958A9">
      <w:pPr>
        <w:spacing w:line="360" w:lineRule="auto"/>
        <w:rPr>
          <w:del w:id="1001" w:author="Tu Tu" w:date="2023-05-03T18:25:00Z"/>
          <w:rFonts w:ascii="宋体" w:eastAsia="宋体" w:hAnsi="宋体" w:hint="eastAsia"/>
          <w:sz w:val="24"/>
          <w:szCs w:val="24"/>
        </w:rPr>
      </w:pPr>
    </w:p>
    <w:p w14:paraId="21AA1FB7" w14:textId="77777777" w:rsidR="00D410D7" w:rsidDel="00F41EBF" w:rsidRDefault="00D410D7" w:rsidP="009958A9">
      <w:pPr>
        <w:spacing w:line="360" w:lineRule="auto"/>
        <w:rPr>
          <w:del w:id="1002" w:author="Tu Tu" w:date="2023-05-03T18:25:00Z"/>
          <w:rFonts w:ascii="宋体" w:eastAsia="宋体" w:hAnsi="宋体" w:hint="eastAsia"/>
          <w:sz w:val="24"/>
          <w:szCs w:val="24"/>
        </w:rPr>
      </w:pPr>
    </w:p>
    <w:p w14:paraId="7F2C1CE8" w14:textId="77777777" w:rsidR="00D410D7" w:rsidDel="00F41EBF" w:rsidRDefault="00D410D7" w:rsidP="009958A9">
      <w:pPr>
        <w:spacing w:line="360" w:lineRule="auto"/>
        <w:rPr>
          <w:del w:id="1003" w:author="Tu Tu" w:date="2023-05-03T18:25:00Z"/>
          <w:rFonts w:ascii="宋体" w:eastAsia="宋体" w:hAnsi="宋体" w:hint="eastAsia"/>
          <w:sz w:val="24"/>
          <w:szCs w:val="24"/>
        </w:rPr>
      </w:pPr>
    </w:p>
    <w:p w14:paraId="4015A994" w14:textId="77777777" w:rsidR="00D410D7" w:rsidDel="00F41EBF" w:rsidRDefault="00D410D7" w:rsidP="009958A9">
      <w:pPr>
        <w:spacing w:line="360" w:lineRule="auto"/>
        <w:rPr>
          <w:del w:id="1004" w:author="Tu Tu" w:date="2023-05-03T18:25:00Z"/>
          <w:rFonts w:ascii="宋体" w:eastAsia="宋体" w:hAnsi="宋体" w:hint="eastAsia"/>
          <w:sz w:val="24"/>
          <w:szCs w:val="24"/>
        </w:rPr>
      </w:pPr>
    </w:p>
    <w:p w14:paraId="1158AC33" w14:textId="77777777" w:rsidR="00D410D7" w:rsidDel="00F41EBF" w:rsidRDefault="00D410D7" w:rsidP="009958A9">
      <w:pPr>
        <w:spacing w:line="360" w:lineRule="auto"/>
        <w:rPr>
          <w:del w:id="1005" w:author="Tu Tu" w:date="2023-05-03T18:25:00Z"/>
          <w:rFonts w:ascii="宋体" w:eastAsia="宋体" w:hAnsi="宋体" w:hint="eastAsia"/>
          <w:sz w:val="24"/>
          <w:szCs w:val="24"/>
        </w:rPr>
      </w:pPr>
    </w:p>
    <w:p w14:paraId="77B9B48E" w14:textId="77777777" w:rsidR="00D410D7" w:rsidDel="00F41EBF" w:rsidRDefault="00D410D7" w:rsidP="009958A9">
      <w:pPr>
        <w:spacing w:line="360" w:lineRule="auto"/>
        <w:rPr>
          <w:del w:id="1006" w:author="Tu Tu" w:date="2023-05-03T18:25:00Z"/>
          <w:rFonts w:ascii="宋体" w:eastAsia="宋体" w:hAnsi="宋体" w:hint="eastAsia"/>
          <w:sz w:val="24"/>
          <w:szCs w:val="24"/>
        </w:rPr>
      </w:pPr>
    </w:p>
    <w:p w14:paraId="67ACCB9B" w14:textId="77777777" w:rsidR="00D410D7" w:rsidDel="00F41EBF" w:rsidRDefault="00D410D7" w:rsidP="009958A9">
      <w:pPr>
        <w:spacing w:line="360" w:lineRule="auto"/>
        <w:rPr>
          <w:del w:id="1007" w:author="Tu Tu" w:date="2023-05-03T18:25:00Z"/>
          <w:rFonts w:ascii="宋体" w:eastAsia="宋体" w:hAnsi="宋体" w:hint="eastAsia"/>
          <w:sz w:val="24"/>
          <w:szCs w:val="24"/>
        </w:rPr>
      </w:pPr>
    </w:p>
    <w:p w14:paraId="3F2CEEC5" w14:textId="77777777" w:rsidR="00D410D7" w:rsidDel="00F41EBF" w:rsidRDefault="00D410D7" w:rsidP="009958A9">
      <w:pPr>
        <w:spacing w:line="360" w:lineRule="auto"/>
        <w:rPr>
          <w:del w:id="1008" w:author="Tu Tu" w:date="2023-05-03T18:25:00Z"/>
          <w:rFonts w:ascii="宋体" w:eastAsia="宋体" w:hAnsi="宋体" w:hint="eastAsia"/>
          <w:sz w:val="24"/>
          <w:szCs w:val="24"/>
        </w:rPr>
      </w:pPr>
    </w:p>
    <w:p w14:paraId="1CA4A1CE" w14:textId="77777777" w:rsidR="00D410D7" w:rsidDel="00F41EBF" w:rsidRDefault="00D410D7" w:rsidP="009958A9">
      <w:pPr>
        <w:spacing w:line="360" w:lineRule="auto"/>
        <w:rPr>
          <w:del w:id="1009" w:author="Tu Tu" w:date="2023-05-03T18:25:00Z"/>
          <w:rFonts w:ascii="宋体" w:eastAsia="宋体" w:hAnsi="宋体" w:hint="eastAsia"/>
          <w:sz w:val="24"/>
          <w:szCs w:val="24"/>
        </w:rPr>
      </w:pPr>
    </w:p>
    <w:p w14:paraId="30214AA2" w14:textId="77777777" w:rsidR="00D410D7" w:rsidDel="00F41EBF" w:rsidRDefault="00D410D7" w:rsidP="009958A9">
      <w:pPr>
        <w:spacing w:line="360" w:lineRule="auto"/>
        <w:rPr>
          <w:del w:id="1010" w:author="Tu Tu" w:date="2023-05-03T18:25:00Z"/>
          <w:rFonts w:ascii="宋体" w:eastAsia="宋体" w:hAnsi="宋体" w:hint="eastAsia"/>
          <w:sz w:val="24"/>
          <w:szCs w:val="24"/>
        </w:rPr>
      </w:pPr>
    </w:p>
    <w:p w14:paraId="3B73F3E6" w14:textId="77777777" w:rsidR="00D410D7" w:rsidDel="00F41EBF" w:rsidRDefault="00D410D7" w:rsidP="009958A9">
      <w:pPr>
        <w:spacing w:line="360" w:lineRule="auto"/>
        <w:rPr>
          <w:del w:id="1011" w:author="Tu Tu" w:date="2023-05-03T18:25:00Z"/>
          <w:rFonts w:ascii="宋体" w:eastAsia="宋体" w:hAnsi="宋体" w:hint="eastAsia"/>
          <w:sz w:val="24"/>
          <w:szCs w:val="24"/>
        </w:rPr>
      </w:pPr>
    </w:p>
    <w:p w14:paraId="6ACD79D9" w14:textId="77777777" w:rsidR="00D410D7" w:rsidDel="00F41EBF" w:rsidRDefault="00D410D7" w:rsidP="009958A9">
      <w:pPr>
        <w:spacing w:line="360" w:lineRule="auto"/>
        <w:rPr>
          <w:del w:id="1012" w:author="Tu Tu" w:date="2023-05-03T18:25:00Z"/>
          <w:rFonts w:ascii="宋体" w:eastAsia="宋体" w:hAnsi="宋体" w:hint="eastAsia"/>
          <w:sz w:val="24"/>
          <w:szCs w:val="24"/>
        </w:rPr>
      </w:pPr>
    </w:p>
    <w:p w14:paraId="3D0AB86A" w14:textId="77777777" w:rsidR="00D410D7" w:rsidDel="00F41EBF" w:rsidRDefault="00D410D7" w:rsidP="009958A9">
      <w:pPr>
        <w:spacing w:line="360" w:lineRule="auto"/>
        <w:rPr>
          <w:del w:id="1013" w:author="Tu Tu" w:date="2023-05-03T18:25:00Z"/>
          <w:rFonts w:ascii="宋体" w:eastAsia="宋体" w:hAnsi="宋体" w:hint="eastAsia"/>
          <w:sz w:val="24"/>
          <w:szCs w:val="24"/>
        </w:rPr>
      </w:pPr>
    </w:p>
    <w:p w14:paraId="3B67CE53" w14:textId="77777777" w:rsidR="00AA2439" w:rsidDel="00F41EBF" w:rsidRDefault="00AA2439" w:rsidP="009958A9">
      <w:pPr>
        <w:spacing w:line="360" w:lineRule="auto"/>
        <w:rPr>
          <w:del w:id="1014" w:author="Tu Tu" w:date="2023-05-03T18:25:00Z"/>
          <w:rFonts w:ascii="宋体" w:eastAsia="宋体" w:hAnsi="宋体" w:hint="eastAsia"/>
          <w:sz w:val="24"/>
          <w:szCs w:val="24"/>
        </w:rPr>
      </w:pPr>
    </w:p>
    <w:p w14:paraId="2DE0642C" w14:textId="77777777" w:rsidR="00AA2439" w:rsidDel="00F41EBF" w:rsidRDefault="00AA2439" w:rsidP="009958A9">
      <w:pPr>
        <w:spacing w:line="360" w:lineRule="auto"/>
        <w:rPr>
          <w:del w:id="1015" w:author="Tu Tu" w:date="2023-05-03T18:25:00Z"/>
          <w:rFonts w:ascii="宋体" w:eastAsia="宋体" w:hAnsi="宋体" w:hint="eastAsia"/>
          <w:sz w:val="24"/>
          <w:szCs w:val="24"/>
        </w:rPr>
      </w:pPr>
    </w:p>
    <w:p w14:paraId="2BA8AC98" w14:textId="77777777" w:rsidR="00AA2439" w:rsidDel="00F41EBF" w:rsidRDefault="00AA2439" w:rsidP="009958A9">
      <w:pPr>
        <w:spacing w:line="360" w:lineRule="auto"/>
        <w:rPr>
          <w:del w:id="1016" w:author="Tu Tu" w:date="2023-05-03T18:25:00Z"/>
          <w:rFonts w:ascii="宋体" w:eastAsia="宋体" w:hAnsi="宋体" w:hint="eastAsia"/>
          <w:sz w:val="24"/>
          <w:szCs w:val="24"/>
        </w:rPr>
      </w:pPr>
    </w:p>
    <w:p w14:paraId="35149A04" w14:textId="77777777" w:rsidR="00AA2439" w:rsidDel="00F41EBF" w:rsidRDefault="00AA2439" w:rsidP="009958A9">
      <w:pPr>
        <w:spacing w:line="360" w:lineRule="auto"/>
        <w:rPr>
          <w:del w:id="1017" w:author="Tu Tu" w:date="2023-05-03T18:25:00Z"/>
          <w:rFonts w:ascii="宋体" w:eastAsia="宋体" w:hAnsi="宋体" w:hint="eastAsia"/>
          <w:sz w:val="24"/>
          <w:szCs w:val="24"/>
        </w:rPr>
      </w:pPr>
    </w:p>
    <w:p w14:paraId="74FEC092" w14:textId="77777777" w:rsidR="00AA2439" w:rsidRPr="00146ED5" w:rsidRDefault="00AA2439" w:rsidP="009958A9">
      <w:pPr>
        <w:spacing w:line="360" w:lineRule="auto"/>
        <w:rPr>
          <w:rFonts w:ascii="宋体" w:eastAsia="宋体" w:hAnsi="宋体" w:hint="eastAsia"/>
          <w:sz w:val="24"/>
          <w:szCs w:val="24"/>
        </w:rPr>
      </w:pPr>
    </w:p>
    <w:p w14:paraId="1E37350A" w14:textId="7B1A06DE" w:rsidR="009958A9" w:rsidRPr="00275812" w:rsidRDefault="00704F2D" w:rsidP="00275812">
      <w:pPr>
        <w:pStyle w:val="1"/>
        <w:spacing w:before="156" w:after="156"/>
        <w:rPr>
          <w:b/>
          <w:bCs w:val="0"/>
        </w:rPr>
      </w:pPr>
      <w:bookmarkStart w:id="1018" w:name="_Toc134034120"/>
      <w:proofErr w:type="spellStart"/>
      <w:r w:rsidRPr="00275812">
        <w:rPr>
          <w:rFonts w:hint="eastAsia"/>
          <w:b/>
          <w:bCs w:val="0"/>
        </w:rPr>
        <w:lastRenderedPageBreak/>
        <w:t>二、</w:t>
      </w:r>
      <w:r w:rsidR="001002E9">
        <w:rPr>
          <w:rFonts w:hint="eastAsia"/>
          <w:b/>
          <w:bCs w:val="0"/>
          <w:lang w:eastAsia="zh-CN"/>
        </w:rPr>
        <w:t>评价</w:t>
      </w:r>
      <w:r w:rsidR="009958A9" w:rsidRPr="00275812">
        <w:rPr>
          <w:rFonts w:hint="eastAsia"/>
          <w:b/>
          <w:bCs w:val="0"/>
        </w:rPr>
        <w:t>指标体系构建</w:t>
      </w:r>
      <w:bookmarkEnd w:id="1018"/>
      <w:proofErr w:type="spellEnd"/>
    </w:p>
    <w:p w14:paraId="46FA78E7" w14:textId="14B381FF" w:rsidR="009958A9" w:rsidRPr="00175728" w:rsidRDefault="008909C8" w:rsidP="00275812">
      <w:pPr>
        <w:pStyle w:val="2"/>
        <w:rPr>
          <w:rFonts w:ascii="黑体" w:eastAsia="黑体" w:hAnsi="黑体"/>
          <w:sz w:val="30"/>
          <w:szCs w:val="30"/>
        </w:rPr>
      </w:pPr>
      <w:bookmarkStart w:id="1019" w:name="_Toc134034121"/>
      <w:r w:rsidRPr="00175728">
        <w:rPr>
          <w:rFonts w:ascii="黑体" w:eastAsia="黑体" w:hAnsi="黑体" w:hint="eastAsia"/>
          <w:sz w:val="30"/>
          <w:szCs w:val="30"/>
        </w:rPr>
        <w:t>（一）</w:t>
      </w:r>
      <w:r w:rsidR="009958A9" w:rsidRPr="00175728">
        <w:rPr>
          <w:rFonts w:ascii="黑体" w:eastAsia="黑体" w:hAnsi="黑体"/>
          <w:sz w:val="30"/>
          <w:szCs w:val="30"/>
        </w:rPr>
        <w:t>行业概况</w:t>
      </w:r>
      <w:bookmarkEnd w:id="1019"/>
    </w:p>
    <w:p w14:paraId="11FD1F92" w14:textId="0738D31E" w:rsidR="009958A9" w:rsidRPr="0064595D" w:rsidRDefault="00275812" w:rsidP="00175728">
      <w:pPr>
        <w:pStyle w:val="3"/>
        <w:rPr>
          <w:rFonts w:ascii="黑体" w:eastAsia="黑体" w:hAnsi="黑体"/>
          <w:sz w:val="28"/>
          <w:szCs w:val="28"/>
        </w:rPr>
      </w:pPr>
      <w:bookmarkStart w:id="1020" w:name="_Toc134034122"/>
      <w:r w:rsidRPr="004F29D8">
        <w:rPr>
          <w:rFonts w:ascii="Times New Roman" w:eastAsia="黑体" w:hAnsi="Times New Roman"/>
          <w:sz w:val="28"/>
          <w:szCs w:val="28"/>
        </w:rPr>
        <w:t>1</w:t>
      </w:r>
      <w:r w:rsidR="000209FC" w:rsidRPr="0064595D">
        <w:rPr>
          <w:rFonts w:ascii="黑体" w:eastAsia="黑体" w:hAnsi="黑体" w:hint="eastAsia"/>
          <w:sz w:val="28"/>
          <w:szCs w:val="28"/>
        </w:rPr>
        <w:t>．</w:t>
      </w:r>
      <w:r w:rsidR="009958A9" w:rsidRPr="0064595D">
        <w:rPr>
          <w:rFonts w:ascii="黑体" w:eastAsia="黑体" w:hAnsi="黑体"/>
          <w:sz w:val="28"/>
          <w:szCs w:val="28"/>
        </w:rPr>
        <w:t>我国行业概况</w:t>
      </w:r>
      <w:bookmarkEnd w:id="1020"/>
    </w:p>
    <w:p w14:paraId="36B0DBDD" w14:textId="24F5AF6B"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sz w:val="24"/>
          <w:szCs w:val="24"/>
        </w:rPr>
        <w:t>中国嵌入式计算机行业是一个技术密集型、高附加值的产业，</w:t>
      </w:r>
      <w:ins w:id="1021" w:author="Tu Tu" w:date="2023-05-03T18:26:00Z">
        <w:r w:rsidR="000952C9">
          <w:rPr>
            <w:rFonts w:ascii="宋体" w:eastAsia="宋体" w:hAnsi="宋体" w:hint="eastAsia"/>
            <w:sz w:val="24"/>
            <w:szCs w:val="24"/>
          </w:rPr>
          <w:t>该行业的产品</w:t>
        </w:r>
      </w:ins>
      <w:r w:rsidRPr="00146ED5">
        <w:rPr>
          <w:rFonts w:ascii="宋体" w:eastAsia="宋体" w:hAnsi="宋体"/>
          <w:sz w:val="24"/>
          <w:szCs w:val="24"/>
        </w:rPr>
        <w:t>主要包括嵌入式芯片、嵌入式系统、嵌入式软件等</w:t>
      </w:r>
      <w:del w:id="1022" w:author="Tu Tu" w:date="2023-05-03T18:26:00Z">
        <w:r w:rsidRPr="00146ED5" w:rsidDel="00A65533">
          <w:rPr>
            <w:rFonts w:ascii="宋体" w:eastAsia="宋体" w:hAnsi="宋体"/>
            <w:sz w:val="24"/>
            <w:szCs w:val="24"/>
          </w:rPr>
          <w:delText>领域</w:delText>
        </w:r>
      </w:del>
      <w:r w:rsidRPr="00146ED5">
        <w:rPr>
          <w:rFonts w:ascii="宋体" w:eastAsia="宋体" w:hAnsi="宋体"/>
          <w:sz w:val="24"/>
          <w:szCs w:val="24"/>
        </w:rPr>
        <w:t>。嵌入式计算机作为一个关键的基础设施和支撑技术，在信息化时代发挥着越来越重要的作用</w:t>
      </w:r>
      <w:ins w:id="1023" w:author="Tu Tu" w:date="2023-05-03T18:26:00Z">
        <w:r w:rsidR="00E71D52">
          <w:rPr>
            <w:rFonts w:ascii="宋体" w:eastAsia="宋体" w:hAnsi="宋体" w:hint="eastAsia"/>
            <w:sz w:val="24"/>
            <w:szCs w:val="24"/>
          </w:rPr>
          <w:t>。嵌入式设备</w:t>
        </w:r>
      </w:ins>
      <w:del w:id="1024" w:author="Tu Tu" w:date="2023-05-03T18:26:00Z">
        <w:r w:rsidRPr="00146ED5" w:rsidDel="00E71D52">
          <w:rPr>
            <w:rFonts w:ascii="宋体" w:eastAsia="宋体" w:hAnsi="宋体"/>
            <w:sz w:val="24"/>
            <w:szCs w:val="24"/>
          </w:rPr>
          <w:delText>，</w:delText>
        </w:r>
      </w:del>
      <w:r w:rsidRPr="00146ED5">
        <w:rPr>
          <w:rFonts w:ascii="宋体" w:eastAsia="宋体" w:hAnsi="宋体"/>
          <w:sz w:val="24"/>
          <w:szCs w:val="24"/>
        </w:rPr>
        <w:t>广泛应用于智能家居、智慧城市、物联网、工业自动化、航空航天、医疗健康等领域。以下是中国嵌入式计算机行业发展的一些概况与特点：</w:t>
      </w:r>
    </w:p>
    <w:p w14:paraId="39EF6D20" w14:textId="2B7A46C1" w:rsidR="009958A9" w:rsidRPr="00146ED5" w:rsidRDefault="00185723" w:rsidP="009958A9">
      <w:pPr>
        <w:spacing w:line="360" w:lineRule="auto"/>
        <w:rPr>
          <w:rFonts w:ascii="宋体" w:eastAsia="宋体" w:hAnsi="宋体"/>
          <w:sz w:val="24"/>
          <w:szCs w:val="24"/>
        </w:rPr>
      </w:pPr>
      <w:ins w:id="1025" w:author="Tu Tu" w:date="2023-05-03T18:26:00Z">
        <w:r>
          <w:rPr>
            <w:rFonts w:ascii="宋体" w:eastAsia="宋体" w:hAnsi="宋体"/>
            <w:sz w:val="24"/>
            <w:szCs w:val="24"/>
          </w:rPr>
          <w:tab/>
        </w:r>
      </w:ins>
      <w:r w:rsidR="009958A9" w:rsidRPr="00146ED5">
        <w:rPr>
          <w:rFonts w:ascii="宋体" w:eastAsia="宋体" w:hAnsi="宋体" w:hint="eastAsia"/>
          <w:sz w:val="24"/>
          <w:szCs w:val="24"/>
        </w:rPr>
        <w:t>快速发展：中国嵌入式计算机行业在近几年快速发展，成为全球嵌入式计算机领域的重要参与者之一。根据市场研究机构的数据，</w:t>
      </w:r>
      <w:r w:rsidR="009958A9" w:rsidRPr="004F29D8">
        <w:rPr>
          <w:rFonts w:ascii="Times New Roman" w:eastAsia="宋体" w:hAnsi="Times New Roman"/>
          <w:sz w:val="24"/>
          <w:szCs w:val="24"/>
        </w:rPr>
        <w:t>2019</w:t>
      </w:r>
      <w:r w:rsidR="009958A9" w:rsidRPr="00146ED5">
        <w:rPr>
          <w:rFonts w:ascii="宋体" w:eastAsia="宋体" w:hAnsi="宋体"/>
          <w:sz w:val="24"/>
          <w:szCs w:val="24"/>
        </w:rPr>
        <w:t>年中国嵌入式系统市场规模超过</w:t>
      </w:r>
      <w:r w:rsidR="009958A9" w:rsidRPr="004F29D8">
        <w:rPr>
          <w:rFonts w:ascii="Times New Roman" w:eastAsia="宋体" w:hAnsi="Times New Roman"/>
          <w:sz w:val="24"/>
          <w:szCs w:val="24"/>
        </w:rPr>
        <w:t>500</w:t>
      </w:r>
      <w:r w:rsidR="009958A9" w:rsidRPr="00146ED5">
        <w:rPr>
          <w:rFonts w:ascii="宋体" w:eastAsia="宋体" w:hAnsi="宋体"/>
          <w:sz w:val="24"/>
          <w:szCs w:val="24"/>
        </w:rPr>
        <w:t>亿元人民币，预计到</w:t>
      </w:r>
      <w:r w:rsidR="009958A9" w:rsidRPr="004F29D8">
        <w:rPr>
          <w:rFonts w:ascii="Times New Roman" w:eastAsia="宋体" w:hAnsi="Times New Roman"/>
          <w:sz w:val="24"/>
          <w:szCs w:val="24"/>
        </w:rPr>
        <w:t>2025</w:t>
      </w:r>
      <w:r w:rsidR="009958A9" w:rsidRPr="00146ED5">
        <w:rPr>
          <w:rFonts w:ascii="宋体" w:eastAsia="宋体" w:hAnsi="宋体"/>
          <w:sz w:val="24"/>
          <w:szCs w:val="24"/>
        </w:rPr>
        <w:t>年，市场规模将达到</w:t>
      </w:r>
      <w:r w:rsidR="009958A9" w:rsidRPr="004F29D8">
        <w:rPr>
          <w:rFonts w:ascii="Times New Roman" w:eastAsia="宋体" w:hAnsi="Times New Roman"/>
          <w:sz w:val="24"/>
          <w:szCs w:val="24"/>
        </w:rPr>
        <w:t>1200</w:t>
      </w:r>
      <w:r w:rsidR="009958A9" w:rsidRPr="00146ED5">
        <w:rPr>
          <w:rFonts w:ascii="宋体" w:eastAsia="宋体" w:hAnsi="宋体"/>
          <w:sz w:val="24"/>
          <w:szCs w:val="24"/>
        </w:rPr>
        <w:t>亿元人民币。</w:t>
      </w:r>
    </w:p>
    <w:p w14:paraId="313A352D"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t>中国嵌入式计算机企业在技术创新方面取得了一定的成果，特别是在芯片设计、系统集成、智能算法等方面。例如华为公司的麒麟芯片、中兴通讯的</w:t>
      </w:r>
      <w:r w:rsidRPr="004F29D8">
        <w:rPr>
          <w:rFonts w:ascii="Times New Roman" w:eastAsia="宋体" w:hAnsi="Times New Roman"/>
          <w:sz w:val="24"/>
          <w:szCs w:val="24"/>
        </w:rPr>
        <w:t>MOS</w:t>
      </w:r>
      <w:r w:rsidRPr="00146ED5">
        <w:rPr>
          <w:rFonts w:ascii="宋体" w:eastAsia="宋体" w:hAnsi="宋体"/>
          <w:sz w:val="24"/>
          <w:szCs w:val="24"/>
        </w:rPr>
        <w:t>芯片、</w:t>
      </w:r>
      <w:proofErr w:type="gramStart"/>
      <w:r w:rsidRPr="00146ED5">
        <w:rPr>
          <w:rFonts w:ascii="宋体" w:eastAsia="宋体" w:hAnsi="宋体"/>
          <w:sz w:val="24"/>
          <w:szCs w:val="24"/>
        </w:rPr>
        <w:t>科大讯飞的</w:t>
      </w:r>
      <w:proofErr w:type="gramEnd"/>
      <w:r w:rsidRPr="00146ED5">
        <w:rPr>
          <w:rFonts w:ascii="宋体" w:eastAsia="宋体" w:hAnsi="宋体"/>
          <w:sz w:val="24"/>
          <w:szCs w:val="24"/>
        </w:rPr>
        <w:t>智能语音芯片等</w:t>
      </w:r>
      <w:del w:id="1026" w:author="Tu Tu" w:date="2023-05-03T18:27:00Z">
        <w:r w:rsidRPr="00146ED5" w:rsidDel="00D57ABD">
          <w:rPr>
            <w:rFonts w:ascii="宋体" w:eastAsia="宋体" w:hAnsi="宋体"/>
            <w:sz w:val="24"/>
            <w:szCs w:val="24"/>
          </w:rPr>
          <w:delText>。</w:delText>
        </w:r>
      </w:del>
      <w:r>
        <w:rPr>
          <w:rFonts w:ascii="宋体" w:eastAsia="宋体" w:hAnsi="宋体" w:hint="eastAsia"/>
          <w:sz w:val="24"/>
          <w:szCs w:val="24"/>
        </w:rPr>
        <w:t>；另外，</w:t>
      </w:r>
      <w:r w:rsidRPr="00146ED5">
        <w:rPr>
          <w:rFonts w:ascii="宋体" w:eastAsia="宋体" w:hAnsi="宋体"/>
          <w:sz w:val="24"/>
          <w:szCs w:val="24"/>
        </w:rPr>
        <w:t>中国嵌入式计算机行业竞争激烈，主要企业包括华为、中兴、海思、紫光展锐、联</w:t>
      </w:r>
      <w:proofErr w:type="gramStart"/>
      <w:r w:rsidRPr="00146ED5">
        <w:rPr>
          <w:rFonts w:ascii="宋体" w:eastAsia="宋体" w:hAnsi="宋体"/>
          <w:sz w:val="24"/>
          <w:szCs w:val="24"/>
        </w:rPr>
        <w:t>发科技</w:t>
      </w:r>
      <w:proofErr w:type="gramEnd"/>
      <w:r w:rsidRPr="00146ED5">
        <w:rPr>
          <w:rFonts w:ascii="宋体" w:eastAsia="宋体" w:hAnsi="宋体"/>
          <w:sz w:val="24"/>
          <w:szCs w:val="24"/>
        </w:rPr>
        <w:t>等。这些企业不仅在国内市场占有较高份额，在国际市场也有一定的竞争力。</w:t>
      </w:r>
    </w:p>
    <w:p w14:paraId="2116BCF1" w14:textId="2A09976B" w:rsidR="009958A9" w:rsidRPr="002546BC" w:rsidRDefault="009958A9" w:rsidP="002546BC">
      <w:pPr>
        <w:widowControl/>
        <w:spacing w:line="360" w:lineRule="auto"/>
        <w:rPr>
          <w:rFonts w:ascii="宋体" w:eastAsia="宋体" w:hAnsi="宋体"/>
          <w:sz w:val="24"/>
          <w:szCs w:val="24"/>
        </w:rPr>
      </w:pPr>
      <w:r>
        <w:rPr>
          <w:rFonts w:ascii="宋体" w:eastAsia="宋体" w:hAnsi="宋体"/>
          <w:sz w:val="24"/>
          <w:szCs w:val="24"/>
        </w:rPr>
        <w:tab/>
      </w:r>
      <w:r w:rsidRPr="002546BC">
        <w:rPr>
          <w:rFonts w:ascii="宋体" w:eastAsia="宋体" w:hAnsi="宋体" w:hint="eastAsia"/>
          <w:sz w:val="24"/>
          <w:szCs w:val="24"/>
        </w:rPr>
        <w:t>在政策方面，中国政府对嵌入式计算机行业的支持力度逐渐加大，出台了一系列支持政策，包括税收优惠、技术创新支持、人才引进等。这些政策为企业发展提供了良好的环境和条件。这些政策包括：《中国制造</w:t>
      </w:r>
      <w:r w:rsidRPr="004F29D8">
        <w:rPr>
          <w:rFonts w:ascii="Times New Roman" w:eastAsia="宋体" w:hAnsi="Times New Roman"/>
          <w:sz w:val="24"/>
          <w:szCs w:val="24"/>
        </w:rPr>
        <w:t>2025</w:t>
      </w:r>
      <w:r w:rsidRPr="002546BC">
        <w:rPr>
          <w:rFonts w:ascii="宋体" w:eastAsia="宋体" w:hAnsi="宋体"/>
          <w:sz w:val="24"/>
          <w:szCs w:val="24"/>
        </w:rPr>
        <w:t>》（</w:t>
      </w:r>
      <w:r w:rsidRPr="004F29D8">
        <w:rPr>
          <w:rFonts w:ascii="Times New Roman" w:eastAsia="宋体" w:hAnsi="Times New Roman"/>
          <w:sz w:val="24"/>
          <w:szCs w:val="24"/>
        </w:rPr>
        <w:t>2015</w:t>
      </w:r>
      <w:r w:rsidRPr="002546BC">
        <w:rPr>
          <w:rFonts w:ascii="宋体" w:eastAsia="宋体" w:hAnsi="宋体"/>
          <w:sz w:val="24"/>
          <w:szCs w:val="24"/>
        </w:rPr>
        <w:t>年）、《国家物联网发展规划（</w:t>
      </w:r>
      <w:r w:rsidRPr="004F29D8">
        <w:rPr>
          <w:rFonts w:ascii="Times New Roman" w:eastAsia="宋体" w:hAnsi="Times New Roman"/>
          <w:sz w:val="24"/>
          <w:szCs w:val="24"/>
        </w:rPr>
        <w:t>2016</w:t>
      </w:r>
      <w:r w:rsidRPr="002546BC">
        <w:rPr>
          <w:rFonts w:ascii="宋体" w:eastAsia="宋体" w:hAnsi="宋体"/>
          <w:sz w:val="24"/>
          <w:szCs w:val="24"/>
        </w:rPr>
        <w:t>-</w:t>
      </w:r>
      <w:r w:rsidRPr="004F29D8">
        <w:rPr>
          <w:rFonts w:ascii="Times New Roman" w:eastAsia="宋体" w:hAnsi="Times New Roman"/>
          <w:sz w:val="24"/>
          <w:szCs w:val="24"/>
        </w:rPr>
        <w:t>2020</w:t>
      </w:r>
      <w:r w:rsidRPr="002546BC">
        <w:rPr>
          <w:rFonts w:ascii="宋体" w:eastAsia="宋体" w:hAnsi="宋体"/>
          <w:sz w:val="24"/>
          <w:szCs w:val="24"/>
        </w:rPr>
        <w:t>年）》（</w:t>
      </w:r>
      <w:r w:rsidRPr="004F29D8">
        <w:rPr>
          <w:rFonts w:ascii="Times New Roman" w:eastAsia="宋体" w:hAnsi="Times New Roman"/>
          <w:sz w:val="24"/>
          <w:szCs w:val="24"/>
        </w:rPr>
        <w:t>2016</w:t>
      </w:r>
      <w:r w:rsidRPr="002546BC">
        <w:rPr>
          <w:rFonts w:ascii="宋体" w:eastAsia="宋体" w:hAnsi="宋体"/>
          <w:sz w:val="24"/>
          <w:szCs w:val="24"/>
        </w:rPr>
        <w:t>年）、《中国互联网+行动计划》（</w:t>
      </w:r>
      <w:r w:rsidRPr="004F29D8">
        <w:rPr>
          <w:rFonts w:ascii="Times New Roman" w:eastAsia="宋体" w:hAnsi="Times New Roman"/>
          <w:sz w:val="24"/>
          <w:szCs w:val="24"/>
        </w:rPr>
        <w:t>2015</w:t>
      </w:r>
      <w:r w:rsidRPr="002546BC">
        <w:rPr>
          <w:rFonts w:ascii="宋体" w:eastAsia="宋体" w:hAnsi="宋体"/>
          <w:sz w:val="24"/>
          <w:szCs w:val="24"/>
        </w:rPr>
        <w:t>-</w:t>
      </w:r>
      <w:r w:rsidRPr="004F29D8">
        <w:rPr>
          <w:rFonts w:ascii="Times New Roman" w:eastAsia="宋体" w:hAnsi="Times New Roman"/>
          <w:sz w:val="24"/>
          <w:szCs w:val="24"/>
        </w:rPr>
        <w:t>2025</w:t>
      </w:r>
      <w:r w:rsidRPr="002546BC">
        <w:rPr>
          <w:rFonts w:ascii="宋体" w:eastAsia="宋体" w:hAnsi="宋体"/>
          <w:sz w:val="24"/>
          <w:szCs w:val="24"/>
        </w:rPr>
        <w:t>年）（</w:t>
      </w:r>
      <w:r w:rsidRPr="004F29D8">
        <w:rPr>
          <w:rFonts w:ascii="Times New Roman" w:eastAsia="宋体" w:hAnsi="Times New Roman"/>
          <w:sz w:val="24"/>
          <w:szCs w:val="24"/>
        </w:rPr>
        <w:t>2015</w:t>
      </w:r>
      <w:r w:rsidRPr="002546BC">
        <w:rPr>
          <w:rFonts w:ascii="宋体" w:eastAsia="宋体" w:hAnsi="宋体"/>
          <w:sz w:val="24"/>
          <w:szCs w:val="24"/>
        </w:rPr>
        <w:t>年）、《工业互联网发展行动计划》（</w:t>
      </w:r>
      <w:r w:rsidRPr="004F29D8">
        <w:rPr>
          <w:rFonts w:ascii="Times New Roman" w:eastAsia="宋体" w:hAnsi="Times New Roman"/>
          <w:sz w:val="24"/>
          <w:szCs w:val="24"/>
        </w:rPr>
        <w:t>2018</w:t>
      </w:r>
      <w:r w:rsidRPr="002546BC">
        <w:rPr>
          <w:rFonts w:ascii="宋体" w:eastAsia="宋体" w:hAnsi="宋体"/>
          <w:sz w:val="24"/>
          <w:szCs w:val="24"/>
        </w:rPr>
        <w:t>-</w:t>
      </w:r>
      <w:r w:rsidRPr="004F29D8">
        <w:rPr>
          <w:rFonts w:ascii="Times New Roman" w:eastAsia="宋体" w:hAnsi="Times New Roman"/>
          <w:sz w:val="24"/>
          <w:szCs w:val="24"/>
        </w:rPr>
        <w:t>2020</w:t>
      </w:r>
      <w:r w:rsidRPr="002546BC">
        <w:rPr>
          <w:rFonts w:ascii="宋体" w:eastAsia="宋体" w:hAnsi="宋体"/>
          <w:sz w:val="24"/>
          <w:szCs w:val="24"/>
        </w:rPr>
        <w:t>年）（</w:t>
      </w:r>
      <w:r w:rsidRPr="004F29D8">
        <w:rPr>
          <w:rFonts w:ascii="Times New Roman" w:eastAsia="宋体" w:hAnsi="Times New Roman"/>
          <w:sz w:val="24"/>
          <w:szCs w:val="24"/>
        </w:rPr>
        <w:t>2018</w:t>
      </w:r>
      <w:r w:rsidRPr="002546BC">
        <w:rPr>
          <w:rFonts w:ascii="宋体" w:eastAsia="宋体" w:hAnsi="宋体"/>
          <w:sz w:val="24"/>
          <w:szCs w:val="24"/>
        </w:rPr>
        <w:t>年）、《新一代人工智能发展规划》（</w:t>
      </w:r>
      <w:r w:rsidRPr="004F29D8">
        <w:rPr>
          <w:rFonts w:ascii="Times New Roman" w:eastAsia="宋体" w:hAnsi="Times New Roman"/>
          <w:sz w:val="24"/>
          <w:szCs w:val="24"/>
        </w:rPr>
        <w:t>2018</w:t>
      </w:r>
      <w:r w:rsidRPr="002546BC">
        <w:rPr>
          <w:rFonts w:ascii="宋体" w:eastAsia="宋体" w:hAnsi="宋体"/>
          <w:sz w:val="24"/>
          <w:szCs w:val="24"/>
        </w:rPr>
        <w:t>-</w:t>
      </w:r>
      <w:r w:rsidRPr="004F29D8">
        <w:rPr>
          <w:rFonts w:ascii="Times New Roman" w:eastAsia="宋体" w:hAnsi="Times New Roman"/>
          <w:sz w:val="24"/>
          <w:szCs w:val="24"/>
        </w:rPr>
        <w:t>2020</w:t>
      </w:r>
      <w:r w:rsidRPr="002546BC">
        <w:rPr>
          <w:rFonts w:ascii="宋体" w:eastAsia="宋体" w:hAnsi="宋体"/>
          <w:sz w:val="24"/>
          <w:szCs w:val="24"/>
        </w:rPr>
        <w:t>年）（</w:t>
      </w:r>
      <w:r w:rsidRPr="004F29D8">
        <w:rPr>
          <w:rFonts w:ascii="Times New Roman" w:eastAsia="宋体" w:hAnsi="Times New Roman"/>
          <w:sz w:val="24"/>
          <w:szCs w:val="24"/>
        </w:rPr>
        <w:t>2018</w:t>
      </w:r>
      <w:r w:rsidRPr="002546BC">
        <w:rPr>
          <w:rFonts w:ascii="宋体" w:eastAsia="宋体" w:hAnsi="宋体"/>
          <w:sz w:val="24"/>
          <w:szCs w:val="24"/>
        </w:rPr>
        <w:t>年）、《信息化和软件产业发展规划（</w:t>
      </w:r>
      <w:r w:rsidRPr="004F29D8">
        <w:rPr>
          <w:rFonts w:ascii="Times New Roman" w:eastAsia="宋体" w:hAnsi="Times New Roman"/>
          <w:sz w:val="24"/>
          <w:szCs w:val="24"/>
        </w:rPr>
        <w:t>2016</w:t>
      </w:r>
      <w:r w:rsidRPr="002546BC">
        <w:rPr>
          <w:rFonts w:ascii="宋体" w:eastAsia="宋体" w:hAnsi="宋体"/>
          <w:sz w:val="24"/>
          <w:szCs w:val="24"/>
        </w:rPr>
        <w:t>-</w:t>
      </w:r>
      <w:r w:rsidRPr="004F29D8">
        <w:rPr>
          <w:rFonts w:ascii="Times New Roman" w:eastAsia="宋体" w:hAnsi="Times New Roman"/>
          <w:sz w:val="24"/>
          <w:szCs w:val="24"/>
        </w:rPr>
        <w:t>2020</w:t>
      </w:r>
      <w:r w:rsidRPr="002546BC">
        <w:rPr>
          <w:rFonts w:ascii="宋体" w:eastAsia="宋体" w:hAnsi="宋体"/>
          <w:sz w:val="24"/>
          <w:szCs w:val="24"/>
        </w:rPr>
        <w:t>年）》（</w:t>
      </w:r>
      <w:r w:rsidRPr="004F29D8">
        <w:rPr>
          <w:rFonts w:ascii="Times New Roman" w:eastAsia="宋体" w:hAnsi="Times New Roman"/>
          <w:sz w:val="24"/>
          <w:szCs w:val="24"/>
        </w:rPr>
        <w:t>2016</w:t>
      </w:r>
      <w:r w:rsidRPr="002546BC">
        <w:rPr>
          <w:rFonts w:ascii="宋体" w:eastAsia="宋体" w:hAnsi="宋体"/>
          <w:sz w:val="24"/>
          <w:szCs w:val="24"/>
        </w:rPr>
        <w:t>年）、《</w:t>
      </w:r>
      <w:r w:rsidR="005A5388" w:rsidRPr="002546BC">
        <w:rPr>
          <w:rFonts w:ascii="宋体" w:eastAsia="宋体" w:hAnsi="宋体" w:cs="宋体" w:hint="eastAsia"/>
          <w:color w:val="000000"/>
          <w:kern w:val="0"/>
          <w:sz w:val="24"/>
          <w:szCs w:val="24"/>
        </w:rPr>
        <w:t>"十四五"信息化和工业化深度融合发展规划》</w:t>
      </w:r>
      <w:r w:rsidR="00A90C95" w:rsidRPr="002546BC">
        <w:rPr>
          <w:rFonts w:ascii="宋体" w:eastAsia="宋体" w:hAnsi="宋体" w:cs="宋体" w:hint="eastAsia"/>
          <w:color w:val="000000"/>
          <w:kern w:val="0"/>
          <w:sz w:val="24"/>
          <w:szCs w:val="24"/>
        </w:rPr>
        <w:t>（</w:t>
      </w:r>
      <w:r w:rsidR="00A90C95" w:rsidRPr="004F29D8">
        <w:rPr>
          <w:rFonts w:ascii="Times New Roman" w:eastAsia="宋体" w:hAnsi="Times New Roman" w:hint="eastAsia"/>
          <w:color w:val="666666"/>
          <w:sz w:val="24"/>
          <w:szCs w:val="24"/>
          <w:shd w:val="clear" w:color="auto" w:fill="FFFFFF"/>
        </w:rPr>
        <w:t>2021</w:t>
      </w:r>
      <w:r w:rsidR="00A90C95" w:rsidRPr="002546BC">
        <w:rPr>
          <w:rFonts w:ascii="宋体" w:eastAsia="宋体" w:hAnsi="宋体" w:hint="eastAsia"/>
          <w:color w:val="666666"/>
          <w:sz w:val="24"/>
          <w:szCs w:val="24"/>
          <w:shd w:val="clear" w:color="auto" w:fill="FFFFFF"/>
        </w:rPr>
        <w:t>年）</w:t>
      </w:r>
      <w:r w:rsidRPr="002546BC">
        <w:rPr>
          <w:rFonts w:ascii="宋体" w:eastAsia="宋体" w:hAnsi="宋体"/>
          <w:sz w:val="24"/>
          <w:szCs w:val="24"/>
        </w:rPr>
        <w:t>、《关于印发工业互联网平台建设指南的通知》（</w:t>
      </w:r>
      <w:r w:rsidRPr="004F29D8">
        <w:rPr>
          <w:rFonts w:ascii="Times New Roman" w:eastAsia="宋体" w:hAnsi="Times New Roman"/>
          <w:sz w:val="24"/>
          <w:szCs w:val="24"/>
        </w:rPr>
        <w:t>2018</w:t>
      </w:r>
      <w:r w:rsidRPr="002546BC">
        <w:rPr>
          <w:rFonts w:ascii="宋体" w:eastAsia="宋体" w:hAnsi="宋体"/>
          <w:sz w:val="24"/>
          <w:szCs w:val="24"/>
        </w:rPr>
        <w:t>年）、《国家集成电路产业发展推进计划》（</w:t>
      </w:r>
      <w:r w:rsidRPr="004F29D8">
        <w:rPr>
          <w:rFonts w:ascii="Times New Roman" w:eastAsia="宋体" w:hAnsi="Times New Roman"/>
          <w:sz w:val="24"/>
          <w:szCs w:val="24"/>
        </w:rPr>
        <w:t>2016</w:t>
      </w:r>
      <w:r w:rsidRPr="002546BC">
        <w:rPr>
          <w:rFonts w:ascii="宋体" w:eastAsia="宋体" w:hAnsi="宋体"/>
          <w:sz w:val="24"/>
          <w:szCs w:val="24"/>
        </w:rPr>
        <w:t>-</w:t>
      </w:r>
      <w:r w:rsidRPr="004F29D8">
        <w:rPr>
          <w:rFonts w:ascii="Times New Roman" w:eastAsia="宋体" w:hAnsi="Times New Roman"/>
          <w:sz w:val="24"/>
          <w:szCs w:val="24"/>
        </w:rPr>
        <w:t>2020</w:t>
      </w:r>
      <w:r w:rsidRPr="002546BC">
        <w:rPr>
          <w:rFonts w:ascii="宋体" w:eastAsia="宋体" w:hAnsi="宋体"/>
          <w:sz w:val="24"/>
          <w:szCs w:val="24"/>
        </w:rPr>
        <w:t>年）（</w:t>
      </w:r>
      <w:r w:rsidRPr="004F29D8">
        <w:rPr>
          <w:rFonts w:ascii="Times New Roman" w:eastAsia="宋体" w:hAnsi="Times New Roman"/>
          <w:sz w:val="24"/>
          <w:szCs w:val="24"/>
        </w:rPr>
        <w:t>2016</w:t>
      </w:r>
      <w:r w:rsidRPr="002546BC">
        <w:rPr>
          <w:rFonts w:ascii="宋体" w:eastAsia="宋体" w:hAnsi="宋体"/>
          <w:sz w:val="24"/>
          <w:szCs w:val="24"/>
        </w:rPr>
        <w:t>年）。这些政策文件着眼于</w:t>
      </w:r>
      <w:r w:rsidRPr="002546BC">
        <w:rPr>
          <w:rFonts w:ascii="宋体" w:eastAsia="宋体" w:hAnsi="宋体"/>
          <w:sz w:val="24"/>
          <w:szCs w:val="24"/>
        </w:rPr>
        <w:lastRenderedPageBreak/>
        <w:t>推进物联网和嵌入式技术的发展和应用，提出了多项具体措施和政策支持，以加速中国在这一领域的发展和创新。</w:t>
      </w:r>
    </w:p>
    <w:p w14:paraId="2FA2A69F" w14:textId="0AECEB0E" w:rsidR="000D1F70" w:rsidRPr="00A95C53" w:rsidRDefault="000D1F70" w:rsidP="009F02E8">
      <w:pPr>
        <w:widowControl/>
        <w:jc w:val="center"/>
        <w:rPr>
          <w:rFonts w:ascii="宋体" w:eastAsia="宋体" w:hAnsi="宋体"/>
          <w:szCs w:val="21"/>
        </w:rPr>
        <w:pPrChange w:id="1027" w:author="Tu Tu" w:date="2023-05-03T19:24:00Z">
          <w:pPr>
            <w:widowControl/>
          </w:pPr>
        </w:pPrChange>
      </w:pPr>
      <w:r w:rsidRPr="00A95C53">
        <w:rPr>
          <w:rFonts w:ascii="宋体" w:eastAsia="宋体" w:hAnsi="宋体" w:hint="eastAsia"/>
          <w:szCs w:val="21"/>
        </w:rPr>
        <w:t>表</w:t>
      </w:r>
      <w:r w:rsidRPr="004F29D8">
        <w:rPr>
          <w:rFonts w:ascii="Times New Roman" w:eastAsia="宋体" w:hAnsi="Times New Roman" w:hint="eastAsia"/>
          <w:szCs w:val="21"/>
        </w:rPr>
        <w:t>2</w:t>
      </w:r>
      <w:r w:rsidRPr="00A95C53">
        <w:rPr>
          <w:rFonts w:ascii="宋体" w:eastAsia="宋体" w:hAnsi="宋体"/>
          <w:szCs w:val="21"/>
        </w:rPr>
        <w:t>-</w:t>
      </w:r>
      <w:r w:rsidRPr="004F29D8">
        <w:rPr>
          <w:rFonts w:ascii="Times New Roman" w:eastAsia="宋体" w:hAnsi="Times New Roman"/>
          <w:szCs w:val="21"/>
        </w:rPr>
        <w:t>1</w:t>
      </w:r>
      <w:r w:rsidRPr="00A95C53">
        <w:rPr>
          <w:rFonts w:ascii="宋体" w:eastAsia="宋体" w:hAnsi="宋体" w:hint="eastAsia"/>
          <w:szCs w:val="21"/>
        </w:rPr>
        <w:t>：</w:t>
      </w:r>
      <w:r w:rsidR="005B691E" w:rsidRPr="00A95C53">
        <w:rPr>
          <w:rFonts w:ascii="宋体" w:eastAsia="宋体" w:hAnsi="宋体" w:hint="eastAsia"/>
          <w:szCs w:val="21"/>
        </w:rPr>
        <w:t>相关政策</w:t>
      </w:r>
    </w:p>
    <w:tbl>
      <w:tblPr>
        <w:tblW w:w="7819"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26"/>
        <w:gridCol w:w="1398"/>
        <w:gridCol w:w="5595"/>
      </w:tblGrid>
      <w:tr w:rsidR="00E71249" w:rsidRPr="00E71249" w14:paraId="72738645" w14:textId="77777777" w:rsidTr="00E71249">
        <w:trPr>
          <w:trHeight w:val="510"/>
        </w:trPr>
        <w:tc>
          <w:tcPr>
            <w:tcW w:w="826" w:type="dxa"/>
            <w:shd w:val="clear" w:color="auto" w:fill="auto"/>
            <w:noWrap/>
            <w:vAlign w:val="center"/>
            <w:hideMark/>
          </w:tcPr>
          <w:p w14:paraId="442AB2A3" w14:textId="77777777" w:rsidR="00E71249" w:rsidRPr="00E71249" w:rsidRDefault="00E71249" w:rsidP="00E71249">
            <w:pPr>
              <w:widowControl/>
              <w:jc w:val="center"/>
              <w:rPr>
                <w:rFonts w:ascii="等线" w:eastAsia="等线" w:hAnsi="等线" w:cs="宋体"/>
                <w:b/>
                <w:bCs/>
                <w:color w:val="000000"/>
                <w:kern w:val="0"/>
                <w:szCs w:val="21"/>
              </w:rPr>
            </w:pPr>
            <w:r w:rsidRPr="00E71249">
              <w:rPr>
                <w:rFonts w:ascii="等线" w:eastAsia="等线" w:hAnsi="等线" w:cs="宋体" w:hint="eastAsia"/>
                <w:b/>
                <w:bCs/>
                <w:color w:val="000000"/>
                <w:kern w:val="0"/>
                <w:szCs w:val="21"/>
              </w:rPr>
              <w:t>发表时间</w:t>
            </w:r>
          </w:p>
        </w:tc>
        <w:tc>
          <w:tcPr>
            <w:tcW w:w="1398" w:type="dxa"/>
            <w:shd w:val="clear" w:color="auto" w:fill="auto"/>
            <w:noWrap/>
            <w:vAlign w:val="center"/>
            <w:hideMark/>
          </w:tcPr>
          <w:p w14:paraId="3513F434" w14:textId="77777777" w:rsidR="00E71249" w:rsidRPr="00E71249" w:rsidRDefault="00E71249" w:rsidP="00E71249">
            <w:pPr>
              <w:widowControl/>
              <w:jc w:val="center"/>
              <w:rPr>
                <w:rFonts w:ascii="等线" w:eastAsia="等线" w:hAnsi="等线" w:cs="宋体"/>
                <w:b/>
                <w:bCs/>
                <w:color w:val="000000"/>
                <w:kern w:val="0"/>
                <w:szCs w:val="21"/>
              </w:rPr>
            </w:pPr>
            <w:r w:rsidRPr="00E71249">
              <w:rPr>
                <w:rFonts w:ascii="等线" w:eastAsia="等线" w:hAnsi="等线" w:cs="宋体" w:hint="eastAsia"/>
                <w:b/>
                <w:bCs/>
                <w:color w:val="000000"/>
                <w:kern w:val="0"/>
                <w:szCs w:val="21"/>
              </w:rPr>
              <w:t>发布单位</w:t>
            </w:r>
          </w:p>
        </w:tc>
        <w:tc>
          <w:tcPr>
            <w:tcW w:w="5595" w:type="dxa"/>
            <w:shd w:val="clear" w:color="auto" w:fill="auto"/>
            <w:noWrap/>
            <w:vAlign w:val="center"/>
            <w:hideMark/>
          </w:tcPr>
          <w:p w14:paraId="598C3253" w14:textId="77777777" w:rsidR="00E71249" w:rsidRPr="00E71249" w:rsidRDefault="00E71249" w:rsidP="00E71249">
            <w:pPr>
              <w:widowControl/>
              <w:jc w:val="center"/>
              <w:rPr>
                <w:rFonts w:ascii="等线" w:eastAsia="等线" w:hAnsi="等线" w:cs="宋体"/>
                <w:b/>
                <w:bCs/>
                <w:color w:val="000000"/>
                <w:kern w:val="0"/>
                <w:szCs w:val="21"/>
              </w:rPr>
            </w:pPr>
            <w:r w:rsidRPr="00E71249">
              <w:rPr>
                <w:rFonts w:ascii="等线" w:eastAsia="等线" w:hAnsi="等线" w:cs="宋体" w:hint="eastAsia"/>
                <w:b/>
                <w:bCs/>
                <w:color w:val="000000"/>
                <w:kern w:val="0"/>
                <w:szCs w:val="21"/>
              </w:rPr>
              <w:t>政策名称</w:t>
            </w:r>
          </w:p>
        </w:tc>
      </w:tr>
      <w:tr w:rsidR="00E71249" w:rsidRPr="00E71249" w14:paraId="00DB4CE3" w14:textId="77777777" w:rsidTr="00E71249">
        <w:trPr>
          <w:trHeight w:val="494"/>
        </w:trPr>
        <w:tc>
          <w:tcPr>
            <w:tcW w:w="826" w:type="dxa"/>
            <w:shd w:val="clear" w:color="auto" w:fill="auto"/>
            <w:noWrap/>
            <w:vAlign w:val="center"/>
            <w:hideMark/>
          </w:tcPr>
          <w:p w14:paraId="54F30964" w14:textId="77777777" w:rsidR="00E71249" w:rsidRPr="00E71249" w:rsidRDefault="00E71249" w:rsidP="00E71249">
            <w:pPr>
              <w:widowControl/>
              <w:jc w:val="center"/>
              <w:rPr>
                <w:rFonts w:ascii="宋体" w:eastAsia="宋体" w:hAnsi="宋体" w:cs="宋体"/>
                <w:color w:val="000000"/>
                <w:kern w:val="0"/>
                <w:szCs w:val="21"/>
              </w:rPr>
            </w:pPr>
            <w:r w:rsidRPr="004F29D8">
              <w:rPr>
                <w:rFonts w:ascii="Times New Roman" w:eastAsia="宋体" w:hAnsi="Times New Roman" w:cs="宋体" w:hint="eastAsia"/>
                <w:color w:val="000000"/>
                <w:kern w:val="0"/>
                <w:szCs w:val="21"/>
              </w:rPr>
              <w:t>2015</w:t>
            </w:r>
          </w:p>
        </w:tc>
        <w:tc>
          <w:tcPr>
            <w:tcW w:w="1398" w:type="dxa"/>
            <w:shd w:val="clear" w:color="auto" w:fill="auto"/>
            <w:noWrap/>
            <w:vAlign w:val="center"/>
            <w:hideMark/>
          </w:tcPr>
          <w:p w14:paraId="0ABC12C7"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国务院</w:t>
            </w:r>
          </w:p>
        </w:tc>
        <w:tc>
          <w:tcPr>
            <w:tcW w:w="5595" w:type="dxa"/>
            <w:shd w:val="clear" w:color="auto" w:fill="auto"/>
            <w:noWrap/>
            <w:vAlign w:val="center"/>
            <w:hideMark/>
          </w:tcPr>
          <w:p w14:paraId="6C2920C6"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《中国制造</w:t>
            </w:r>
            <w:r w:rsidRPr="004F29D8">
              <w:rPr>
                <w:rFonts w:ascii="Times New Roman" w:eastAsia="宋体" w:hAnsi="Times New Roman" w:cs="宋体" w:hint="eastAsia"/>
                <w:color w:val="000000"/>
                <w:kern w:val="0"/>
                <w:szCs w:val="21"/>
              </w:rPr>
              <w:t>2025</w:t>
            </w:r>
            <w:r w:rsidRPr="00E71249">
              <w:rPr>
                <w:rFonts w:ascii="宋体" w:eastAsia="宋体" w:hAnsi="宋体" w:cs="宋体" w:hint="eastAsia"/>
                <w:color w:val="000000"/>
                <w:kern w:val="0"/>
                <w:szCs w:val="21"/>
              </w:rPr>
              <w:t>》`</w:t>
            </w:r>
          </w:p>
        </w:tc>
      </w:tr>
      <w:tr w:rsidR="00E71249" w:rsidRPr="00E71249" w14:paraId="1B8E8A6F" w14:textId="77777777" w:rsidTr="00E71249">
        <w:trPr>
          <w:trHeight w:val="494"/>
        </w:trPr>
        <w:tc>
          <w:tcPr>
            <w:tcW w:w="826" w:type="dxa"/>
            <w:shd w:val="clear" w:color="auto" w:fill="auto"/>
            <w:noWrap/>
            <w:vAlign w:val="center"/>
            <w:hideMark/>
          </w:tcPr>
          <w:p w14:paraId="782144CD" w14:textId="77777777" w:rsidR="00E71249" w:rsidRPr="00E71249" w:rsidRDefault="00E71249" w:rsidP="00E71249">
            <w:pPr>
              <w:widowControl/>
              <w:jc w:val="center"/>
              <w:rPr>
                <w:rFonts w:ascii="宋体" w:eastAsia="宋体" w:hAnsi="宋体" w:cs="宋体"/>
                <w:color w:val="000000"/>
                <w:kern w:val="0"/>
                <w:szCs w:val="21"/>
              </w:rPr>
            </w:pPr>
            <w:r w:rsidRPr="004F29D8">
              <w:rPr>
                <w:rFonts w:ascii="Times New Roman" w:eastAsia="宋体" w:hAnsi="Times New Roman" w:cs="宋体" w:hint="eastAsia"/>
                <w:color w:val="000000"/>
                <w:kern w:val="0"/>
                <w:szCs w:val="21"/>
              </w:rPr>
              <w:t>2021</w:t>
            </w:r>
          </w:p>
        </w:tc>
        <w:tc>
          <w:tcPr>
            <w:tcW w:w="1398" w:type="dxa"/>
            <w:shd w:val="clear" w:color="auto" w:fill="auto"/>
            <w:noWrap/>
            <w:vAlign w:val="center"/>
            <w:hideMark/>
          </w:tcPr>
          <w:p w14:paraId="2F597059"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工信部联科</w:t>
            </w:r>
          </w:p>
        </w:tc>
        <w:tc>
          <w:tcPr>
            <w:tcW w:w="5595" w:type="dxa"/>
            <w:shd w:val="clear" w:color="auto" w:fill="auto"/>
            <w:noWrap/>
            <w:vAlign w:val="center"/>
            <w:hideMark/>
          </w:tcPr>
          <w:p w14:paraId="1537DFB9"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《物联网新型基础设施建设三年行动计划（</w:t>
            </w:r>
            <w:r w:rsidRPr="004F29D8">
              <w:rPr>
                <w:rFonts w:ascii="Times New Roman" w:eastAsia="宋体" w:hAnsi="Times New Roman" w:cs="宋体" w:hint="eastAsia"/>
                <w:color w:val="333333"/>
                <w:kern w:val="0"/>
                <w:szCs w:val="21"/>
              </w:rPr>
              <w:t>2021</w:t>
            </w:r>
            <w:r w:rsidRPr="00E71249">
              <w:rPr>
                <w:rFonts w:ascii="宋体" w:eastAsia="宋体" w:hAnsi="宋体" w:cs="宋体" w:hint="eastAsia"/>
                <w:color w:val="333333"/>
                <w:kern w:val="0"/>
                <w:szCs w:val="21"/>
              </w:rPr>
              <w:t>—</w:t>
            </w:r>
            <w:r w:rsidRPr="004F29D8">
              <w:rPr>
                <w:rFonts w:ascii="Times New Roman" w:eastAsia="宋体" w:hAnsi="Times New Roman" w:cs="宋体" w:hint="eastAsia"/>
                <w:color w:val="333333"/>
                <w:kern w:val="0"/>
                <w:szCs w:val="21"/>
              </w:rPr>
              <w:t>2023</w:t>
            </w:r>
            <w:r w:rsidRPr="00E71249">
              <w:rPr>
                <w:rFonts w:ascii="宋体" w:eastAsia="宋体" w:hAnsi="宋体" w:cs="宋体" w:hint="eastAsia"/>
                <w:color w:val="333333"/>
                <w:kern w:val="0"/>
                <w:szCs w:val="21"/>
              </w:rPr>
              <w:t>年）》</w:t>
            </w:r>
          </w:p>
        </w:tc>
      </w:tr>
      <w:tr w:rsidR="00E71249" w:rsidRPr="00E71249" w14:paraId="62393C4C" w14:textId="77777777" w:rsidTr="00E71249">
        <w:trPr>
          <w:trHeight w:val="494"/>
        </w:trPr>
        <w:tc>
          <w:tcPr>
            <w:tcW w:w="826" w:type="dxa"/>
            <w:shd w:val="clear" w:color="auto" w:fill="auto"/>
            <w:noWrap/>
            <w:vAlign w:val="center"/>
            <w:hideMark/>
          </w:tcPr>
          <w:p w14:paraId="46619014" w14:textId="77777777" w:rsidR="00E71249" w:rsidRPr="00E71249" w:rsidRDefault="00E71249" w:rsidP="00E71249">
            <w:pPr>
              <w:widowControl/>
              <w:jc w:val="center"/>
              <w:rPr>
                <w:rFonts w:ascii="宋体" w:eastAsia="宋体" w:hAnsi="宋体" w:cs="宋体"/>
                <w:color w:val="000000"/>
                <w:kern w:val="0"/>
                <w:szCs w:val="21"/>
              </w:rPr>
            </w:pPr>
            <w:r w:rsidRPr="004F29D8">
              <w:rPr>
                <w:rFonts w:ascii="Times New Roman" w:eastAsia="宋体" w:hAnsi="Times New Roman" w:cs="宋体" w:hint="eastAsia"/>
                <w:color w:val="000000"/>
                <w:kern w:val="0"/>
                <w:szCs w:val="21"/>
              </w:rPr>
              <w:t>2020</w:t>
            </w:r>
          </w:p>
        </w:tc>
        <w:tc>
          <w:tcPr>
            <w:tcW w:w="1398" w:type="dxa"/>
            <w:shd w:val="clear" w:color="auto" w:fill="auto"/>
            <w:noWrap/>
            <w:vAlign w:val="center"/>
            <w:hideMark/>
          </w:tcPr>
          <w:p w14:paraId="27E11B3F"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01DEFA69"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《中国互联网+行动计划》</w:t>
            </w:r>
          </w:p>
        </w:tc>
      </w:tr>
      <w:tr w:rsidR="00E71249" w:rsidRPr="00E71249" w14:paraId="2DAF1BBE" w14:textId="77777777" w:rsidTr="00E71249">
        <w:trPr>
          <w:trHeight w:val="494"/>
        </w:trPr>
        <w:tc>
          <w:tcPr>
            <w:tcW w:w="826" w:type="dxa"/>
            <w:shd w:val="clear" w:color="auto" w:fill="auto"/>
            <w:noWrap/>
            <w:vAlign w:val="center"/>
            <w:hideMark/>
          </w:tcPr>
          <w:p w14:paraId="48CB2B9E" w14:textId="77777777" w:rsidR="00E71249" w:rsidRPr="00E71249" w:rsidRDefault="00E71249" w:rsidP="00E71249">
            <w:pPr>
              <w:widowControl/>
              <w:jc w:val="center"/>
              <w:rPr>
                <w:rFonts w:ascii="宋体" w:eastAsia="宋体" w:hAnsi="宋体" w:cs="宋体"/>
                <w:color w:val="000000"/>
                <w:kern w:val="0"/>
                <w:szCs w:val="21"/>
              </w:rPr>
            </w:pPr>
            <w:r w:rsidRPr="004F29D8">
              <w:rPr>
                <w:rFonts w:ascii="Times New Roman" w:eastAsia="宋体" w:hAnsi="Times New Roman" w:cs="宋体" w:hint="eastAsia"/>
                <w:color w:val="000000"/>
                <w:kern w:val="0"/>
                <w:szCs w:val="21"/>
              </w:rPr>
              <w:t>2020</w:t>
            </w:r>
          </w:p>
        </w:tc>
        <w:tc>
          <w:tcPr>
            <w:tcW w:w="1398" w:type="dxa"/>
            <w:shd w:val="clear" w:color="auto" w:fill="auto"/>
            <w:noWrap/>
            <w:vAlign w:val="center"/>
            <w:hideMark/>
          </w:tcPr>
          <w:p w14:paraId="35552E7B" w14:textId="77777777" w:rsidR="00E71249" w:rsidRPr="00E71249" w:rsidRDefault="00E71249" w:rsidP="00E71249">
            <w:pPr>
              <w:widowControl/>
              <w:jc w:val="center"/>
              <w:rPr>
                <w:rFonts w:ascii="宋体" w:eastAsia="宋体" w:hAnsi="宋体" w:cs="宋体"/>
                <w:color w:val="545454"/>
                <w:kern w:val="0"/>
                <w:szCs w:val="21"/>
              </w:rPr>
            </w:pPr>
            <w:r w:rsidRPr="00E71249">
              <w:rPr>
                <w:rFonts w:ascii="宋体" w:eastAsia="宋体" w:hAnsi="宋体" w:cs="宋体" w:hint="eastAsia"/>
                <w:color w:val="545454"/>
                <w:kern w:val="0"/>
                <w:szCs w:val="21"/>
              </w:rPr>
              <w:t>工信部信管</w:t>
            </w:r>
          </w:p>
        </w:tc>
        <w:tc>
          <w:tcPr>
            <w:tcW w:w="5595" w:type="dxa"/>
            <w:shd w:val="clear" w:color="auto" w:fill="auto"/>
            <w:noWrap/>
            <w:vAlign w:val="center"/>
            <w:hideMark/>
          </w:tcPr>
          <w:p w14:paraId="1FE4F59C"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《工业互联网创新发展行动计划（</w:t>
            </w:r>
            <w:r w:rsidRPr="004F29D8">
              <w:rPr>
                <w:rFonts w:ascii="Times New Roman" w:eastAsia="宋体" w:hAnsi="Times New Roman" w:cs="宋体" w:hint="eastAsia"/>
                <w:color w:val="333333"/>
                <w:kern w:val="0"/>
                <w:szCs w:val="21"/>
              </w:rPr>
              <w:t>2021</w:t>
            </w:r>
            <w:r w:rsidRPr="00E71249">
              <w:rPr>
                <w:rFonts w:ascii="宋体" w:eastAsia="宋体" w:hAnsi="宋体" w:cs="宋体" w:hint="eastAsia"/>
                <w:color w:val="333333"/>
                <w:kern w:val="0"/>
                <w:szCs w:val="21"/>
              </w:rPr>
              <w:t>-</w:t>
            </w:r>
            <w:r w:rsidRPr="004F29D8">
              <w:rPr>
                <w:rFonts w:ascii="Times New Roman" w:eastAsia="宋体" w:hAnsi="Times New Roman" w:cs="宋体" w:hint="eastAsia"/>
                <w:color w:val="333333"/>
                <w:kern w:val="0"/>
                <w:szCs w:val="21"/>
              </w:rPr>
              <w:t>2023</w:t>
            </w:r>
            <w:r w:rsidRPr="00E71249">
              <w:rPr>
                <w:rFonts w:ascii="宋体" w:eastAsia="宋体" w:hAnsi="宋体" w:cs="宋体" w:hint="eastAsia"/>
                <w:color w:val="333333"/>
                <w:kern w:val="0"/>
                <w:szCs w:val="21"/>
              </w:rPr>
              <w:t>年）》</w:t>
            </w:r>
          </w:p>
        </w:tc>
      </w:tr>
      <w:tr w:rsidR="00E71249" w:rsidRPr="00E71249" w14:paraId="6CD0E531" w14:textId="77777777" w:rsidTr="00E71249">
        <w:trPr>
          <w:trHeight w:val="494"/>
        </w:trPr>
        <w:tc>
          <w:tcPr>
            <w:tcW w:w="826" w:type="dxa"/>
            <w:shd w:val="clear" w:color="auto" w:fill="auto"/>
            <w:noWrap/>
            <w:vAlign w:val="center"/>
            <w:hideMark/>
          </w:tcPr>
          <w:p w14:paraId="31C81919" w14:textId="77777777" w:rsidR="00E71249" w:rsidRPr="00E71249" w:rsidRDefault="00E71249" w:rsidP="00E71249">
            <w:pPr>
              <w:widowControl/>
              <w:jc w:val="center"/>
              <w:rPr>
                <w:rFonts w:ascii="宋体" w:eastAsia="宋体" w:hAnsi="宋体" w:cs="宋体"/>
                <w:color w:val="000000"/>
                <w:kern w:val="0"/>
                <w:szCs w:val="21"/>
              </w:rPr>
            </w:pPr>
            <w:r w:rsidRPr="004F29D8">
              <w:rPr>
                <w:rFonts w:ascii="Times New Roman" w:eastAsia="宋体" w:hAnsi="Times New Roman" w:cs="宋体" w:hint="eastAsia"/>
                <w:color w:val="000000"/>
                <w:kern w:val="0"/>
                <w:szCs w:val="21"/>
              </w:rPr>
              <w:t>2017</w:t>
            </w:r>
          </w:p>
        </w:tc>
        <w:tc>
          <w:tcPr>
            <w:tcW w:w="1398" w:type="dxa"/>
            <w:shd w:val="clear" w:color="auto" w:fill="auto"/>
            <w:noWrap/>
            <w:vAlign w:val="center"/>
            <w:hideMark/>
          </w:tcPr>
          <w:p w14:paraId="64779C16"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5BABE72F"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《新一代人工智能发展规划》</w:t>
            </w:r>
          </w:p>
        </w:tc>
      </w:tr>
      <w:tr w:rsidR="00E71249" w:rsidRPr="00E71249" w14:paraId="13B0F377" w14:textId="77777777" w:rsidTr="00E71249">
        <w:trPr>
          <w:trHeight w:val="494"/>
        </w:trPr>
        <w:tc>
          <w:tcPr>
            <w:tcW w:w="826" w:type="dxa"/>
            <w:shd w:val="clear" w:color="auto" w:fill="auto"/>
            <w:noWrap/>
            <w:vAlign w:val="center"/>
            <w:hideMark/>
          </w:tcPr>
          <w:p w14:paraId="24F570F4" w14:textId="77777777" w:rsidR="00E71249" w:rsidRPr="00E71249" w:rsidRDefault="00E71249" w:rsidP="00E71249">
            <w:pPr>
              <w:widowControl/>
              <w:jc w:val="center"/>
              <w:rPr>
                <w:rFonts w:ascii="宋体" w:eastAsia="宋体" w:hAnsi="宋体" w:cs="宋体"/>
                <w:color w:val="333333"/>
                <w:kern w:val="0"/>
                <w:szCs w:val="21"/>
              </w:rPr>
            </w:pPr>
            <w:r w:rsidRPr="004F29D8">
              <w:rPr>
                <w:rFonts w:ascii="Times New Roman" w:eastAsia="宋体" w:hAnsi="Times New Roman" w:cs="宋体" w:hint="eastAsia"/>
                <w:color w:val="333333"/>
                <w:kern w:val="0"/>
                <w:szCs w:val="21"/>
              </w:rPr>
              <w:t>2016</w:t>
            </w:r>
          </w:p>
        </w:tc>
        <w:tc>
          <w:tcPr>
            <w:tcW w:w="1398" w:type="dxa"/>
            <w:shd w:val="clear" w:color="auto" w:fill="auto"/>
            <w:noWrap/>
            <w:vAlign w:val="center"/>
            <w:hideMark/>
          </w:tcPr>
          <w:p w14:paraId="76FB06B2"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工信部</w:t>
            </w:r>
          </w:p>
        </w:tc>
        <w:tc>
          <w:tcPr>
            <w:tcW w:w="5595" w:type="dxa"/>
            <w:shd w:val="clear" w:color="auto" w:fill="auto"/>
            <w:noWrap/>
            <w:vAlign w:val="center"/>
            <w:hideMark/>
          </w:tcPr>
          <w:p w14:paraId="173CD480"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《信息化和软件产业发展规划（</w:t>
            </w:r>
            <w:r w:rsidRPr="004F29D8">
              <w:rPr>
                <w:rFonts w:ascii="Times New Roman" w:eastAsia="宋体" w:hAnsi="Times New Roman" w:cs="宋体" w:hint="eastAsia"/>
                <w:color w:val="000000"/>
                <w:kern w:val="0"/>
                <w:szCs w:val="21"/>
              </w:rPr>
              <w:t>2016</w:t>
            </w:r>
            <w:r w:rsidRPr="00E71249">
              <w:rPr>
                <w:rFonts w:ascii="宋体" w:eastAsia="宋体" w:hAnsi="宋体" w:cs="宋体" w:hint="eastAsia"/>
                <w:color w:val="000000"/>
                <w:kern w:val="0"/>
                <w:szCs w:val="21"/>
              </w:rPr>
              <w:t>-</w:t>
            </w:r>
            <w:r w:rsidRPr="004F29D8">
              <w:rPr>
                <w:rFonts w:ascii="Times New Roman" w:eastAsia="宋体" w:hAnsi="Times New Roman" w:cs="宋体" w:hint="eastAsia"/>
                <w:color w:val="000000"/>
                <w:kern w:val="0"/>
                <w:szCs w:val="21"/>
              </w:rPr>
              <w:t>2020</w:t>
            </w:r>
            <w:r w:rsidRPr="00E71249">
              <w:rPr>
                <w:rFonts w:ascii="宋体" w:eastAsia="宋体" w:hAnsi="宋体" w:cs="宋体" w:hint="eastAsia"/>
                <w:color w:val="000000"/>
                <w:kern w:val="0"/>
                <w:szCs w:val="21"/>
              </w:rPr>
              <w:t>年）》</w:t>
            </w:r>
          </w:p>
        </w:tc>
      </w:tr>
      <w:tr w:rsidR="00E71249" w:rsidRPr="00E71249" w14:paraId="359F1438" w14:textId="77777777" w:rsidTr="00E71249">
        <w:trPr>
          <w:trHeight w:val="510"/>
        </w:trPr>
        <w:tc>
          <w:tcPr>
            <w:tcW w:w="826" w:type="dxa"/>
            <w:shd w:val="clear" w:color="auto" w:fill="auto"/>
            <w:noWrap/>
            <w:vAlign w:val="bottom"/>
            <w:hideMark/>
          </w:tcPr>
          <w:p w14:paraId="0678E238" w14:textId="77777777" w:rsidR="00E71249" w:rsidRPr="00E71249" w:rsidRDefault="00E71249" w:rsidP="00E71249">
            <w:pPr>
              <w:widowControl/>
              <w:jc w:val="center"/>
              <w:rPr>
                <w:rFonts w:ascii="宋体" w:eastAsia="宋体" w:hAnsi="宋体" w:cs="宋体"/>
                <w:b/>
                <w:bCs/>
                <w:color w:val="666666"/>
                <w:kern w:val="0"/>
                <w:szCs w:val="21"/>
              </w:rPr>
            </w:pPr>
            <w:r w:rsidRPr="004F29D8">
              <w:rPr>
                <w:rFonts w:ascii="Times New Roman" w:eastAsia="宋体" w:hAnsi="Times New Roman" w:cs="宋体" w:hint="eastAsia"/>
                <w:b/>
                <w:bCs/>
                <w:color w:val="666666"/>
                <w:kern w:val="0"/>
                <w:szCs w:val="21"/>
              </w:rPr>
              <w:t>2021</w:t>
            </w:r>
          </w:p>
        </w:tc>
        <w:tc>
          <w:tcPr>
            <w:tcW w:w="1398" w:type="dxa"/>
            <w:shd w:val="clear" w:color="auto" w:fill="auto"/>
            <w:noWrap/>
            <w:vAlign w:val="center"/>
            <w:hideMark/>
          </w:tcPr>
          <w:p w14:paraId="668B247B"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03036DFC"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《"十四五"信息化和工业化深度融合发展规划》</w:t>
            </w:r>
          </w:p>
        </w:tc>
      </w:tr>
      <w:tr w:rsidR="00E71249" w:rsidRPr="00E71249" w14:paraId="2C02E6B2" w14:textId="77777777" w:rsidTr="00E71249">
        <w:trPr>
          <w:trHeight w:val="510"/>
        </w:trPr>
        <w:tc>
          <w:tcPr>
            <w:tcW w:w="826" w:type="dxa"/>
            <w:shd w:val="clear" w:color="auto" w:fill="auto"/>
            <w:noWrap/>
            <w:vAlign w:val="bottom"/>
            <w:hideMark/>
          </w:tcPr>
          <w:p w14:paraId="32D7809D" w14:textId="77777777" w:rsidR="00E71249" w:rsidRPr="00E71249" w:rsidRDefault="00E71249" w:rsidP="00E71249">
            <w:pPr>
              <w:widowControl/>
              <w:jc w:val="center"/>
              <w:rPr>
                <w:rFonts w:ascii="宋体" w:eastAsia="宋体" w:hAnsi="宋体" w:cs="宋体"/>
                <w:color w:val="545454"/>
                <w:kern w:val="0"/>
                <w:szCs w:val="21"/>
              </w:rPr>
            </w:pPr>
            <w:r w:rsidRPr="004F29D8">
              <w:rPr>
                <w:rFonts w:ascii="Times New Roman" w:eastAsia="宋体" w:hAnsi="Times New Roman" w:cs="宋体" w:hint="eastAsia"/>
                <w:color w:val="545454"/>
                <w:kern w:val="0"/>
                <w:szCs w:val="21"/>
              </w:rPr>
              <w:t>2018</w:t>
            </w:r>
          </w:p>
        </w:tc>
        <w:tc>
          <w:tcPr>
            <w:tcW w:w="1398" w:type="dxa"/>
            <w:shd w:val="clear" w:color="auto" w:fill="auto"/>
            <w:noWrap/>
            <w:vAlign w:val="center"/>
            <w:hideMark/>
          </w:tcPr>
          <w:p w14:paraId="106DD078" w14:textId="77777777" w:rsidR="00E71249" w:rsidRPr="00E71249" w:rsidRDefault="00E71249" w:rsidP="00E71249">
            <w:pPr>
              <w:widowControl/>
              <w:jc w:val="center"/>
              <w:rPr>
                <w:rFonts w:ascii="宋体" w:eastAsia="宋体" w:hAnsi="宋体" w:cs="宋体"/>
                <w:color w:val="545454"/>
                <w:kern w:val="0"/>
                <w:szCs w:val="21"/>
              </w:rPr>
            </w:pPr>
            <w:r w:rsidRPr="00E71249">
              <w:rPr>
                <w:rFonts w:ascii="宋体" w:eastAsia="宋体" w:hAnsi="宋体" w:cs="宋体" w:hint="eastAsia"/>
                <w:color w:val="545454"/>
                <w:kern w:val="0"/>
                <w:szCs w:val="21"/>
              </w:rPr>
              <w:t>工信</w:t>
            </w:r>
            <w:proofErr w:type="gramStart"/>
            <w:r w:rsidRPr="00E71249">
              <w:rPr>
                <w:rFonts w:ascii="宋体" w:eastAsia="宋体" w:hAnsi="宋体" w:cs="宋体" w:hint="eastAsia"/>
                <w:color w:val="545454"/>
                <w:kern w:val="0"/>
                <w:szCs w:val="21"/>
              </w:rPr>
              <w:t>部信软</w:t>
            </w:r>
            <w:proofErr w:type="gramEnd"/>
          </w:p>
        </w:tc>
        <w:tc>
          <w:tcPr>
            <w:tcW w:w="5595" w:type="dxa"/>
            <w:shd w:val="clear" w:color="auto" w:fill="auto"/>
            <w:noWrap/>
            <w:vAlign w:val="center"/>
            <w:hideMark/>
          </w:tcPr>
          <w:p w14:paraId="5FE33F5E"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《关于印发工业互联网平台建设指南的通知》</w:t>
            </w:r>
          </w:p>
        </w:tc>
      </w:tr>
      <w:tr w:rsidR="00E71249" w:rsidRPr="00E71249" w14:paraId="16E39C4C" w14:textId="77777777" w:rsidTr="00E71249">
        <w:trPr>
          <w:trHeight w:val="494"/>
        </w:trPr>
        <w:tc>
          <w:tcPr>
            <w:tcW w:w="826" w:type="dxa"/>
            <w:shd w:val="clear" w:color="auto" w:fill="auto"/>
            <w:noWrap/>
            <w:vAlign w:val="center"/>
            <w:hideMark/>
          </w:tcPr>
          <w:p w14:paraId="06590393" w14:textId="77777777" w:rsidR="00E71249" w:rsidRPr="00E71249" w:rsidRDefault="00E71249" w:rsidP="00E71249">
            <w:pPr>
              <w:widowControl/>
              <w:jc w:val="center"/>
              <w:rPr>
                <w:rFonts w:ascii="宋体" w:eastAsia="宋体" w:hAnsi="宋体" w:cs="宋体"/>
                <w:color w:val="000000"/>
                <w:kern w:val="0"/>
                <w:szCs w:val="21"/>
              </w:rPr>
            </w:pPr>
            <w:r w:rsidRPr="004F29D8">
              <w:rPr>
                <w:rFonts w:ascii="Times New Roman" w:eastAsia="宋体" w:hAnsi="Times New Roman" w:cs="宋体" w:hint="eastAsia"/>
                <w:color w:val="000000"/>
                <w:kern w:val="0"/>
                <w:szCs w:val="21"/>
              </w:rPr>
              <w:t>2014</w:t>
            </w:r>
          </w:p>
        </w:tc>
        <w:tc>
          <w:tcPr>
            <w:tcW w:w="1398" w:type="dxa"/>
            <w:shd w:val="clear" w:color="auto" w:fill="auto"/>
            <w:noWrap/>
            <w:vAlign w:val="center"/>
            <w:hideMark/>
          </w:tcPr>
          <w:p w14:paraId="1FEAC7C4" w14:textId="77777777" w:rsidR="00E71249" w:rsidRPr="00E71249" w:rsidRDefault="00E71249" w:rsidP="00E71249">
            <w:pPr>
              <w:widowControl/>
              <w:jc w:val="center"/>
              <w:rPr>
                <w:rFonts w:ascii="宋体" w:eastAsia="宋体" w:hAnsi="宋体" w:cs="宋体"/>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0CFE67DF" w14:textId="77777777" w:rsidR="00E71249" w:rsidRPr="00E71249" w:rsidRDefault="00E71249" w:rsidP="00E71249">
            <w:pPr>
              <w:widowControl/>
              <w:jc w:val="center"/>
              <w:rPr>
                <w:rFonts w:ascii="宋体" w:eastAsia="宋体" w:hAnsi="宋体" w:cs="宋体"/>
                <w:color w:val="000000"/>
                <w:kern w:val="0"/>
                <w:szCs w:val="21"/>
              </w:rPr>
            </w:pPr>
            <w:r w:rsidRPr="00E71249">
              <w:rPr>
                <w:rFonts w:ascii="宋体" w:eastAsia="宋体" w:hAnsi="宋体" w:cs="宋体" w:hint="eastAsia"/>
                <w:color w:val="000000"/>
                <w:kern w:val="0"/>
                <w:szCs w:val="21"/>
              </w:rPr>
              <w:t>《国家集成电路产业发展推进计划》</w:t>
            </w:r>
          </w:p>
        </w:tc>
      </w:tr>
    </w:tbl>
    <w:p w14:paraId="463CEA20" w14:textId="77777777" w:rsidR="00E71249" w:rsidRPr="00E71249" w:rsidRDefault="00E71249" w:rsidP="005A5388">
      <w:pPr>
        <w:widowControl/>
        <w:rPr>
          <w:rFonts w:ascii="宋体" w:eastAsia="宋体" w:hAnsi="宋体" w:cs="宋体"/>
          <w:color w:val="000000"/>
          <w:kern w:val="0"/>
          <w:sz w:val="24"/>
          <w:szCs w:val="24"/>
        </w:rPr>
      </w:pPr>
    </w:p>
    <w:p w14:paraId="005B28DF"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443B92C8" w14:textId="5F1DD250"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t>在当今社会，嵌入式和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技术日益成为科技发展的热点之一。中国政府高度重视这一领域的发展，并将其纳入“中国制造</w:t>
      </w:r>
      <w:r w:rsidRPr="004F29D8">
        <w:rPr>
          <w:rFonts w:ascii="Times New Roman" w:eastAsia="宋体" w:hAnsi="Times New Roman"/>
          <w:sz w:val="24"/>
          <w:szCs w:val="24"/>
        </w:rPr>
        <w:t>2025</w:t>
      </w:r>
      <w:r w:rsidRPr="00146ED5">
        <w:rPr>
          <w:rFonts w:ascii="宋体" w:eastAsia="宋体" w:hAnsi="宋体"/>
          <w:sz w:val="24"/>
          <w:szCs w:val="24"/>
        </w:rPr>
        <w:t>”、“互联网+”、工业互联网等重要战略的范畴，</w:t>
      </w:r>
      <w:ins w:id="1028" w:author="Tu Tu" w:date="2023-05-03T18:27:00Z">
        <w:r w:rsidR="00633D93">
          <w:rPr>
            <w:rFonts w:ascii="宋体" w:eastAsia="宋体" w:hAnsi="宋体" w:hint="eastAsia"/>
            <w:sz w:val="24"/>
            <w:szCs w:val="24"/>
          </w:rPr>
          <w:t>并</w:t>
        </w:r>
      </w:ins>
      <w:r w:rsidRPr="00146ED5">
        <w:rPr>
          <w:rFonts w:ascii="宋体" w:eastAsia="宋体" w:hAnsi="宋体"/>
          <w:sz w:val="24"/>
          <w:szCs w:val="24"/>
        </w:rPr>
        <w:t>为此提供政策支持和资金投入，以加速相关产业的创新和发展。在政府的鼓励下，企业加大了技术研发和创新的力度，推动了嵌入式和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技术的应用和普及。此外，政府还注重国际合作，推动国内企业与国际市场的交流和合作，促进技术创新和产业转型。在政府的积极引导下，嵌入式和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行业已逐渐成为国际合作的重要领域。最后，政府还着力于规范化和标准化的建设，加强知识产</w:t>
      </w:r>
      <w:r w:rsidRPr="00146ED5">
        <w:rPr>
          <w:rFonts w:ascii="宋体" w:eastAsia="宋体" w:hAnsi="宋体" w:hint="eastAsia"/>
          <w:sz w:val="24"/>
          <w:szCs w:val="24"/>
        </w:rPr>
        <w:t>权保护，保障嵌入式和</w:t>
      </w:r>
      <w:proofErr w:type="gramStart"/>
      <w:r w:rsidRPr="00146ED5">
        <w:rPr>
          <w:rFonts w:ascii="宋体" w:eastAsia="宋体" w:hAnsi="宋体" w:hint="eastAsia"/>
          <w:sz w:val="24"/>
          <w:szCs w:val="24"/>
        </w:rPr>
        <w:t>物联网</w:t>
      </w:r>
      <w:proofErr w:type="gramEnd"/>
      <w:r w:rsidRPr="00146ED5">
        <w:rPr>
          <w:rFonts w:ascii="宋体" w:eastAsia="宋体" w:hAnsi="宋体" w:hint="eastAsia"/>
          <w:sz w:val="24"/>
          <w:szCs w:val="24"/>
        </w:rPr>
        <w:t>产业的健康发展。这些措施将促进行业生态的健康发展，提高行业的国际竞争力，推动中国经济的可持续发展。</w:t>
      </w:r>
    </w:p>
    <w:p w14:paraId="3C7ADD19" w14:textId="25D44085" w:rsidR="009958A9" w:rsidRPr="0064595D" w:rsidRDefault="00000FEC" w:rsidP="00175728">
      <w:pPr>
        <w:pStyle w:val="3"/>
        <w:rPr>
          <w:rFonts w:ascii="黑体" w:eastAsia="黑体" w:hAnsi="黑体"/>
          <w:sz w:val="28"/>
          <w:szCs w:val="28"/>
        </w:rPr>
      </w:pPr>
      <w:bookmarkStart w:id="1029" w:name="_Toc134034123"/>
      <w:r w:rsidRPr="004F29D8">
        <w:rPr>
          <w:rFonts w:ascii="Times New Roman" w:eastAsia="黑体" w:hAnsi="Times New Roman"/>
          <w:sz w:val="28"/>
          <w:szCs w:val="28"/>
        </w:rPr>
        <w:lastRenderedPageBreak/>
        <w:t>2</w:t>
      </w:r>
      <w:r w:rsidR="0064595D">
        <w:rPr>
          <w:rFonts w:ascii="黑体" w:eastAsia="黑体" w:hAnsi="黑体" w:hint="eastAsia"/>
          <w:sz w:val="28"/>
          <w:szCs w:val="28"/>
        </w:rPr>
        <w:t>．</w:t>
      </w:r>
      <w:r w:rsidR="009958A9" w:rsidRPr="0064595D">
        <w:rPr>
          <w:rFonts w:ascii="黑体" w:eastAsia="黑体" w:hAnsi="黑体"/>
          <w:sz w:val="28"/>
          <w:szCs w:val="28"/>
        </w:rPr>
        <w:t>全球行业概况</w:t>
      </w:r>
      <w:bookmarkEnd w:id="1029"/>
    </w:p>
    <w:p w14:paraId="5080D329" w14:textId="4771A091" w:rsidR="009958A9" w:rsidRPr="0006638F" w:rsidDel="00245498" w:rsidRDefault="009958A9" w:rsidP="009958A9">
      <w:pPr>
        <w:spacing w:line="360" w:lineRule="auto"/>
        <w:rPr>
          <w:del w:id="1030" w:author="Tu Tu" w:date="2023-05-03T18:28:00Z"/>
          <w:rFonts w:ascii="宋体" w:eastAsia="宋体" w:hAnsi="宋体"/>
          <w:sz w:val="24"/>
          <w:szCs w:val="24"/>
        </w:rPr>
      </w:pPr>
      <w:del w:id="1031" w:author="Tu Tu" w:date="2023-05-03T18:28:00Z">
        <w:r w:rsidDel="00245498">
          <w:tab/>
        </w:r>
        <w:r w:rsidRPr="0006638F" w:rsidDel="00245498">
          <w:rPr>
            <w:rFonts w:ascii="宋体" w:eastAsia="宋体" w:hAnsi="宋体"/>
            <w:sz w:val="24"/>
            <w:szCs w:val="24"/>
          </w:rPr>
          <w:delTex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泛应用。</w:delText>
        </w:r>
      </w:del>
    </w:p>
    <w:p w14:paraId="7931A5E1" w14:textId="77777777" w:rsidR="009958A9" w:rsidRDefault="009958A9" w:rsidP="009958A9">
      <w:pPr>
        <w:spacing w:line="360" w:lineRule="auto"/>
        <w:rPr>
          <w:rFonts w:ascii="宋体" w:eastAsia="宋体" w:hAnsi="宋体"/>
          <w:sz w:val="24"/>
          <w:szCs w:val="24"/>
        </w:rPr>
      </w:pPr>
      <w:r w:rsidRPr="0006638F">
        <w:rPr>
          <w:rFonts w:ascii="宋体" w:eastAsia="宋体" w:hAnsi="宋体"/>
          <w:sz w:val="24"/>
          <w:szCs w:val="24"/>
        </w:rPr>
        <w:tab/>
        <w:t>全球嵌入式计算机行业市场规模逐年增长。据市场研究机构的数据，全球嵌入式系统市场规模预计从</w:t>
      </w:r>
      <w:r w:rsidRPr="004F29D8">
        <w:rPr>
          <w:rFonts w:ascii="Times New Roman" w:eastAsia="宋体" w:hAnsi="Times New Roman"/>
          <w:sz w:val="24"/>
          <w:szCs w:val="24"/>
        </w:rPr>
        <w:t>2019</w:t>
      </w:r>
      <w:r w:rsidRPr="0006638F">
        <w:rPr>
          <w:rFonts w:ascii="宋体" w:eastAsia="宋体" w:hAnsi="宋体"/>
          <w:sz w:val="24"/>
          <w:szCs w:val="24"/>
        </w:rPr>
        <w:t>年的约</w:t>
      </w:r>
      <w:r w:rsidRPr="004F29D8">
        <w:rPr>
          <w:rFonts w:ascii="Times New Roman" w:eastAsia="宋体" w:hAnsi="Times New Roman"/>
          <w:sz w:val="24"/>
          <w:szCs w:val="24"/>
        </w:rPr>
        <w:t>1</w:t>
      </w:r>
      <w:r w:rsidRPr="0006638F">
        <w:rPr>
          <w:rFonts w:ascii="宋体" w:eastAsia="宋体" w:hAnsi="宋体"/>
          <w:sz w:val="24"/>
          <w:szCs w:val="24"/>
        </w:rPr>
        <w:t>,</w:t>
      </w:r>
      <w:r w:rsidRPr="004F29D8">
        <w:rPr>
          <w:rFonts w:ascii="Times New Roman" w:eastAsia="宋体" w:hAnsi="Times New Roman"/>
          <w:sz w:val="24"/>
          <w:szCs w:val="24"/>
        </w:rPr>
        <w:t>350</w:t>
      </w:r>
      <w:r w:rsidRPr="0006638F">
        <w:rPr>
          <w:rFonts w:ascii="宋体" w:eastAsia="宋体" w:hAnsi="宋体"/>
          <w:sz w:val="24"/>
          <w:szCs w:val="24"/>
        </w:rPr>
        <w:t>亿美元增长到</w:t>
      </w:r>
      <w:r w:rsidRPr="004F29D8">
        <w:rPr>
          <w:rFonts w:ascii="Times New Roman" w:eastAsia="宋体" w:hAnsi="Times New Roman"/>
          <w:sz w:val="24"/>
          <w:szCs w:val="24"/>
        </w:rPr>
        <w:t>2025</w:t>
      </w:r>
      <w:r w:rsidRPr="0006638F">
        <w:rPr>
          <w:rFonts w:ascii="宋体" w:eastAsia="宋体" w:hAnsi="宋体"/>
          <w:sz w:val="24"/>
          <w:szCs w:val="24"/>
        </w:rPr>
        <w:t>年的约</w:t>
      </w:r>
      <w:r w:rsidRPr="004F29D8">
        <w:rPr>
          <w:rFonts w:ascii="Times New Roman" w:eastAsia="宋体" w:hAnsi="Times New Roman"/>
          <w:sz w:val="24"/>
          <w:szCs w:val="24"/>
        </w:rPr>
        <w:t>2</w:t>
      </w:r>
      <w:r w:rsidRPr="0006638F">
        <w:rPr>
          <w:rFonts w:ascii="宋体" w:eastAsia="宋体" w:hAnsi="宋体"/>
          <w:sz w:val="24"/>
          <w:szCs w:val="24"/>
        </w:rPr>
        <w:t>,</w:t>
      </w:r>
      <w:r w:rsidRPr="004F29D8">
        <w:rPr>
          <w:rFonts w:ascii="Times New Roman" w:eastAsia="宋体" w:hAnsi="Times New Roman"/>
          <w:sz w:val="24"/>
          <w:szCs w:val="24"/>
        </w:rPr>
        <w:t>500</w:t>
      </w:r>
      <w:r w:rsidRPr="0006638F">
        <w:rPr>
          <w:rFonts w:ascii="宋体" w:eastAsia="宋体" w:hAnsi="宋体"/>
          <w:sz w:val="24"/>
          <w:szCs w:val="24"/>
        </w:rPr>
        <w:t>亿美元。技术创新方面不断取得进展，推出了一系列领先的技术产品和解决方案。例如，英特尔的英特尔® 嵌入式芯片系列、</w:t>
      </w:r>
      <w:r w:rsidRPr="004F29D8">
        <w:rPr>
          <w:rFonts w:ascii="Times New Roman" w:eastAsia="宋体" w:hAnsi="Times New Roman"/>
          <w:sz w:val="24"/>
          <w:szCs w:val="24"/>
        </w:rPr>
        <w:t>ARM</w:t>
      </w:r>
      <w:r w:rsidRPr="0006638F">
        <w:rPr>
          <w:rFonts w:ascii="宋体" w:eastAsia="宋体" w:hAnsi="宋体"/>
          <w:sz w:val="24"/>
          <w:szCs w:val="24"/>
        </w:rPr>
        <w:t>的</w:t>
      </w:r>
      <w:r w:rsidRPr="004F29D8">
        <w:rPr>
          <w:rFonts w:ascii="Times New Roman" w:eastAsia="宋体" w:hAnsi="Times New Roman"/>
          <w:sz w:val="24"/>
          <w:szCs w:val="24"/>
        </w:rPr>
        <w:t>Cortex</w:t>
      </w:r>
      <w:r w:rsidRPr="0006638F">
        <w:rPr>
          <w:rFonts w:ascii="宋体" w:eastAsia="宋体" w:hAnsi="宋体"/>
          <w:sz w:val="24"/>
          <w:szCs w:val="24"/>
        </w:rPr>
        <w:t>-</w:t>
      </w:r>
      <w:r w:rsidRPr="004F29D8">
        <w:rPr>
          <w:rFonts w:ascii="Times New Roman" w:eastAsia="宋体" w:hAnsi="Times New Roman"/>
          <w:sz w:val="24"/>
          <w:szCs w:val="24"/>
        </w:rPr>
        <w:t>A</w:t>
      </w:r>
      <w:r w:rsidRPr="0006638F">
        <w:rPr>
          <w:rFonts w:ascii="宋体" w:eastAsia="宋体" w:hAnsi="宋体"/>
          <w:sz w:val="24"/>
          <w:szCs w:val="24"/>
        </w:rPr>
        <w:t>系列处理器、</w:t>
      </w:r>
      <w:r w:rsidRPr="004F29D8">
        <w:rPr>
          <w:rFonts w:ascii="Times New Roman" w:eastAsia="宋体" w:hAnsi="Times New Roman"/>
          <w:sz w:val="24"/>
          <w:szCs w:val="24"/>
        </w:rPr>
        <w:t>NXP</w:t>
      </w:r>
      <w:r w:rsidRPr="0006638F">
        <w:rPr>
          <w:rFonts w:ascii="宋体" w:eastAsia="宋体" w:hAnsi="宋体"/>
          <w:sz w:val="24"/>
          <w:szCs w:val="24"/>
        </w:rPr>
        <w:t>半导体的</w:t>
      </w:r>
      <w:r w:rsidRPr="004F29D8">
        <w:rPr>
          <w:rFonts w:ascii="Times New Roman" w:eastAsia="宋体" w:hAnsi="Times New Roman"/>
          <w:sz w:val="24"/>
          <w:szCs w:val="24"/>
        </w:rPr>
        <w:t>i</w:t>
      </w:r>
      <w:r w:rsidRPr="0006638F">
        <w:rPr>
          <w:rFonts w:ascii="宋体" w:eastAsia="宋体" w:hAnsi="宋体"/>
          <w:sz w:val="24"/>
          <w:szCs w:val="24"/>
        </w:rPr>
        <w:t>.</w:t>
      </w:r>
      <w:r w:rsidRPr="004F29D8">
        <w:rPr>
          <w:rFonts w:ascii="Times New Roman" w:eastAsia="宋体" w:hAnsi="Times New Roman"/>
          <w:sz w:val="24"/>
          <w:szCs w:val="24"/>
        </w:rPr>
        <w:t>MX</w:t>
      </w:r>
      <w:r w:rsidRPr="0006638F">
        <w:rPr>
          <w:rFonts w:ascii="宋体" w:eastAsia="宋体" w:hAnsi="宋体"/>
          <w:sz w:val="24"/>
          <w:szCs w:val="24"/>
        </w:rPr>
        <w:t>系列处理器等。目前，全球嵌入式计算机市场上体量较大，竞争力较强的企业包括英特尔、</w:t>
      </w:r>
      <w:r w:rsidRPr="004F29D8">
        <w:rPr>
          <w:rFonts w:ascii="Times New Roman" w:eastAsia="宋体" w:hAnsi="Times New Roman"/>
          <w:sz w:val="24"/>
          <w:szCs w:val="24"/>
        </w:rPr>
        <w:t>ARM</w:t>
      </w:r>
      <w:r w:rsidRPr="0006638F">
        <w:rPr>
          <w:rFonts w:ascii="宋体" w:eastAsia="宋体" w:hAnsi="宋体"/>
          <w:sz w:val="24"/>
          <w:szCs w:val="24"/>
        </w:rPr>
        <w:t>、赛</w:t>
      </w:r>
      <w:proofErr w:type="gramStart"/>
      <w:r w:rsidRPr="0006638F">
        <w:rPr>
          <w:rFonts w:ascii="宋体" w:eastAsia="宋体" w:hAnsi="宋体"/>
          <w:sz w:val="24"/>
          <w:szCs w:val="24"/>
        </w:rPr>
        <w:t>门铁克</w:t>
      </w:r>
      <w:proofErr w:type="gramEnd"/>
      <w:r w:rsidRPr="0006638F">
        <w:rPr>
          <w:rFonts w:ascii="宋体" w:eastAsia="宋体" w:hAnsi="宋体"/>
          <w:sz w:val="24"/>
          <w:szCs w:val="24"/>
        </w:rPr>
        <w:t>、</w:t>
      </w:r>
      <w:r w:rsidRPr="004F29D8">
        <w:rPr>
          <w:rFonts w:ascii="Times New Roman" w:eastAsia="宋体" w:hAnsi="Times New Roman"/>
          <w:sz w:val="24"/>
          <w:szCs w:val="24"/>
        </w:rPr>
        <w:t>NXP</w:t>
      </w:r>
      <w:r w:rsidRPr="0006638F">
        <w:rPr>
          <w:rFonts w:ascii="宋体" w:eastAsia="宋体" w:hAnsi="宋体"/>
          <w:sz w:val="24"/>
          <w:szCs w:val="24"/>
        </w:rPr>
        <w:t>半导体、德州仪器等。这些企业在技术研发、产品创新和市场拓展方面都具有一定的优势。嵌入式计</w:t>
      </w:r>
      <w:r w:rsidRPr="0006638F">
        <w:rPr>
          <w:rFonts w:ascii="宋体" w:eastAsia="宋体" w:hAnsi="宋体" w:hint="eastAsia"/>
          <w:sz w:val="24"/>
          <w:szCs w:val="24"/>
        </w:rPr>
        <w:t>算机应用领域广泛，包括智能家居、智慧城市、物联网、工业自动化、医疗健康、航空航天等领域。这些领域的发展对嵌入式计算机的需求将会持续增长。</w:t>
      </w:r>
    </w:p>
    <w:p w14:paraId="434452A6" w14:textId="5397A2DC" w:rsidR="00B362EC" w:rsidRDefault="00B362EC" w:rsidP="00B362EC">
      <w:pPr>
        <w:spacing w:line="360" w:lineRule="auto"/>
        <w:jc w:val="center"/>
        <w:rPr>
          <w:rFonts w:ascii="宋体" w:eastAsia="宋体" w:hAnsi="宋体"/>
          <w:sz w:val="24"/>
          <w:szCs w:val="24"/>
        </w:rPr>
      </w:pPr>
      <w:r>
        <w:rPr>
          <w:noProof/>
        </w:rPr>
        <w:drawing>
          <wp:inline distT="0" distB="0" distL="0" distR="0" wp14:anchorId="7B4FB9D8" wp14:editId="0F36A6B2">
            <wp:extent cx="4079631" cy="1749536"/>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0749" cy="1754304"/>
                    </a:xfrm>
                    <a:prstGeom prst="rect">
                      <a:avLst/>
                    </a:prstGeom>
                  </pic:spPr>
                </pic:pic>
              </a:graphicData>
            </a:graphic>
          </wp:inline>
        </w:drawing>
      </w:r>
    </w:p>
    <w:p w14:paraId="78A2C3E1" w14:textId="1DE8FFAD" w:rsidR="00B362EC" w:rsidRPr="00C6124B" w:rsidRDefault="00B362EC" w:rsidP="00B362EC">
      <w:pPr>
        <w:spacing w:line="360" w:lineRule="auto"/>
        <w:jc w:val="center"/>
        <w:rPr>
          <w:rFonts w:ascii="宋体" w:eastAsia="宋体" w:hAnsi="宋体"/>
          <w:szCs w:val="21"/>
        </w:rPr>
      </w:pPr>
      <w:r w:rsidRPr="00C6124B">
        <w:rPr>
          <w:rFonts w:ascii="宋体" w:eastAsia="宋体" w:hAnsi="宋体" w:hint="eastAsia"/>
          <w:szCs w:val="21"/>
        </w:rPr>
        <w:t>图</w:t>
      </w:r>
      <w:r w:rsidRPr="004F29D8">
        <w:rPr>
          <w:rFonts w:ascii="Times New Roman" w:eastAsia="宋体" w:hAnsi="Times New Roman" w:hint="eastAsia"/>
          <w:szCs w:val="21"/>
        </w:rPr>
        <w:t>2</w:t>
      </w:r>
      <w:r w:rsidRPr="00C6124B">
        <w:rPr>
          <w:rFonts w:ascii="宋体" w:eastAsia="宋体" w:hAnsi="宋体"/>
          <w:szCs w:val="21"/>
        </w:rPr>
        <w:t>-</w:t>
      </w:r>
      <w:r w:rsidRPr="004F29D8">
        <w:rPr>
          <w:rFonts w:ascii="Times New Roman" w:eastAsia="宋体" w:hAnsi="Times New Roman"/>
          <w:szCs w:val="21"/>
        </w:rPr>
        <w:t>1</w:t>
      </w:r>
      <w:r w:rsidRPr="00C6124B">
        <w:rPr>
          <w:rFonts w:ascii="宋体" w:eastAsia="宋体" w:hAnsi="宋体"/>
          <w:szCs w:val="21"/>
        </w:rPr>
        <w:t xml:space="preserve"> </w:t>
      </w:r>
      <w:r w:rsidRPr="00C6124B">
        <w:rPr>
          <w:rFonts w:ascii="宋体" w:eastAsia="宋体" w:hAnsi="宋体" w:hint="eastAsia"/>
          <w:szCs w:val="21"/>
        </w:rPr>
        <w:t>四大主流处理器架构厂商</w:t>
      </w:r>
    </w:p>
    <w:p w14:paraId="436C6EA0" w14:textId="1BB43ED3" w:rsidR="00902155" w:rsidRDefault="00902155" w:rsidP="00902155">
      <w:pPr>
        <w:spacing w:line="360" w:lineRule="auto"/>
        <w:jc w:val="center"/>
        <w:rPr>
          <w:rFonts w:ascii="宋体" w:eastAsia="宋体" w:hAnsi="宋体"/>
          <w:sz w:val="24"/>
          <w:szCs w:val="24"/>
        </w:rPr>
      </w:pPr>
      <w:r>
        <w:rPr>
          <w:noProof/>
        </w:rPr>
        <w:drawing>
          <wp:inline distT="0" distB="0" distL="0" distR="0" wp14:anchorId="06C375C3" wp14:editId="5016AE37">
            <wp:extent cx="3373851" cy="2222696"/>
            <wp:effectExtent l="0" t="0" r="0" b="6350"/>
            <wp:docPr id="6" name="图片 6" descr="多图读懂ARM Cortex-M 处理器家族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多图读懂ARM Cortex-M 处理器家族 - 知乎"/>
                    <pic:cNvPicPr>
                      <a:picLocks noChangeAspect="1" noChangeArrowheads="1"/>
                    </pic:cNvPicPr>
                  </pic:nvPicPr>
                  <pic:blipFill rotWithShape="1">
                    <a:blip r:embed="rId12">
                      <a:extLst>
                        <a:ext uri="{28A0092B-C50C-407E-A947-70E740481C1C}">
                          <a14:useLocalDpi xmlns:a14="http://schemas.microsoft.com/office/drawing/2010/main" val="0"/>
                        </a:ext>
                      </a:extLst>
                    </a:blip>
                    <a:srcRect b="6093"/>
                    <a:stretch/>
                  </pic:blipFill>
                  <pic:spPr bwMode="auto">
                    <a:xfrm>
                      <a:off x="0" y="0"/>
                      <a:ext cx="3382009" cy="2228070"/>
                    </a:xfrm>
                    <a:prstGeom prst="rect">
                      <a:avLst/>
                    </a:prstGeom>
                    <a:noFill/>
                    <a:ln>
                      <a:noFill/>
                    </a:ln>
                    <a:extLst>
                      <a:ext uri="{53640926-AAD7-44D8-BBD7-CCE9431645EC}">
                        <a14:shadowObscured xmlns:a14="http://schemas.microsoft.com/office/drawing/2010/main"/>
                      </a:ext>
                    </a:extLst>
                  </pic:spPr>
                </pic:pic>
              </a:graphicData>
            </a:graphic>
          </wp:inline>
        </w:drawing>
      </w:r>
    </w:p>
    <w:p w14:paraId="071F5079" w14:textId="5240E976" w:rsidR="00902155" w:rsidRPr="00B362EC" w:rsidRDefault="00902155" w:rsidP="00902155">
      <w:pPr>
        <w:spacing w:line="360" w:lineRule="auto"/>
        <w:jc w:val="center"/>
        <w:rPr>
          <w:rFonts w:ascii="宋体" w:eastAsia="宋体" w:hAnsi="宋体"/>
          <w:szCs w:val="21"/>
        </w:rPr>
      </w:pPr>
      <w:r w:rsidRPr="00B362EC">
        <w:rPr>
          <w:rFonts w:ascii="宋体" w:eastAsia="宋体" w:hAnsi="宋体" w:hint="eastAsia"/>
          <w:szCs w:val="21"/>
        </w:rPr>
        <w:t>图</w:t>
      </w:r>
      <w:r w:rsidRPr="004F29D8">
        <w:rPr>
          <w:rFonts w:ascii="Times New Roman" w:eastAsia="宋体" w:hAnsi="Times New Roman" w:hint="eastAsia"/>
          <w:szCs w:val="21"/>
        </w:rPr>
        <w:t>2</w:t>
      </w:r>
      <w:r w:rsidRPr="00B362EC">
        <w:rPr>
          <w:rFonts w:ascii="宋体" w:eastAsia="宋体" w:hAnsi="宋体"/>
          <w:szCs w:val="21"/>
        </w:rPr>
        <w:t>-</w:t>
      </w:r>
      <w:r w:rsidR="00C6124B" w:rsidRPr="004F29D8">
        <w:rPr>
          <w:rFonts w:ascii="Times New Roman" w:eastAsia="宋体" w:hAnsi="Times New Roman"/>
          <w:szCs w:val="21"/>
        </w:rPr>
        <w:t>2</w:t>
      </w:r>
      <w:r w:rsidRPr="00B362EC">
        <w:rPr>
          <w:rFonts w:ascii="宋体" w:eastAsia="宋体" w:hAnsi="宋体"/>
          <w:szCs w:val="21"/>
        </w:rPr>
        <w:t xml:space="preserve"> </w:t>
      </w:r>
      <w:r w:rsidRPr="004F29D8">
        <w:rPr>
          <w:rFonts w:ascii="Times New Roman" w:eastAsia="宋体" w:hAnsi="Times New Roman" w:hint="eastAsia"/>
          <w:szCs w:val="21"/>
        </w:rPr>
        <w:t>ARM</w:t>
      </w:r>
      <w:r w:rsidR="00E936A9" w:rsidRPr="00B362EC">
        <w:rPr>
          <w:rFonts w:ascii="宋体" w:eastAsia="宋体" w:hAnsi="宋体" w:hint="eastAsia"/>
          <w:szCs w:val="21"/>
        </w:rPr>
        <w:t>架构</w:t>
      </w:r>
      <w:r w:rsidRPr="00B362EC">
        <w:rPr>
          <w:rFonts w:ascii="宋体" w:eastAsia="宋体" w:hAnsi="宋体" w:hint="eastAsia"/>
          <w:szCs w:val="21"/>
        </w:rPr>
        <w:t>处理器家族</w:t>
      </w:r>
    </w:p>
    <w:p w14:paraId="00B5AEB7" w14:textId="421CF854" w:rsidR="009958A9" w:rsidRPr="0006638F" w:rsidRDefault="009958A9" w:rsidP="009958A9">
      <w:pPr>
        <w:spacing w:line="360" w:lineRule="auto"/>
        <w:rPr>
          <w:rFonts w:ascii="宋体" w:eastAsia="宋体" w:hAnsi="宋体"/>
          <w:sz w:val="24"/>
          <w:szCs w:val="24"/>
        </w:rPr>
      </w:pPr>
      <w:r w:rsidRPr="0006638F">
        <w:rPr>
          <w:rFonts w:ascii="宋体" w:eastAsia="宋体" w:hAnsi="宋体"/>
          <w:sz w:val="24"/>
          <w:szCs w:val="24"/>
        </w:rPr>
        <w:tab/>
        <w:t>当然，嵌入式计算机行业</w:t>
      </w:r>
      <w:ins w:id="1032" w:author="Tu Tu" w:date="2023-05-03T18:28:00Z">
        <w:r w:rsidR="00880296">
          <w:rPr>
            <w:rFonts w:ascii="宋体" w:eastAsia="宋体" w:hAnsi="宋体" w:hint="eastAsia"/>
            <w:sz w:val="24"/>
            <w:szCs w:val="24"/>
          </w:rPr>
          <w:t>也</w:t>
        </w:r>
      </w:ins>
      <w:r w:rsidRPr="0006638F">
        <w:rPr>
          <w:rFonts w:ascii="宋体" w:eastAsia="宋体" w:hAnsi="宋体"/>
          <w:sz w:val="24"/>
          <w:szCs w:val="24"/>
        </w:rPr>
        <w:t>面临</w:t>
      </w:r>
      <w:ins w:id="1033" w:author="Tu Tu" w:date="2023-05-03T18:28:00Z">
        <w:r w:rsidR="00880296">
          <w:rPr>
            <w:rFonts w:ascii="宋体" w:eastAsia="宋体" w:hAnsi="宋体" w:hint="eastAsia"/>
            <w:sz w:val="24"/>
            <w:szCs w:val="24"/>
          </w:rPr>
          <w:t>着</w:t>
        </w:r>
      </w:ins>
      <w:r w:rsidRPr="0006638F">
        <w:rPr>
          <w:rFonts w:ascii="宋体" w:eastAsia="宋体" w:hAnsi="宋体"/>
          <w:sz w:val="24"/>
          <w:szCs w:val="24"/>
        </w:rPr>
        <w:t>一些挑战，如技术研发难度</w:t>
      </w:r>
      <w:ins w:id="1034" w:author="Tu Tu" w:date="2023-05-03T18:28:00Z">
        <w:r w:rsidR="00B83EBA">
          <w:rPr>
            <w:rFonts w:ascii="宋体" w:eastAsia="宋体" w:hAnsi="宋体" w:hint="eastAsia"/>
            <w:sz w:val="24"/>
            <w:szCs w:val="24"/>
          </w:rPr>
          <w:t>高</w:t>
        </w:r>
      </w:ins>
      <w:r w:rsidRPr="0006638F">
        <w:rPr>
          <w:rFonts w:ascii="宋体" w:eastAsia="宋体" w:hAnsi="宋体"/>
          <w:sz w:val="24"/>
          <w:szCs w:val="24"/>
        </w:rPr>
        <w:t>、市场营销难度</w:t>
      </w:r>
      <w:ins w:id="1035" w:author="Tu Tu" w:date="2023-05-03T18:28:00Z">
        <w:r w:rsidR="00B83EBA">
          <w:rPr>
            <w:rFonts w:ascii="宋体" w:eastAsia="宋体" w:hAnsi="宋体" w:hint="eastAsia"/>
            <w:sz w:val="24"/>
            <w:szCs w:val="24"/>
          </w:rPr>
          <w:t>高</w:t>
        </w:r>
      </w:ins>
      <w:r w:rsidRPr="0006638F">
        <w:rPr>
          <w:rFonts w:ascii="宋体" w:eastAsia="宋体" w:hAnsi="宋体"/>
          <w:sz w:val="24"/>
          <w:szCs w:val="24"/>
        </w:rPr>
        <w:t>等</w:t>
      </w:r>
      <w:del w:id="1036" w:author="Tu Tu" w:date="2023-05-03T18:28:00Z">
        <w:r w:rsidRPr="0006638F" w:rsidDel="000271DD">
          <w:rPr>
            <w:rFonts w:ascii="宋体" w:eastAsia="宋体" w:hAnsi="宋体"/>
            <w:sz w:val="24"/>
            <w:szCs w:val="24"/>
          </w:rPr>
          <w:delText>问题</w:delText>
        </w:r>
      </w:del>
      <w:ins w:id="1037" w:author="Tu Tu" w:date="2023-05-03T18:28:00Z">
        <w:r w:rsidR="001D12B4">
          <w:rPr>
            <w:rFonts w:ascii="宋体" w:eastAsia="宋体" w:hAnsi="宋体" w:hint="eastAsia"/>
            <w:sz w:val="24"/>
            <w:szCs w:val="24"/>
          </w:rPr>
          <w:t>。</w:t>
        </w:r>
      </w:ins>
      <w:del w:id="1038" w:author="Tu Tu" w:date="2023-05-03T18:28:00Z">
        <w:r w:rsidRPr="0006638F" w:rsidDel="001D12B4">
          <w:rPr>
            <w:rFonts w:ascii="宋体" w:eastAsia="宋体" w:hAnsi="宋体"/>
            <w:sz w:val="24"/>
            <w:szCs w:val="24"/>
          </w:rPr>
          <w:delText>。同</w:delText>
        </w:r>
      </w:del>
      <w:ins w:id="1039" w:author="Tu Tu" w:date="2023-05-03T18:28:00Z">
        <w:r w:rsidR="001D12B4">
          <w:rPr>
            <w:rFonts w:ascii="宋体" w:eastAsia="宋体" w:hAnsi="宋体" w:hint="eastAsia"/>
            <w:sz w:val="24"/>
            <w:szCs w:val="24"/>
          </w:rPr>
          <w:t>但是</w:t>
        </w:r>
      </w:ins>
      <w:del w:id="1040" w:author="Tu Tu" w:date="2023-05-03T18:28:00Z">
        <w:r w:rsidRPr="0006638F" w:rsidDel="001D12B4">
          <w:rPr>
            <w:rFonts w:ascii="宋体" w:eastAsia="宋体" w:hAnsi="宋体"/>
            <w:sz w:val="24"/>
            <w:szCs w:val="24"/>
          </w:rPr>
          <w:delText>时</w:delText>
        </w:r>
      </w:del>
      <w:r w:rsidRPr="0006638F">
        <w:rPr>
          <w:rFonts w:ascii="宋体" w:eastAsia="宋体" w:hAnsi="宋体"/>
          <w:sz w:val="24"/>
          <w:szCs w:val="24"/>
        </w:rPr>
        <w:t>，随着新一轮信息技术革命的深入发展，嵌入式计算机的市场前景也越来越广阔。特别是在</w:t>
      </w:r>
      <w:r w:rsidRPr="004F29D8">
        <w:rPr>
          <w:rFonts w:ascii="Times New Roman" w:eastAsia="宋体" w:hAnsi="Times New Roman"/>
          <w:sz w:val="24"/>
          <w:szCs w:val="24"/>
        </w:rPr>
        <w:t>5G</w:t>
      </w:r>
      <w:r w:rsidRPr="0006638F">
        <w:rPr>
          <w:rFonts w:ascii="宋体" w:eastAsia="宋体" w:hAnsi="宋体"/>
          <w:sz w:val="24"/>
          <w:szCs w:val="24"/>
        </w:rPr>
        <w:t>、人工智能等领域，嵌入式计算机的应用将会更</w:t>
      </w:r>
      <w:r w:rsidRPr="0006638F">
        <w:rPr>
          <w:rFonts w:ascii="宋体" w:eastAsia="宋体" w:hAnsi="宋体"/>
          <w:sz w:val="24"/>
          <w:szCs w:val="24"/>
        </w:rPr>
        <w:lastRenderedPageBreak/>
        <w:t>加广泛和深入。</w:t>
      </w:r>
    </w:p>
    <w:p w14:paraId="54FC4D43" w14:textId="183CCFAE" w:rsidR="009958A9" w:rsidRPr="00272158" w:rsidRDefault="002E2C33" w:rsidP="00175728">
      <w:pPr>
        <w:pStyle w:val="3"/>
        <w:rPr>
          <w:rFonts w:ascii="黑体" w:eastAsia="黑体" w:hAnsi="黑体"/>
          <w:sz w:val="28"/>
          <w:szCs w:val="28"/>
        </w:rPr>
      </w:pPr>
      <w:bookmarkStart w:id="1041" w:name="_Toc134034124"/>
      <w:r w:rsidRPr="004F29D8">
        <w:rPr>
          <w:rFonts w:ascii="Times New Roman" w:eastAsia="黑体" w:hAnsi="Times New Roman"/>
          <w:sz w:val="28"/>
          <w:szCs w:val="28"/>
        </w:rPr>
        <w:t>3</w:t>
      </w:r>
      <w:r w:rsidR="00272158">
        <w:rPr>
          <w:rFonts w:ascii="黑体" w:eastAsia="黑体" w:hAnsi="黑体" w:hint="eastAsia"/>
          <w:sz w:val="28"/>
          <w:szCs w:val="28"/>
        </w:rPr>
        <w:t>．</w:t>
      </w:r>
      <w:r w:rsidR="009958A9" w:rsidRPr="00272158">
        <w:rPr>
          <w:rFonts w:ascii="黑体" w:eastAsia="黑体" w:hAnsi="黑体"/>
          <w:sz w:val="28"/>
          <w:szCs w:val="28"/>
        </w:rPr>
        <w:t>广东地区行业概况</w:t>
      </w:r>
      <w:bookmarkEnd w:id="1041"/>
    </w:p>
    <w:p w14:paraId="6E2CF8AD" w14:textId="77777777" w:rsidR="009958A9" w:rsidRPr="005A4E84" w:rsidRDefault="009958A9" w:rsidP="009958A9">
      <w:pPr>
        <w:spacing w:line="360" w:lineRule="auto"/>
        <w:rPr>
          <w:rFonts w:ascii="宋体" w:eastAsia="宋体" w:hAnsi="宋体"/>
          <w:sz w:val="24"/>
          <w:szCs w:val="24"/>
        </w:rPr>
      </w:pPr>
      <w:r>
        <w:tab/>
      </w:r>
      <w:r w:rsidRPr="005A4E84">
        <w:rPr>
          <w:rFonts w:ascii="宋体" w:eastAsia="宋体" w:hAnsi="宋体"/>
          <w:sz w:val="24"/>
          <w:szCs w:val="24"/>
        </w:rPr>
        <w:t>随着科技的快速发展和社会的不断变革，嵌入式技术和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技术已经成为引领未来的关键技术之一。作为广东省经济最发达的地区之一，广东省政府高度重视嵌入式企业和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行业的发展，并出台了一系列支持政策。这些政策旨在为企业提供更好的发展环境和政策支持，促进嵌入式技术和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技术的应用和创新，加快广东省相关产业的转型升级和提升竞争力。</w:t>
      </w:r>
    </w:p>
    <w:p w14:paraId="4E4CFB62"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其中，《广东省嵌入式技术产业发展规划（</w:t>
      </w:r>
      <w:r w:rsidRPr="004F29D8">
        <w:rPr>
          <w:rFonts w:ascii="Times New Roman" w:eastAsia="宋体" w:hAnsi="Times New Roman"/>
          <w:sz w:val="24"/>
          <w:szCs w:val="24"/>
        </w:rPr>
        <w:t>2016</w:t>
      </w:r>
      <w:r w:rsidRPr="005A4E84">
        <w:rPr>
          <w:rFonts w:ascii="宋体" w:eastAsia="宋体" w:hAnsi="宋体"/>
          <w:sz w:val="24"/>
          <w:szCs w:val="24"/>
        </w:rPr>
        <w:t>-</w:t>
      </w:r>
      <w:r w:rsidRPr="004F29D8">
        <w:rPr>
          <w:rFonts w:ascii="Times New Roman" w:eastAsia="宋体" w:hAnsi="Times New Roman"/>
          <w:sz w:val="24"/>
          <w:szCs w:val="24"/>
        </w:rPr>
        <w:t>2020</w:t>
      </w:r>
      <w:r w:rsidRPr="005A4E84">
        <w:rPr>
          <w:rFonts w:ascii="宋体" w:eastAsia="宋体" w:hAnsi="宋体"/>
          <w:sz w:val="24"/>
          <w:szCs w:val="24"/>
        </w:rPr>
        <w:t>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w:t>
      </w:r>
      <w:r w:rsidRPr="004F29D8">
        <w:rPr>
          <w:rFonts w:ascii="Times New Roman" w:eastAsia="宋体" w:hAnsi="Times New Roman"/>
          <w:sz w:val="24"/>
          <w:szCs w:val="24"/>
        </w:rPr>
        <w:t>2019</w:t>
      </w:r>
      <w:r w:rsidRPr="005A4E84">
        <w:rPr>
          <w:rFonts w:ascii="宋体" w:eastAsia="宋体" w:hAnsi="宋体"/>
          <w:sz w:val="24"/>
          <w:szCs w:val="24"/>
        </w:rPr>
        <w:t>-</w:t>
      </w:r>
      <w:r w:rsidRPr="004F29D8">
        <w:rPr>
          <w:rFonts w:ascii="Times New Roman" w:eastAsia="宋体" w:hAnsi="Times New Roman"/>
          <w:sz w:val="24"/>
          <w:szCs w:val="24"/>
        </w:rPr>
        <w:t>2022</w:t>
      </w:r>
      <w:r w:rsidRPr="005A4E84">
        <w:rPr>
          <w:rFonts w:ascii="宋体" w:eastAsia="宋体" w:hAnsi="宋体"/>
          <w:sz w:val="24"/>
          <w:szCs w:val="24"/>
        </w:rPr>
        <w:t>年）》明确了政府加快推进工业互联网发展的具体行动计划，其中嵌入式技术和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技术被认为是关键技术，将得到政府的大力支持。此外，《广东省工业互联网发展促进暂行办法》和《广东省人民政府关于加快发展物联网产业的实施意见》也分别从加强</w:t>
      </w:r>
      <w:r w:rsidRPr="005A4E84">
        <w:rPr>
          <w:rFonts w:ascii="宋体" w:eastAsia="宋体" w:hAnsi="宋体" w:hint="eastAsia"/>
          <w:sz w:val="24"/>
          <w:szCs w:val="24"/>
        </w:rPr>
        <w:t>嵌入式技术和</w:t>
      </w:r>
      <w:proofErr w:type="gramStart"/>
      <w:r w:rsidRPr="005A4E84">
        <w:rPr>
          <w:rFonts w:ascii="宋体" w:eastAsia="宋体" w:hAnsi="宋体" w:hint="eastAsia"/>
          <w:sz w:val="24"/>
          <w:szCs w:val="24"/>
        </w:rPr>
        <w:t>物联网</w:t>
      </w:r>
      <w:proofErr w:type="gramEnd"/>
      <w:r w:rsidRPr="005A4E84">
        <w:rPr>
          <w:rFonts w:ascii="宋体" w:eastAsia="宋体" w:hAnsi="宋体" w:hint="eastAsia"/>
          <w:sz w:val="24"/>
          <w:szCs w:val="24"/>
        </w:rPr>
        <w:t>技术在工业领域的应用和推广以及推动广东省物联网产业发展等方面提出了具体的措施和政策。</w:t>
      </w:r>
    </w:p>
    <w:p w14:paraId="7A54C639"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除此之外，广东省政府还注重提高企业的创新能力和竞争力，为此制定了《广东省工业设计促进条例》，鼓励企业在产品设计和研发中应用嵌入式技术和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技术，推动企业的创新和发展。这些政策文件的出台，为广东省嵌入式企业和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行业的发展提供了更广阔的发展空间和更好的政策支持，也有助于提升广东省在国际市场上的竞争力和地位</w:t>
      </w:r>
    </w:p>
    <w:p w14:paraId="214580EE"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026FE6A2"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lastRenderedPageBreak/>
        <w:tab/>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19EF82DC" w14:textId="77777777" w:rsidR="009958A9" w:rsidRDefault="009958A9" w:rsidP="009958A9">
      <w:pPr>
        <w:spacing w:line="360" w:lineRule="auto"/>
        <w:rPr>
          <w:rFonts w:ascii="宋体" w:eastAsia="宋体" w:hAnsi="宋体"/>
          <w:sz w:val="24"/>
          <w:szCs w:val="24"/>
        </w:rPr>
      </w:pPr>
      <w:r w:rsidRPr="005A4E84">
        <w:rPr>
          <w:rFonts w:ascii="宋体" w:eastAsia="宋体" w:hAnsi="宋体"/>
          <w:sz w:val="24"/>
          <w:szCs w:val="24"/>
        </w:rPr>
        <w:tab/>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在未来，随着物联网、智能制造、人工智能等技术的不断发展和应用，广东省的嵌入式计算机行业也将面临着更广阔的发展空间和挑战。</w:t>
      </w:r>
    </w:p>
    <w:p w14:paraId="3AA48954" w14:textId="4B4BE66F" w:rsidR="00061609" w:rsidRPr="00175728" w:rsidRDefault="00067868" w:rsidP="0006638F">
      <w:pPr>
        <w:pStyle w:val="2"/>
        <w:rPr>
          <w:rFonts w:ascii="黑体" w:eastAsia="黑体" w:hAnsi="黑体"/>
          <w:sz w:val="30"/>
          <w:szCs w:val="30"/>
        </w:rPr>
      </w:pPr>
      <w:bookmarkStart w:id="1042" w:name="_Toc134034125"/>
      <w:r w:rsidRPr="00175728">
        <w:rPr>
          <w:rFonts w:ascii="黑体" w:eastAsia="黑体" w:hAnsi="黑体" w:hint="eastAsia"/>
          <w:sz w:val="30"/>
          <w:szCs w:val="30"/>
        </w:rPr>
        <w:t>（二）</w:t>
      </w:r>
      <w:r w:rsidR="00061609" w:rsidRPr="00175728">
        <w:rPr>
          <w:rFonts w:ascii="黑体" w:eastAsia="黑体" w:hAnsi="黑体" w:hint="eastAsia"/>
          <w:sz w:val="30"/>
          <w:szCs w:val="30"/>
        </w:rPr>
        <w:t>指标选择</w:t>
      </w:r>
      <w:bookmarkEnd w:id="1042"/>
    </w:p>
    <w:p w14:paraId="147BF9A2" w14:textId="77777777" w:rsidR="009958A9" w:rsidRDefault="009958A9" w:rsidP="009958A9">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73247FCF" w14:textId="6F4C08A4" w:rsidR="009958A9" w:rsidRDefault="009958A9" w:rsidP="009958A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学者们采用各种不同的评价指标来对企业竞争力进行评价与分析，虽然说企业所处的行业，所选其的指标类型有些差异，但是这些指标也有许多相似之处，因此，可以作为本文选取指标时的参考。本文对前任所使用的指标做了总结，如表</w:t>
      </w:r>
      <w:r w:rsidR="00D42C49" w:rsidRPr="004F29D8">
        <w:rPr>
          <w:rFonts w:ascii="Times New Roman" w:eastAsia="宋体" w:hAnsi="Times New Roman" w:hint="eastAsia"/>
          <w:sz w:val="24"/>
          <w:szCs w:val="24"/>
        </w:rPr>
        <w:t>2</w:t>
      </w:r>
      <w:r w:rsidR="00D42C49">
        <w:rPr>
          <w:rFonts w:ascii="宋体" w:eastAsia="宋体" w:hAnsi="宋体"/>
          <w:sz w:val="24"/>
          <w:szCs w:val="24"/>
        </w:rPr>
        <w:t>-</w:t>
      </w:r>
      <w:r w:rsidR="00D42C49" w:rsidRPr="004F29D8">
        <w:rPr>
          <w:rFonts w:ascii="Times New Roman" w:eastAsia="宋体" w:hAnsi="Times New Roman"/>
          <w:sz w:val="24"/>
          <w:szCs w:val="24"/>
        </w:rPr>
        <w:t>1</w:t>
      </w:r>
      <w:r>
        <w:rPr>
          <w:rFonts w:ascii="宋体" w:eastAsia="宋体" w:hAnsi="宋体" w:hint="eastAsia"/>
          <w:sz w:val="24"/>
          <w:szCs w:val="24"/>
        </w:rPr>
        <w:t>所示：</w:t>
      </w:r>
    </w:p>
    <w:p w14:paraId="5A481EBC" w14:textId="789C00D8" w:rsidR="009958A9" w:rsidRPr="00A7514C" w:rsidRDefault="009958A9" w:rsidP="009F02E8">
      <w:pPr>
        <w:spacing w:line="360" w:lineRule="auto"/>
        <w:jc w:val="center"/>
        <w:rPr>
          <w:rFonts w:ascii="宋体" w:eastAsia="宋体" w:hAnsi="宋体"/>
          <w:szCs w:val="21"/>
        </w:rPr>
        <w:pPrChange w:id="1043" w:author="Tu Tu" w:date="2023-05-03T19:24:00Z">
          <w:pPr>
            <w:spacing w:line="360" w:lineRule="auto"/>
          </w:pPr>
        </w:pPrChange>
      </w:pPr>
      <w:r w:rsidRPr="00A7514C">
        <w:rPr>
          <w:rFonts w:ascii="宋体" w:eastAsia="宋体" w:hAnsi="宋体" w:hint="eastAsia"/>
          <w:szCs w:val="21"/>
        </w:rPr>
        <w:t>表</w:t>
      </w:r>
      <w:r w:rsidR="0006638F" w:rsidRPr="004F29D8">
        <w:rPr>
          <w:rFonts w:ascii="Times New Roman" w:eastAsia="宋体" w:hAnsi="Times New Roman" w:hint="eastAsia"/>
          <w:szCs w:val="21"/>
        </w:rPr>
        <w:t>2</w:t>
      </w:r>
      <w:r w:rsidR="0006638F" w:rsidRPr="00A7514C">
        <w:rPr>
          <w:rFonts w:ascii="宋体" w:eastAsia="宋体" w:hAnsi="宋体"/>
          <w:szCs w:val="21"/>
        </w:rPr>
        <w:t>-</w:t>
      </w:r>
      <w:r w:rsidR="0006638F" w:rsidRPr="004F29D8">
        <w:rPr>
          <w:rFonts w:ascii="Times New Roman" w:eastAsia="宋体" w:hAnsi="Times New Roman"/>
          <w:szCs w:val="21"/>
        </w:rPr>
        <w:t>1</w:t>
      </w:r>
      <w:r w:rsidR="000761EE" w:rsidRPr="00A7514C">
        <w:rPr>
          <w:rFonts w:ascii="宋体" w:eastAsia="宋体" w:hAnsi="宋体" w:hint="eastAsia"/>
          <w:szCs w:val="21"/>
        </w:rPr>
        <w:t>：现有指标汇总</w:t>
      </w:r>
    </w:p>
    <w:tbl>
      <w:tblPr>
        <w:tblW w:w="814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5"/>
        <w:gridCol w:w="3661"/>
        <w:gridCol w:w="3007"/>
      </w:tblGrid>
      <w:tr w:rsidR="009958A9" w:rsidRPr="007C0459" w14:paraId="756AD597" w14:textId="77777777" w:rsidTr="00B02D43">
        <w:trPr>
          <w:trHeight w:val="308"/>
        </w:trPr>
        <w:tc>
          <w:tcPr>
            <w:tcW w:w="1475" w:type="dxa"/>
            <w:shd w:val="clear" w:color="auto" w:fill="auto"/>
            <w:noWrap/>
            <w:vAlign w:val="center"/>
            <w:hideMark/>
          </w:tcPr>
          <w:p w14:paraId="1BCFF9ED"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研究学者</w:t>
            </w:r>
          </w:p>
        </w:tc>
        <w:tc>
          <w:tcPr>
            <w:tcW w:w="3661" w:type="dxa"/>
            <w:shd w:val="clear" w:color="auto" w:fill="auto"/>
            <w:noWrap/>
            <w:vAlign w:val="center"/>
            <w:hideMark/>
          </w:tcPr>
          <w:p w14:paraId="14B3B498"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研究内容</w:t>
            </w:r>
          </w:p>
        </w:tc>
        <w:tc>
          <w:tcPr>
            <w:tcW w:w="3007" w:type="dxa"/>
            <w:shd w:val="clear" w:color="auto" w:fill="auto"/>
            <w:noWrap/>
            <w:vAlign w:val="center"/>
            <w:hideMark/>
          </w:tcPr>
          <w:p w14:paraId="4D23E73C"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指标选取</w:t>
            </w:r>
          </w:p>
        </w:tc>
      </w:tr>
      <w:tr w:rsidR="009958A9" w:rsidRPr="007C0459" w14:paraId="59E80D04" w14:textId="77777777" w:rsidTr="00B02D43">
        <w:trPr>
          <w:trHeight w:val="1012"/>
        </w:trPr>
        <w:tc>
          <w:tcPr>
            <w:tcW w:w="1475" w:type="dxa"/>
            <w:shd w:val="clear" w:color="auto" w:fill="auto"/>
            <w:noWrap/>
            <w:vAlign w:val="center"/>
            <w:hideMark/>
          </w:tcPr>
          <w:p w14:paraId="1E90F82B"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王小可</w:t>
            </w:r>
          </w:p>
        </w:tc>
        <w:tc>
          <w:tcPr>
            <w:tcW w:w="3661" w:type="dxa"/>
            <w:shd w:val="clear" w:color="auto" w:fill="auto"/>
            <w:vAlign w:val="center"/>
            <w:hideMark/>
          </w:tcPr>
          <w:p w14:paraId="3A8D5C45" w14:textId="55C96DF1"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gramEnd"/>
            <w:del w:id="1044" w:author="Tu Tu" w:date="2023-05-03T19:03:00Z">
              <w:r w:rsidR="0022265E" w:rsidRPr="00C917AD" w:rsidDel="00E56C94">
                <w:rPr>
                  <w:rFonts w:ascii="Times New Roman" w:eastAsia="宋体" w:hAnsi="Times New Roman" w:cs="宋体" w:hint="eastAsia"/>
                  <w:color w:val="000000"/>
                  <w:kern w:val="0"/>
                  <w:szCs w:val="21"/>
                </w:rPr>
                <w:delText>TOPSIS</w:delText>
              </w:r>
            </w:del>
            <w:ins w:id="1045" w:author="Tu Tu" w:date="2023-05-03T19:03:00Z">
              <w:r w:rsidR="00E56C94" w:rsidRPr="004F29D8">
                <w:rPr>
                  <w:rFonts w:ascii="Times New Roman" w:eastAsia="宋体" w:hAnsi="Times New Roman" w:cs="宋体" w:hint="eastAsia"/>
                  <w:color w:val="000000"/>
                  <w:kern w:val="0"/>
                  <w:szCs w:val="21"/>
                </w:rPr>
                <w:t>TOPSIS</w:t>
              </w:r>
            </w:ins>
            <w:r w:rsidRPr="007C0459">
              <w:rPr>
                <w:rFonts w:ascii="宋体" w:eastAsia="宋体" w:hAnsi="宋体" w:cs="宋体" w:hint="eastAsia"/>
                <w:color w:val="000000"/>
                <w:kern w:val="0"/>
                <w:szCs w:val="21"/>
              </w:rPr>
              <w:t>法的物流上市公司投资价值</w:t>
            </w:r>
            <w:r w:rsidRPr="007C0459">
              <w:rPr>
                <w:rFonts w:ascii="宋体" w:eastAsia="宋体" w:hAnsi="宋体" w:cs="宋体" w:hint="eastAsia"/>
                <w:color w:val="000000"/>
                <w:kern w:val="0"/>
                <w:szCs w:val="21"/>
              </w:rPr>
              <w:br/>
              <w:t>研究</w:t>
            </w:r>
          </w:p>
        </w:tc>
        <w:tc>
          <w:tcPr>
            <w:tcW w:w="3007" w:type="dxa"/>
            <w:shd w:val="clear" w:color="auto" w:fill="auto"/>
            <w:vAlign w:val="center"/>
            <w:hideMark/>
          </w:tcPr>
          <w:p w14:paraId="5C1983F4"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流动比率，盈利能力，资产管理能力，</w:t>
            </w:r>
            <w:r w:rsidRPr="007C0459">
              <w:rPr>
                <w:rFonts w:ascii="宋体" w:eastAsia="宋体" w:hAnsi="宋体" w:cs="宋体" w:hint="eastAsia"/>
                <w:color w:val="000000"/>
                <w:kern w:val="0"/>
                <w:szCs w:val="21"/>
              </w:rPr>
              <w:br/>
              <w:t>发展能力，股本扩张能力</w:t>
            </w:r>
          </w:p>
        </w:tc>
      </w:tr>
      <w:tr w:rsidR="009958A9" w:rsidRPr="007C0459" w14:paraId="50F78FF1" w14:textId="77777777" w:rsidTr="00B02D43">
        <w:trPr>
          <w:trHeight w:val="1012"/>
        </w:trPr>
        <w:tc>
          <w:tcPr>
            <w:tcW w:w="1475" w:type="dxa"/>
            <w:shd w:val="clear" w:color="auto" w:fill="auto"/>
            <w:noWrap/>
            <w:vAlign w:val="center"/>
            <w:hideMark/>
          </w:tcPr>
          <w:p w14:paraId="3648497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lastRenderedPageBreak/>
              <w:t>金王</w:t>
            </w:r>
            <w:proofErr w:type="gramStart"/>
            <w:r w:rsidRPr="007C0459">
              <w:rPr>
                <w:rFonts w:ascii="宋体" w:eastAsia="宋体" w:hAnsi="宋体" w:cs="宋体" w:hint="eastAsia"/>
                <w:color w:val="000000"/>
                <w:kern w:val="0"/>
                <w:szCs w:val="21"/>
              </w:rPr>
              <w:t>莉</w:t>
            </w:r>
            <w:proofErr w:type="gramEnd"/>
          </w:p>
        </w:tc>
        <w:tc>
          <w:tcPr>
            <w:tcW w:w="3661" w:type="dxa"/>
            <w:shd w:val="clear" w:color="auto" w:fill="auto"/>
            <w:vAlign w:val="center"/>
            <w:hideMark/>
          </w:tcPr>
          <w:p w14:paraId="0E36389D" w14:textId="2B8BA512"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gramEnd"/>
            <w:del w:id="1046" w:author="Tu Tu" w:date="2023-05-03T19:03:00Z">
              <w:r w:rsidR="0022265E" w:rsidRPr="00C917AD" w:rsidDel="00E56C94">
                <w:rPr>
                  <w:rFonts w:ascii="Times New Roman" w:eastAsia="宋体" w:hAnsi="Times New Roman" w:cs="宋体" w:hint="eastAsia"/>
                  <w:color w:val="000000"/>
                  <w:kern w:val="0"/>
                  <w:szCs w:val="21"/>
                </w:rPr>
                <w:delText>TOPSIS</w:delText>
              </w:r>
            </w:del>
            <w:ins w:id="1047" w:author="Tu Tu" w:date="2023-05-03T19:03:00Z">
              <w:r w:rsidR="00E56C94" w:rsidRPr="004F29D8">
                <w:rPr>
                  <w:rFonts w:ascii="Times New Roman" w:eastAsia="宋体" w:hAnsi="Times New Roman" w:cs="宋体" w:hint="eastAsia"/>
                  <w:color w:val="000000"/>
                  <w:kern w:val="0"/>
                  <w:szCs w:val="21"/>
                </w:rPr>
                <w:t>TOPSIS</w:t>
              </w:r>
            </w:ins>
            <w:r w:rsidRPr="007C0459">
              <w:rPr>
                <w:rFonts w:ascii="宋体" w:eastAsia="宋体" w:hAnsi="宋体" w:cs="宋体" w:hint="eastAsia"/>
                <w:color w:val="000000"/>
                <w:kern w:val="0"/>
                <w:szCs w:val="21"/>
              </w:rPr>
              <w:t>法的中国高技术产品出口竞争力分析</w:t>
            </w:r>
          </w:p>
        </w:tc>
        <w:tc>
          <w:tcPr>
            <w:tcW w:w="3007" w:type="dxa"/>
            <w:shd w:val="clear" w:color="auto" w:fill="auto"/>
            <w:vAlign w:val="center"/>
            <w:hideMark/>
          </w:tcPr>
          <w:p w14:paraId="51269A3A"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资源禀赋、交易效率、生产技术创新</w:t>
            </w:r>
          </w:p>
        </w:tc>
      </w:tr>
      <w:tr w:rsidR="009958A9" w:rsidRPr="007C0459" w14:paraId="4AD8B7A5" w14:textId="77777777" w:rsidTr="00B02D43">
        <w:trPr>
          <w:trHeight w:val="1012"/>
        </w:trPr>
        <w:tc>
          <w:tcPr>
            <w:tcW w:w="1475" w:type="dxa"/>
            <w:shd w:val="clear" w:color="auto" w:fill="auto"/>
            <w:noWrap/>
            <w:vAlign w:val="center"/>
            <w:hideMark/>
          </w:tcPr>
          <w:p w14:paraId="4459E778"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方韶辉</w:t>
            </w:r>
          </w:p>
        </w:tc>
        <w:tc>
          <w:tcPr>
            <w:tcW w:w="3661" w:type="dxa"/>
            <w:shd w:val="clear" w:color="auto" w:fill="auto"/>
            <w:noWrap/>
            <w:vAlign w:val="center"/>
            <w:hideMark/>
          </w:tcPr>
          <w:p w14:paraId="4811B50B" w14:textId="27487A4F"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gramEnd"/>
            <w:del w:id="1048" w:author="Tu Tu" w:date="2023-05-03T19:03:00Z">
              <w:r w:rsidR="0022265E" w:rsidRPr="00C917AD" w:rsidDel="00E56C94">
                <w:rPr>
                  <w:rFonts w:ascii="Times New Roman" w:eastAsia="宋体" w:hAnsi="Times New Roman" w:cs="宋体" w:hint="eastAsia"/>
                  <w:color w:val="000000"/>
                  <w:kern w:val="0"/>
                  <w:szCs w:val="21"/>
                </w:rPr>
                <w:delText>TOPSIS</w:delText>
              </w:r>
            </w:del>
            <w:ins w:id="1049" w:author="Tu Tu" w:date="2023-05-03T19:03:00Z">
              <w:r w:rsidR="00E56C94" w:rsidRPr="004F29D8">
                <w:rPr>
                  <w:rFonts w:ascii="Times New Roman" w:eastAsia="宋体" w:hAnsi="Times New Roman" w:cs="宋体" w:hint="eastAsia"/>
                  <w:color w:val="000000"/>
                  <w:kern w:val="0"/>
                  <w:szCs w:val="21"/>
                </w:rPr>
                <w:t>TOPSIS</w:t>
              </w:r>
            </w:ins>
            <w:r w:rsidRPr="007C0459">
              <w:rPr>
                <w:rFonts w:ascii="宋体" w:eastAsia="宋体" w:hAnsi="宋体" w:cs="宋体" w:hint="eastAsia"/>
                <w:color w:val="000000"/>
                <w:kern w:val="0"/>
                <w:szCs w:val="21"/>
              </w:rPr>
              <w:t>法的物流企业低碳竞争力分析评价研究</w:t>
            </w:r>
          </w:p>
        </w:tc>
        <w:tc>
          <w:tcPr>
            <w:tcW w:w="3007" w:type="dxa"/>
            <w:shd w:val="clear" w:color="auto" w:fill="auto"/>
            <w:vAlign w:val="center"/>
            <w:hideMark/>
          </w:tcPr>
          <w:p w14:paraId="6A5B47A7"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资源能力、技术能力、管理能力、环保能力</w:t>
            </w:r>
          </w:p>
        </w:tc>
      </w:tr>
      <w:tr w:rsidR="009958A9" w:rsidRPr="007C0459" w14:paraId="7B44CB7A" w14:textId="77777777" w:rsidTr="00B02D43">
        <w:trPr>
          <w:trHeight w:val="1012"/>
        </w:trPr>
        <w:tc>
          <w:tcPr>
            <w:tcW w:w="1475" w:type="dxa"/>
            <w:shd w:val="clear" w:color="auto" w:fill="auto"/>
            <w:noWrap/>
            <w:vAlign w:val="center"/>
            <w:hideMark/>
          </w:tcPr>
          <w:p w14:paraId="770A16F2"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刘飞、龚婷</w:t>
            </w:r>
          </w:p>
        </w:tc>
        <w:tc>
          <w:tcPr>
            <w:tcW w:w="3661" w:type="dxa"/>
            <w:shd w:val="clear" w:color="auto" w:fill="auto"/>
            <w:vAlign w:val="center"/>
            <w:hideMark/>
          </w:tcPr>
          <w:p w14:paraId="591F323B" w14:textId="2288E93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gramEnd"/>
            <w:del w:id="1050" w:author="Tu Tu" w:date="2023-05-03T19:03:00Z">
              <w:r w:rsidR="0022265E" w:rsidRPr="00C917AD" w:rsidDel="00E56C94">
                <w:rPr>
                  <w:rFonts w:ascii="Times New Roman" w:eastAsia="宋体" w:hAnsi="Times New Roman" w:cs="宋体" w:hint="eastAsia"/>
                  <w:color w:val="000000"/>
                  <w:kern w:val="0"/>
                  <w:szCs w:val="21"/>
                </w:rPr>
                <w:delText>TOPSIS</w:delText>
              </w:r>
            </w:del>
            <w:ins w:id="1051" w:author="Tu Tu" w:date="2023-05-03T19:03:00Z">
              <w:r w:rsidR="00E56C94" w:rsidRPr="004F29D8">
                <w:rPr>
                  <w:rFonts w:ascii="Times New Roman" w:eastAsia="宋体" w:hAnsi="Times New Roman" w:cs="宋体" w:hint="eastAsia"/>
                  <w:color w:val="000000"/>
                  <w:kern w:val="0"/>
                  <w:szCs w:val="21"/>
                </w:rPr>
                <w:t>TOPSIS</w:t>
              </w:r>
            </w:ins>
            <w:r w:rsidRPr="007C0459">
              <w:rPr>
                <w:rFonts w:ascii="宋体" w:eastAsia="宋体" w:hAnsi="宋体" w:cs="宋体" w:hint="eastAsia"/>
                <w:color w:val="000000"/>
                <w:kern w:val="0"/>
                <w:szCs w:val="21"/>
              </w:rPr>
              <w:t>模型的湖北省高质量发展综合评价</w:t>
            </w:r>
          </w:p>
        </w:tc>
        <w:tc>
          <w:tcPr>
            <w:tcW w:w="3007" w:type="dxa"/>
            <w:shd w:val="clear" w:color="auto" w:fill="auto"/>
            <w:vAlign w:val="center"/>
            <w:hideMark/>
          </w:tcPr>
          <w:p w14:paraId="1CD6E61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创新、协调、绿色、开放、共享、发展</w:t>
            </w:r>
          </w:p>
        </w:tc>
      </w:tr>
      <w:tr w:rsidR="009958A9" w:rsidRPr="007C0459" w14:paraId="50AC693A" w14:textId="77777777" w:rsidTr="00B02D43">
        <w:trPr>
          <w:trHeight w:val="539"/>
        </w:trPr>
        <w:tc>
          <w:tcPr>
            <w:tcW w:w="1475" w:type="dxa"/>
            <w:shd w:val="clear" w:color="auto" w:fill="auto"/>
            <w:vAlign w:val="center"/>
            <w:hideMark/>
          </w:tcPr>
          <w:p w14:paraId="193EF518"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陈雪、李炳超、</w:t>
            </w:r>
            <w:r w:rsidRPr="007C0459">
              <w:rPr>
                <w:rFonts w:ascii="宋体" w:eastAsia="宋体" w:hAnsi="宋体" w:cs="宋体" w:hint="eastAsia"/>
                <w:color w:val="000000"/>
                <w:kern w:val="0"/>
                <w:szCs w:val="21"/>
              </w:rPr>
              <w:br/>
            </w:r>
            <w:proofErr w:type="gramStart"/>
            <w:r w:rsidRPr="007C0459">
              <w:rPr>
                <w:rFonts w:ascii="宋体" w:eastAsia="宋体" w:hAnsi="宋体" w:cs="宋体" w:hint="eastAsia"/>
                <w:color w:val="000000"/>
                <w:kern w:val="0"/>
                <w:szCs w:val="21"/>
              </w:rPr>
              <w:t>叶超贤</w:t>
            </w:r>
            <w:proofErr w:type="gramEnd"/>
          </w:p>
        </w:tc>
        <w:tc>
          <w:tcPr>
            <w:tcW w:w="3661" w:type="dxa"/>
            <w:shd w:val="clear" w:color="auto" w:fill="auto"/>
            <w:vAlign w:val="center"/>
            <w:hideMark/>
          </w:tcPr>
          <w:p w14:paraId="1F4D513E"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广东省新型研发机构竞争力评价指标体系研究</w:t>
            </w:r>
          </w:p>
        </w:tc>
        <w:tc>
          <w:tcPr>
            <w:tcW w:w="3007" w:type="dxa"/>
            <w:shd w:val="clear" w:color="auto" w:fill="auto"/>
            <w:vAlign w:val="center"/>
            <w:hideMark/>
          </w:tcPr>
          <w:p w14:paraId="743281D9"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科技研发能力、产业化能力、</w:t>
            </w:r>
            <w:proofErr w:type="gramStart"/>
            <w:r w:rsidRPr="007C0459">
              <w:rPr>
                <w:rFonts w:ascii="宋体" w:eastAsia="宋体" w:hAnsi="宋体" w:cs="宋体" w:hint="eastAsia"/>
                <w:color w:val="000000"/>
                <w:kern w:val="0"/>
                <w:szCs w:val="21"/>
              </w:rPr>
              <w:t>经济社会影响力</w:t>
            </w:r>
            <w:proofErr w:type="gramEnd"/>
          </w:p>
        </w:tc>
      </w:tr>
      <w:tr w:rsidR="009958A9" w:rsidRPr="007C0459" w14:paraId="75BF162C" w14:textId="77777777" w:rsidTr="00B02D43">
        <w:trPr>
          <w:trHeight w:val="809"/>
        </w:trPr>
        <w:tc>
          <w:tcPr>
            <w:tcW w:w="1475" w:type="dxa"/>
            <w:shd w:val="clear" w:color="auto" w:fill="auto"/>
            <w:noWrap/>
            <w:vAlign w:val="center"/>
            <w:hideMark/>
          </w:tcPr>
          <w:p w14:paraId="014DB89B"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范露华</w:t>
            </w:r>
          </w:p>
        </w:tc>
        <w:tc>
          <w:tcPr>
            <w:tcW w:w="3661" w:type="dxa"/>
            <w:shd w:val="clear" w:color="auto" w:fill="auto"/>
            <w:vAlign w:val="bottom"/>
            <w:hideMark/>
          </w:tcPr>
          <w:p w14:paraId="1DAFC051" w14:textId="7967A583" w:rsidR="009958A9" w:rsidRPr="007C0459" w:rsidRDefault="009958A9" w:rsidP="003F436E">
            <w:pPr>
              <w:widowControl/>
              <w:jc w:val="left"/>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gramEnd"/>
            <w:del w:id="1052" w:author="Tu Tu" w:date="2023-05-03T19:03:00Z">
              <w:r w:rsidR="0022265E" w:rsidRPr="00C917AD" w:rsidDel="00E56C94">
                <w:rPr>
                  <w:rFonts w:ascii="Times New Roman" w:eastAsia="宋体" w:hAnsi="Times New Roman" w:cs="宋体" w:hint="eastAsia"/>
                  <w:color w:val="000000"/>
                  <w:kern w:val="0"/>
                  <w:szCs w:val="21"/>
                </w:rPr>
                <w:delText>TOPSIS</w:delText>
              </w:r>
            </w:del>
            <w:ins w:id="1053" w:author="Tu Tu" w:date="2023-05-03T19:03:00Z">
              <w:r w:rsidR="00E56C94" w:rsidRPr="004F29D8">
                <w:rPr>
                  <w:rFonts w:ascii="Times New Roman" w:eastAsia="宋体" w:hAnsi="Times New Roman" w:cs="宋体" w:hint="eastAsia"/>
                  <w:color w:val="000000"/>
                  <w:kern w:val="0"/>
                  <w:szCs w:val="21"/>
                </w:rPr>
                <w:t>TOPSIS</w:t>
              </w:r>
            </w:ins>
            <w:r w:rsidRPr="007C0459">
              <w:rPr>
                <w:rFonts w:ascii="宋体" w:eastAsia="宋体" w:hAnsi="宋体" w:cs="宋体" w:hint="eastAsia"/>
                <w:color w:val="000000"/>
                <w:kern w:val="0"/>
                <w:szCs w:val="21"/>
              </w:rPr>
              <w:t>模型的建筑物料供应商评价与</w:t>
            </w:r>
            <w:r w:rsidRPr="007C0459">
              <w:rPr>
                <w:rFonts w:ascii="宋体" w:eastAsia="宋体" w:hAnsi="宋体" w:cs="宋体" w:hint="eastAsia"/>
                <w:color w:val="000000"/>
                <w:kern w:val="0"/>
                <w:szCs w:val="21"/>
              </w:rPr>
              <w:br/>
              <w:t>管理研究</w:t>
            </w:r>
          </w:p>
        </w:tc>
        <w:tc>
          <w:tcPr>
            <w:tcW w:w="3007" w:type="dxa"/>
            <w:shd w:val="clear" w:color="auto" w:fill="auto"/>
            <w:vAlign w:val="center"/>
            <w:hideMark/>
          </w:tcPr>
          <w:p w14:paraId="7A71AB2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产品质量、产品价格、交货能力、供货柔性、售后服务</w:t>
            </w:r>
          </w:p>
        </w:tc>
      </w:tr>
    </w:tbl>
    <w:p w14:paraId="3EC27DE9" w14:textId="09B1FB73" w:rsidR="009958A9" w:rsidRDefault="009958A9" w:rsidP="009958A9">
      <w:pPr>
        <w:spacing w:line="360" w:lineRule="auto"/>
        <w:rPr>
          <w:rFonts w:ascii="宋体" w:eastAsia="宋体" w:hAnsi="宋体"/>
          <w:sz w:val="24"/>
          <w:szCs w:val="24"/>
        </w:rPr>
      </w:pPr>
      <w:r>
        <w:rPr>
          <w:rFonts w:ascii="宋体" w:eastAsia="宋体" w:hAnsi="宋体"/>
          <w:sz w:val="24"/>
          <w:szCs w:val="24"/>
          <w:vertAlign w:val="subscript"/>
        </w:rPr>
        <w:tab/>
      </w:r>
      <w:r>
        <w:rPr>
          <w:rFonts w:ascii="宋体" w:eastAsia="宋体" w:hAnsi="宋体" w:hint="eastAsia"/>
          <w:sz w:val="24"/>
          <w:szCs w:val="24"/>
        </w:rPr>
        <w:t>通过表中数据不难发现，学者们在选取进行分析的指标时，没有一个统一的标准，但是在这些指标中科技研发能力、创新能力、盈利能力时出现频率比较高的指标，并且，这些指标具体的数值都是可以在企业财报数据中比较容易找到所对对应的数据的。根据格雷厄姆的投资价值理论可知，我们</w:t>
      </w:r>
      <w:proofErr w:type="gramStart"/>
      <w:r>
        <w:rPr>
          <w:rFonts w:ascii="宋体" w:eastAsia="宋体" w:hAnsi="宋体" w:hint="eastAsia"/>
          <w:sz w:val="24"/>
          <w:szCs w:val="24"/>
        </w:rPr>
        <w:t>能够通过量化</w:t>
      </w:r>
      <w:proofErr w:type="gramEnd"/>
      <w:r>
        <w:rPr>
          <w:rFonts w:ascii="宋体" w:eastAsia="宋体" w:hAnsi="宋体" w:hint="eastAsia"/>
          <w:sz w:val="24"/>
          <w:szCs w:val="24"/>
        </w:rPr>
        <w:t>企业的财务数据来对一个企业的竞争力进行评估。因此，本文一方面借鉴前辈学者所选取的评价指标，另一方面结合财务方面的之知识，选取了本文会用到的指标，如表</w:t>
      </w:r>
      <w:r w:rsidR="007B04A3" w:rsidRPr="004F29D8">
        <w:rPr>
          <w:rFonts w:ascii="Times New Roman" w:eastAsia="宋体" w:hAnsi="Times New Roman" w:hint="eastAsia"/>
          <w:sz w:val="24"/>
          <w:szCs w:val="24"/>
        </w:rPr>
        <w:t>2</w:t>
      </w:r>
      <w:r w:rsidR="007B04A3">
        <w:rPr>
          <w:rFonts w:ascii="宋体" w:eastAsia="宋体" w:hAnsi="宋体"/>
          <w:sz w:val="24"/>
          <w:szCs w:val="24"/>
        </w:rPr>
        <w:t>-</w:t>
      </w:r>
      <w:r w:rsidR="007B04A3" w:rsidRPr="004F29D8">
        <w:rPr>
          <w:rFonts w:ascii="Times New Roman" w:eastAsia="宋体" w:hAnsi="Times New Roman"/>
          <w:sz w:val="24"/>
          <w:szCs w:val="24"/>
        </w:rPr>
        <w:t>2</w:t>
      </w:r>
      <w:r>
        <w:rPr>
          <w:rFonts w:ascii="宋体" w:eastAsia="宋体" w:hAnsi="宋体" w:hint="eastAsia"/>
          <w:sz w:val="24"/>
          <w:szCs w:val="24"/>
        </w:rPr>
        <w:t>所示：</w:t>
      </w:r>
    </w:p>
    <w:p w14:paraId="3D775FCA" w14:textId="26AD1DEE" w:rsidR="006539F0" w:rsidRPr="00A7514C" w:rsidRDefault="006539F0" w:rsidP="009F02E8">
      <w:pPr>
        <w:spacing w:line="360" w:lineRule="auto"/>
        <w:jc w:val="center"/>
        <w:rPr>
          <w:rFonts w:ascii="宋体" w:eastAsia="宋体" w:hAnsi="宋体"/>
          <w:szCs w:val="21"/>
        </w:rPr>
        <w:pPrChange w:id="1054" w:author="Tu Tu" w:date="2023-05-03T19:24:00Z">
          <w:pPr>
            <w:spacing w:line="360" w:lineRule="auto"/>
          </w:pPr>
        </w:pPrChange>
      </w:pPr>
      <w:r w:rsidRPr="00A7514C">
        <w:rPr>
          <w:rFonts w:ascii="宋体" w:eastAsia="宋体" w:hAnsi="宋体" w:hint="eastAsia"/>
          <w:szCs w:val="21"/>
        </w:rPr>
        <w:t>表</w:t>
      </w:r>
      <w:r w:rsidRPr="004F29D8">
        <w:rPr>
          <w:rFonts w:ascii="Times New Roman" w:eastAsia="宋体" w:hAnsi="Times New Roman" w:hint="eastAsia"/>
          <w:szCs w:val="21"/>
        </w:rPr>
        <w:t>2</w:t>
      </w:r>
      <w:r w:rsidRPr="00A7514C">
        <w:rPr>
          <w:rFonts w:ascii="宋体" w:eastAsia="宋体" w:hAnsi="宋体"/>
          <w:szCs w:val="21"/>
        </w:rPr>
        <w:t>-</w:t>
      </w:r>
      <w:r w:rsidRPr="004F29D8">
        <w:rPr>
          <w:rFonts w:ascii="Times New Roman" w:eastAsia="宋体" w:hAnsi="Times New Roman"/>
          <w:szCs w:val="21"/>
        </w:rPr>
        <w:t>2</w:t>
      </w:r>
      <w:r w:rsidRPr="00A7514C">
        <w:rPr>
          <w:rFonts w:ascii="宋体" w:eastAsia="宋体" w:hAnsi="宋体" w:hint="eastAsia"/>
          <w:szCs w:val="21"/>
        </w:rPr>
        <w:t>：评价指标体系</w:t>
      </w:r>
    </w:p>
    <w:tbl>
      <w:tblPr>
        <w:tblW w:w="8417"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07"/>
        <w:gridCol w:w="1807"/>
        <w:gridCol w:w="2597"/>
        <w:gridCol w:w="744"/>
        <w:gridCol w:w="1262"/>
      </w:tblGrid>
      <w:tr w:rsidR="009958A9" w:rsidRPr="00C85D44" w14:paraId="2FEDC3CC" w14:textId="77777777" w:rsidTr="00B02D43">
        <w:trPr>
          <w:trHeight w:val="738"/>
        </w:trPr>
        <w:tc>
          <w:tcPr>
            <w:tcW w:w="2007" w:type="dxa"/>
            <w:vMerge w:val="restart"/>
            <w:shd w:val="clear" w:color="000000" w:fill="FFFFFF"/>
            <w:noWrap/>
            <w:vAlign w:val="center"/>
            <w:hideMark/>
          </w:tcPr>
          <w:p w14:paraId="46652B16"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技术创新力（</w:t>
            </w:r>
            <w:r w:rsidRPr="004F29D8">
              <w:rPr>
                <w:rFonts w:ascii="Times New Roman" w:eastAsia="宋体" w:hAnsi="Times New Roman" w:cs="宋体" w:hint="eastAsia"/>
                <w:b/>
                <w:bCs/>
                <w:color w:val="000000"/>
                <w:kern w:val="0"/>
                <w:szCs w:val="21"/>
              </w:rPr>
              <w:t>A</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3232C3DC"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研发经费投入（</w:t>
            </w:r>
            <w:r w:rsidRPr="004F29D8">
              <w:rPr>
                <w:rFonts w:ascii="Times New Roman" w:eastAsia="宋体" w:hAnsi="Times New Roman" w:cs="宋体" w:hint="eastAsia"/>
                <w:b/>
                <w:bCs/>
                <w:color w:val="000000"/>
                <w:kern w:val="0"/>
                <w:szCs w:val="21"/>
              </w:rPr>
              <w:t>A</w:t>
            </w:r>
            <w:r w:rsidRPr="004F29D8">
              <w:rPr>
                <w:rFonts w:ascii="Times New Roman" w:eastAsia="宋体" w:hAnsi="Times New Roman" w:cs="宋体"/>
                <w:b/>
                <w:bCs/>
                <w:color w:val="000000"/>
                <w:kern w:val="0"/>
                <w:szCs w:val="21"/>
              </w:rPr>
              <w:t>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09092BB"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研发费用</w:t>
            </w:r>
          </w:p>
        </w:tc>
        <w:tc>
          <w:tcPr>
            <w:tcW w:w="744" w:type="dxa"/>
            <w:shd w:val="clear" w:color="auto" w:fill="auto"/>
            <w:noWrap/>
            <w:vAlign w:val="bottom"/>
            <w:hideMark/>
          </w:tcPr>
          <w:p w14:paraId="2559F88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vAlign w:val="bottom"/>
            <w:hideMark/>
          </w:tcPr>
          <w:p w14:paraId="07A0692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4828B01F" w14:textId="77777777" w:rsidTr="00B02D43">
        <w:trPr>
          <w:trHeight w:val="738"/>
        </w:trPr>
        <w:tc>
          <w:tcPr>
            <w:tcW w:w="2007" w:type="dxa"/>
            <w:vMerge/>
            <w:vAlign w:val="center"/>
            <w:hideMark/>
          </w:tcPr>
          <w:p w14:paraId="4F7D3469"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11508F0B"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研发经费投入比例(</w:t>
            </w:r>
            <w:r w:rsidRPr="004F29D8">
              <w:rPr>
                <w:rFonts w:ascii="Times New Roman" w:eastAsia="宋体" w:hAnsi="Times New Roman" w:cs="宋体"/>
                <w:b/>
                <w:bCs/>
                <w:color w:val="000000"/>
                <w:kern w:val="0"/>
                <w:szCs w:val="21"/>
              </w:rPr>
              <w:t>A2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A8C45E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研发费用占总费用的比例</w:t>
            </w:r>
          </w:p>
        </w:tc>
        <w:tc>
          <w:tcPr>
            <w:tcW w:w="744" w:type="dxa"/>
            <w:shd w:val="clear" w:color="auto" w:fill="auto"/>
            <w:noWrap/>
            <w:vAlign w:val="bottom"/>
            <w:hideMark/>
          </w:tcPr>
          <w:p w14:paraId="52619B02"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0584868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36C39EB" w14:textId="77777777" w:rsidTr="00B02D43">
        <w:trPr>
          <w:trHeight w:val="738"/>
        </w:trPr>
        <w:tc>
          <w:tcPr>
            <w:tcW w:w="2007" w:type="dxa"/>
            <w:vMerge/>
            <w:vAlign w:val="center"/>
            <w:hideMark/>
          </w:tcPr>
          <w:p w14:paraId="5BF96403"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97E9D4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技术人员数量(</w:t>
            </w:r>
            <w:r w:rsidRPr="004F29D8">
              <w:rPr>
                <w:rFonts w:ascii="Times New Roman" w:eastAsia="宋体" w:hAnsi="Times New Roman" w:cs="宋体"/>
                <w:b/>
                <w:bCs/>
                <w:color w:val="000000"/>
                <w:kern w:val="0"/>
                <w:szCs w:val="21"/>
              </w:rPr>
              <w:t>A3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963C27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技术人员数量</w:t>
            </w:r>
          </w:p>
        </w:tc>
        <w:tc>
          <w:tcPr>
            <w:tcW w:w="744" w:type="dxa"/>
            <w:shd w:val="clear" w:color="auto" w:fill="auto"/>
            <w:noWrap/>
            <w:vAlign w:val="bottom"/>
            <w:hideMark/>
          </w:tcPr>
          <w:p w14:paraId="6328591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人</w:t>
            </w:r>
          </w:p>
        </w:tc>
        <w:tc>
          <w:tcPr>
            <w:tcW w:w="1262" w:type="dxa"/>
            <w:shd w:val="clear" w:color="auto" w:fill="auto"/>
            <w:noWrap/>
            <w:hideMark/>
          </w:tcPr>
          <w:p w14:paraId="1DEEF65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974E465" w14:textId="77777777" w:rsidTr="00B02D43">
        <w:trPr>
          <w:trHeight w:val="738"/>
        </w:trPr>
        <w:tc>
          <w:tcPr>
            <w:tcW w:w="2007" w:type="dxa"/>
            <w:vMerge/>
            <w:vAlign w:val="center"/>
            <w:hideMark/>
          </w:tcPr>
          <w:p w14:paraId="19F6EAED"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309F57F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技术人员比重(</w:t>
            </w:r>
            <w:r w:rsidRPr="004F29D8">
              <w:rPr>
                <w:rFonts w:ascii="Times New Roman" w:eastAsia="宋体" w:hAnsi="Times New Roman" w:cs="宋体"/>
                <w:b/>
                <w:bCs/>
                <w:color w:val="000000"/>
                <w:kern w:val="0"/>
                <w:szCs w:val="21"/>
              </w:rPr>
              <w:t>A4</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BFF999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技术人员占所有员工的比例</w:t>
            </w:r>
          </w:p>
        </w:tc>
        <w:tc>
          <w:tcPr>
            <w:tcW w:w="744" w:type="dxa"/>
            <w:shd w:val="clear" w:color="auto" w:fill="auto"/>
            <w:noWrap/>
            <w:vAlign w:val="bottom"/>
            <w:hideMark/>
          </w:tcPr>
          <w:p w14:paraId="47B337E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417465D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C5F468C" w14:textId="77777777" w:rsidTr="00B02D43">
        <w:trPr>
          <w:trHeight w:val="738"/>
        </w:trPr>
        <w:tc>
          <w:tcPr>
            <w:tcW w:w="2007" w:type="dxa"/>
            <w:vMerge w:val="restart"/>
            <w:shd w:val="clear" w:color="000000" w:fill="FFFFFF"/>
            <w:noWrap/>
            <w:vAlign w:val="center"/>
            <w:hideMark/>
          </w:tcPr>
          <w:p w14:paraId="046ABC0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企业规模竞争力（</w:t>
            </w:r>
            <w:r w:rsidRPr="004F29D8">
              <w:rPr>
                <w:rFonts w:ascii="Times New Roman" w:eastAsia="宋体" w:hAnsi="Times New Roman" w:cs="宋体" w:hint="eastAsia"/>
                <w:b/>
                <w:bCs/>
                <w:color w:val="000000"/>
                <w:kern w:val="0"/>
                <w:szCs w:val="21"/>
              </w:rPr>
              <w:t>B</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0DBB268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营业收入(</w:t>
            </w:r>
            <w:r w:rsidRPr="004F29D8">
              <w:rPr>
                <w:rFonts w:ascii="Times New Roman" w:eastAsia="宋体" w:hAnsi="Times New Roman" w:cs="宋体"/>
                <w:b/>
                <w:bCs/>
                <w:color w:val="000000"/>
                <w:kern w:val="0"/>
                <w:szCs w:val="21"/>
              </w:rPr>
              <w:t>B1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FC1599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营业收入</w:t>
            </w:r>
          </w:p>
        </w:tc>
        <w:tc>
          <w:tcPr>
            <w:tcW w:w="744" w:type="dxa"/>
            <w:shd w:val="clear" w:color="auto" w:fill="auto"/>
            <w:noWrap/>
            <w:vAlign w:val="bottom"/>
            <w:hideMark/>
          </w:tcPr>
          <w:p w14:paraId="1797B6B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3248C2A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CC70614" w14:textId="77777777" w:rsidTr="00B02D43">
        <w:trPr>
          <w:trHeight w:val="738"/>
        </w:trPr>
        <w:tc>
          <w:tcPr>
            <w:tcW w:w="2007" w:type="dxa"/>
            <w:vMerge/>
            <w:vAlign w:val="center"/>
            <w:hideMark/>
          </w:tcPr>
          <w:p w14:paraId="5E223B34"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62462BA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净资产(</w:t>
            </w:r>
            <w:r w:rsidRPr="004F29D8">
              <w:rPr>
                <w:rFonts w:ascii="Times New Roman" w:eastAsia="宋体" w:hAnsi="Times New Roman" w:cs="宋体"/>
                <w:b/>
                <w:bCs/>
                <w:color w:val="000000"/>
                <w:kern w:val="0"/>
                <w:szCs w:val="21"/>
              </w:rPr>
              <w:t>B2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3904B55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所有者权益</w:t>
            </w:r>
          </w:p>
        </w:tc>
        <w:tc>
          <w:tcPr>
            <w:tcW w:w="744" w:type="dxa"/>
            <w:shd w:val="clear" w:color="auto" w:fill="auto"/>
            <w:noWrap/>
            <w:vAlign w:val="bottom"/>
            <w:hideMark/>
          </w:tcPr>
          <w:p w14:paraId="04AE0CD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242EA6F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6D1FCC7E" w14:textId="77777777" w:rsidTr="00B02D43">
        <w:trPr>
          <w:trHeight w:val="738"/>
        </w:trPr>
        <w:tc>
          <w:tcPr>
            <w:tcW w:w="2007" w:type="dxa"/>
            <w:vMerge/>
            <w:vAlign w:val="center"/>
            <w:hideMark/>
          </w:tcPr>
          <w:p w14:paraId="6A40EC47"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57B556C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w:t>
            </w:r>
            <w:r w:rsidRPr="004F29D8">
              <w:rPr>
                <w:rFonts w:ascii="Times New Roman" w:eastAsia="宋体" w:hAnsi="Times New Roman" w:cs="宋体"/>
                <w:b/>
                <w:bCs/>
                <w:color w:val="000000"/>
                <w:kern w:val="0"/>
                <w:szCs w:val="21"/>
              </w:rPr>
              <w:t>B3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2CEFB3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w:t>
            </w:r>
          </w:p>
        </w:tc>
        <w:tc>
          <w:tcPr>
            <w:tcW w:w="744" w:type="dxa"/>
            <w:shd w:val="clear" w:color="auto" w:fill="auto"/>
            <w:noWrap/>
            <w:vAlign w:val="bottom"/>
            <w:hideMark/>
          </w:tcPr>
          <w:p w14:paraId="39884E8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3D39CAA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CD01B3D" w14:textId="77777777" w:rsidTr="00B02D43">
        <w:trPr>
          <w:trHeight w:val="738"/>
        </w:trPr>
        <w:tc>
          <w:tcPr>
            <w:tcW w:w="2007" w:type="dxa"/>
            <w:vMerge/>
            <w:vAlign w:val="center"/>
            <w:hideMark/>
          </w:tcPr>
          <w:p w14:paraId="77F4F295"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B0B453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从业人数(</w:t>
            </w:r>
            <w:r w:rsidRPr="004F29D8">
              <w:rPr>
                <w:rFonts w:ascii="Times New Roman" w:eastAsia="宋体" w:hAnsi="Times New Roman" w:cs="宋体"/>
                <w:b/>
                <w:bCs/>
                <w:color w:val="000000"/>
                <w:kern w:val="0"/>
                <w:szCs w:val="21"/>
              </w:rPr>
              <w:t>B4</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4A6B88B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员工数量</w:t>
            </w:r>
          </w:p>
        </w:tc>
        <w:tc>
          <w:tcPr>
            <w:tcW w:w="744" w:type="dxa"/>
            <w:shd w:val="clear" w:color="auto" w:fill="auto"/>
            <w:noWrap/>
            <w:vAlign w:val="bottom"/>
            <w:hideMark/>
          </w:tcPr>
          <w:p w14:paraId="1A692C6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人</w:t>
            </w:r>
          </w:p>
        </w:tc>
        <w:tc>
          <w:tcPr>
            <w:tcW w:w="1262" w:type="dxa"/>
            <w:shd w:val="clear" w:color="auto" w:fill="auto"/>
            <w:noWrap/>
            <w:hideMark/>
          </w:tcPr>
          <w:p w14:paraId="4FDA17C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16D60AFC" w14:textId="77777777" w:rsidTr="00B02D43">
        <w:trPr>
          <w:trHeight w:val="738"/>
        </w:trPr>
        <w:tc>
          <w:tcPr>
            <w:tcW w:w="2007" w:type="dxa"/>
            <w:vMerge w:val="restart"/>
            <w:shd w:val="clear" w:color="000000" w:fill="FFFFFF"/>
            <w:noWrap/>
            <w:vAlign w:val="center"/>
            <w:hideMark/>
          </w:tcPr>
          <w:p w14:paraId="56B1F87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可持续发展竞争力（</w:t>
            </w:r>
            <w:r w:rsidRPr="004F29D8">
              <w:rPr>
                <w:rFonts w:ascii="Times New Roman" w:eastAsia="宋体" w:hAnsi="Times New Roman" w:cs="宋体" w:hint="eastAsia"/>
                <w:b/>
                <w:bCs/>
                <w:color w:val="000000"/>
                <w:kern w:val="0"/>
                <w:szCs w:val="21"/>
              </w:rPr>
              <w:t>C</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04957FB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营业增长率(</w:t>
            </w:r>
            <w:r w:rsidRPr="004F29D8">
              <w:rPr>
                <w:rFonts w:ascii="Times New Roman" w:eastAsia="宋体" w:hAnsi="Times New Roman" w:cs="宋体"/>
                <w:b/>
                <w:bCs/>
                <w:color w:val="000000"/>
                <w:kern w:val="0"/>
                <w:szCs w:val="21"/>
              </w:rPr>
              <w:t>C1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76524A5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（当年那营业收入/上年营业收入)-</w:t>
            </w:r>
            <w:r w:rsidRPr="004F29D8">
              <w:rPr>
                <w:rFonts w:ascii="Times New Roman" w:eastAsia="宋体" w:hAnsi="Times New Roman" w:cs="宋体" w:hint="eastAsia"/>
                <w:b/>
                <w:bCs/>
                <w:color w:val="000000"/>
                <w:kern w:val="0"/>
                <w:szCs w:val="21"/>
              </w:rPr>
              <w:t>1</w:t>
            </w:r>
          </w:p>
        </w:tc>
        <w:tc>
          <w:tcPr>
            <w:tcW w:w="744" w:type="dxa"/>
            <w:shd w:val="clear" w:color="auto" w:fill="auto"/>
            <w:noWrap/>
            <w:vAlign w:val="bottom"/>
            <w:hideMark/>
          </w:tcPr>
          <w:p w14:paraId="4DFA5C1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18ABEDF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ED4B64B" w14:textId="77777777" w:rsidTr="00B02D43">
        <w:trPr>
          <w:trHeight w:val="738"/>
        </w:trPr>
        <w:tc>
          <w:tcPr>
            <w:tcW w:w="2007" w:type="dxa"/>
            <w:vMerge/>
            <w:vAlign w:val="center"/>
            <w:hideMark/>
          </w:tcPr>
          <w:p w14:paraId="2C7013A1"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62ADD62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净利润增长率(</w:t>
            </w:r>
            <w:r w:rsidRPr="004F29D8">
              <w:rPr>
                <w:rFonts w:ascii="Times New Roman" w:eastAsia="宋体" w:hAnsi="Times New Roman" w:cs="宋体"/>
                <w:b/>
                <w:bCs/>
                <w:color w:val="000000"/>
                <w:kern w:val="0"/>
                <w:szCs w:val="21"/>
              </w:rPr>
              <w:t>C2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41FDD87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（当年净利润/上年净利润）-</w:t>
            </w:r>
            <w:r w:rsidRPr="004F29D8">
              <w:rPr>
                <w:rFonts w:ascii="Times New Roman" w:eastAsia="宋体" w:hAnsi="Times New Roman" w:cs="宋体" w:hint="eastAsia"/>
                <w:b/>
                <w:bCs/>
                <w:color w:val="000000"/>
                <w:kern w:val="0"/>
                <w:szCs w:val="21"/>
              </w:rPr>
              <w:t>1</w:t>
            </w:r>
          </w:p>
        </w:tc>
        <w:tc>
          <w:tcPr>
            <w:tcW w:w="744" w:type="dxa"/>
            <w:shd w:val="clear" w:color="auto" w:fill="auto"/>
            <w:noWrap/>
            <w:vAlign w:val="bottom"/>
            <w:hideMark/>
          </w:tcPr>
          <w:p w14:paraId="4265DA1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586D940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6E757BE4" w14:textId="77777777" w:rsidTr="00B02D43">
        <w:trPr>
          <w:trHeight w:val="738"/>
        </w:trPr>
        <w:tc>
          <w:tcPr>
            <w:tcW w:w="2007" w:type="dxa"/>
            <w:vMerge/>
            <w:vAlign w:val="center"/>
            <w:hideMark/>
          </w:tcPr>
          <w:p w14:paraId="41624EB6"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73727282"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净资产利润率(</w:t>
            </w:r>
            <w:r w:rsidRPr="004F29D8">
              <w:rPr>
                <w:rFonts w:ascii="Times New Roman" w:eastAsia="宋体" w:hAnsi="Times New Roman" w:cs="宋体"/>
                <w:b/>
                <w:bCs/>
                <w:color w:val="000000"/>
                <w:kern w:val="0"/>
                <w:szCs w:val="21"/>
              </w:rPr>
              <w:t>C3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089FCFA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净利润/净资产</w:t>
            </w:r>
          </w:p>
        </w:tc>
        <w:tc>
          <w:tcPr>
            <w:tcW w:w="744" w:type="dxa"/>
            <w:shd w:val="clear" w:color="auto" w:fill="auto"/>
            <w:noWrap/>
            <w:vAlign w:val="bottom"/>
            <w:hideMark/>
          </w:tcPr>
          <w:p w14:paraId="75ED044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20C9880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01366C18" w14:textId="77777777" w:rsidTr="00B02D43">
        <w:trPr>
          <w:trHeight w:val="738"/>
        </w:trPr>
        <w:tc>
          <w:tcPr>
            <w:tcW w:w="2007" w:type="dxa"/>
            <w:vMerge w:val="restart"/>
            <w:shd w:val="clear" w:color="000000" w:fill="FFFFFF"/>
            <w:noWrap/>
            <w:vAlign w:val="center"/>
            <w:hideMark/>
          </w:tcPr>
          <w:p w14:paraId="2C1ECED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资产管理竞争力（</w:t>
            </w:r>
            <w:r w:rsidRPr="004F29D8">
              <w:rPr>
                <w:rFonts w:ascii="Times New Roman" w:eastAsia="宋体" w:hAnsi="Times New Roman" w:cs="宋体" w:hint="eastAsia"/>
                <w:b/>
                <w:bCs/>
                <w:color w:val="000000"/>
                <w:kern w:val="0"/>
                <w:szCs w:val="21"/>
              </w:rPr>
              <w:t>D</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34F2EA0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总资产贡献(</w:t>
            </w:r>
            <w:r w:rsidRPr="004F29D8">
              <w:rPr>
                <w:rFonts w:ascii="Times New Roman" w:eastAsia="宋体" w:hAnsi="Times New Roman" w:cs="宋体"/>
                <w:b/>
                <w:bCs/>
                <w:color w:val="000000"/>
                <w:kern w:val="0"/>
                <w:szCs w:val="21"/>
              </w:rPr>
              <w:t>D1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607C33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净利润/总资产</w:t>
            </w:r>
          </w:p>
        </w:tc>
        <w:tc>
          <w:tcPr>
            <w:tcW w:w="744" w:type="dxa"/>
            <w:shd w:val="clear" w:color="auto" w:fill="auto"/>
            <w:noWrap/>
            <w:vAlign w:val="bottom"/>
            <w:hideMark/>
          </w:tcPr>
          <w:p w14:paraId="52D7E35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3F38CDA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01C3134F" w14:textId="77777777" w:rsidTr="00B02D43">
        <w:trPr>
          <w:trHeight w:val="738"/>
        </w:trPr>
        <w:tc>
          <w:tcPr>
            <w:tcW w:w="2007" w:type="dxa"/>
            <w:vMerge/>
            <w:vAlign w:val="center"/>
            <w:hideMark/>
          </w:tcPr>
          <w:p w14:paraId="1FDD81D4"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FCA62D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员工劳动效率(</w:t>
            </w:r>
            <w:r w:rsidRPr="004F29D8">
              <w:rPr>
                <w:rFonts w:ascii="Times New Roman" w:eastAsia="宋体" w:hAnsi="Times New Roman" w:cs="宋体"/>
                <w:b/>
                <w:bCs/>
                <w:color w:val="000000"/>
                <w:kern w:val="0"/>
                <w:szCs w:val="21"/>
              </w:rPr>
              <w:t>D2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23E48E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收入/人员数</w:t>
            </w:r>
          </w:p>
        </w:tc>
        <w:tc>
          <w:tcPr>
            <w:tcW w:w="744" w:type="dxa"/>
            <w:shd w:val="clear" w:color="auto" w:fill="auto"/>
            <w:noWrap/>
            <w:vAlign w:val="bottom"/>
            <w:hideMark/>
          </w:tcPr>
          <w:p w14:paraId="0A808F7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010D996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70ABEF1" w14:textId="77777777" w:rsidTr="00B02D43">
        <w:trPr>
          <w:trHeight w:val="738"/>
        </w:trPr>
        <w:tc>
          <w:tcPr>
            <w:tcW w:w="2007" w:type="dxa"/>
            <w:vAlign w:val="center"/>
          </w:tcPr>
          <w:p w14:paraId="33C88017"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tcPr>
          <w:p w14:paraId="2DE6AEC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2597" w:type="dxa"/>
            <w:shd w:val="clear" w:color="auto" w:fill="auto"/>
            <w:noWrap/>
            <w:vAlign w:val="bottom"/>
          </w:tcPr>
          <w:p w14:paraId="05CC179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744" w:type="dxa"/>
            <w:shd w:val="clear" w:color="auto" w:fill="auto"/>
            <w:noWrap/>
            <w:vAlign w:val="bottom"/>
          </w:tcPr>
          <w:p w14:paraId="01B1F7C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1262" w:type="dxa"/>
            <w:shd w:val="clear" w:color="auto" w:fill="auto"/>
            <w:noWrap/>
            <w:vAlign w:val="bottom"/>
          </w:tcPr>
          <w:p w14:paraId="237A548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r>
    </w:tbl>
    <w:p w14:paraId="624BF33C" w14:textId="77777777" w:rsidR="009958A9" w:rsidRPr="00304FBF" w:rsidRDefault="009958A9" w:rsidP="009958A9">
      <w:pPr>
        <w:spacing w:line="360" w:lineRule="auto"/>
        <w:rPr>
          <w:rFonts w:ascii="宋体" w:eastAsia="宋体" w:hAnsi="宋体"/>
          <w:sz w:val="24"/>
          <w:szCs w:val="24"/>
        </w:rPr>
      </w:pPr>
    </w:p>
    <w:p w14:paraId="16BF3887" w14:textId="5BDBBB74" w:rsidR="009958A9" w:rsidRPr="00D627D9" w:rsidRDefault="00175728" w:rsidP="004F5690">
      <w:pPr>
        <w:pStyle w:val="3"/>
        <w:rPr>
          <w:rFonts w:ascii="黑体" w:eastAsia="黑体" w:hAnsi="黑体"/>
          <w:sz w:val="28"/>
          <w:szCs w:val="28"/>
        </w:rPr>
      </w:pPr>
      <w:bookmarkStart w:id="1055" w:name="_Toc134034126"/>
      <w:r w:rsidRPr="004F29D8">
        <w:rPr>
          <w:rFonts w:ascii="Times New Roman" w:eastAsia="黑体" w:hAnsi="Times New Roman" w:hint="eastAsia"/>
          <w:sz w:val="28"/>
          <w:szCs w:val="28"/>
        </w:rPr>
        <w:t>1</w:t>
      </w:r>
      <w:r w:rsidR="004F5690" w:rsidRPr="00D627D9">
        <w:rPr>
          <w:rFonts w:ascii="黑体" w:eastAsia="黑体" w:hAnsi="黑体" w:hint="eastAsia"/>
          <w:sz w:val="28"/>
          <w:szCs w:val="28"/>
        </w:rPr>
        <w:t>．</w:t>
      </w:r>
      <w:r w:rsidR="009958A9" w:rsidRPr="00D627D9">
        <w:rPr>
          <w:rFonts w:ascii="黑体" w:eastAsia="黑体" w:hAnsi="黑体" w:hint="eastAsia"/>
          <w:sz w:val="28"/>
          <w:szCs w:val="28"/>
        </w:rPr>
        <w:t>技术创新力（</w:t>
      </w:r>
      <w:r w:rsidR="009958A9" w:rsidRPr="004F29D8">
        <w:rPr>
          <w:rFonts w:ascii="Times New Roman" w:eastAsia="黑体" w:hAnsi="Times New Roman" w:hint="eastAsia"/>
          <w:sz w:val="28"/>
          <w:szCs w:val="28"/>
        </w:rPr>
        <w:t>A</w:t>
      </w:r>
      <w:r w:rsidR="009958A9" w:rsidRPr="00D627D9">
        <w:rPr>
          <w:rFonts w:ascii="黑体" w:eastAsia="黑体" w:hAnsi="黑体" w:hint="eastAsia"/>
          <w:sz w:val="28"/>
          <w:szCs w:val="28"/>
        </w:rPr>
        <w:t>）</w:t>
      </w:r>
      <w:bookmarkEnd w:id="1055"/>
    </w:p>
    <w:p w14:paraId="40E8483E" w14:textId="5F1EFC6E"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hint="eastAsia"/>
          <w:sz w:val="24"/>
          <w:szCs w:val="24"/>
        </w:rPr>
        <w:t>指企业在技术研发、创新方面的能力。随着科技的不断进步和市场竞争的日益激烈，技术创新力已经成为企业竞争力的重要组成部分之一。对于嵌入式企业来说，技术创新</w:t>
      </w:r>
      <w:proofErr w:type="gramStart"/>
      <w:r w:rsidRPr="00146ED5">
        <w:rPr>
          <w:rFonts w:ascii="宋体" w:eastAsia="宋体" w:hAnsi="宋体" w:hint="eastAsia"/>
          <w:sz w:val="24"/>
          <w:szCs w:val="24"/>
        </w:rPr>
        <w:t>力不仅</w:t>
      </w:r>
      <w:proofErr w:type="gramEnd"/>
      <w:r w:rsidRPr="00146ED5">
        <w:rPr>
          <w:rFonts w:ascii="宋体" w:eastAsia="宋体" w:hAnsi="宋体" w:hint="eastAsia"/>
          <w:sz w:val="24"/>
          <w:szCs w:val="24"/>
        </w:rPr>
        <w:t>是企业持续发展的关键，更是保持竞争优势的必要条件。因此，评估技术创新力的指标成为嵌入式企业竞争力分析的重要内容之一。</w:t>
      </w:r>
    </w:p>
    <w:p w14:paraId="2A284B04" w14:textId="3AA739F1"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w:t>
      </w:r>
      <w:del w:id="1056" w:author="Tu Tu" w:date="2023-05-03T18:31:00Z">
        <w:r w:rsidRPr="00146ED5" w:rsidDel="006A1916">
          <w:rPr>
            <w:rFonts w:ascii="宋体" w:eastAsia="宋体" w:hAnsi="宋体" w:hint="eastAsia"/>
            <w:sz w:val="24"/>
            <w:szCs w:val="24"/>
          </w:rPr>
          <w:delText>技术创新成果数量是另一个重要的评估指标，它可以反映企业在技术创新方面的实际效果和影响力。</w:delText>
        </w:r>
      </w:del>
    </w:p>
    <w:p w14:paraId="66D29FC8" w14:textId="765730DB" w:rsidR="009958A9" w:rsidRPr="00D627D9" w:rsidRDefault="00B403F4" w:rsidP="00B403F4">
      <w:pPr>
        <w:pStyle w:val="3"/>
        <w:rPr>
          <w:rFonts w:ascii="黑体" w:eastAsia="黑体" w:hAnsi="黑体"/>
          <w:sz w:val="28"/>
          <w:szCs w:val="28"/>
        </w:rPr>
      </w:pPr>
      <w:bookmarkStart w:id="1057" w:name="_Toc134034127"/>
      <w:r w:rsidRPr="004F29D8">
        <w:rPr>
          <w:rFonts w:ascii="Times New Roman" w:eastAsia="黑体" w:hAnsi="Times New Roman" w:hint="eastAsia"/>
          <w:sz w:val="28"/>
          <w:szCs w:val="28"/>
        </w:rPr>
        <w:lastRenderedPageBreak/>
        <w:t>2</w:t>
      </w:r>
      <w:r w:rsidRPr="00D627D9">
        <w:rPr>
          <w:rFonts w:ascii="黑体" w:eastAsia="黑体" w:hAnsi="黑体" w:hint="eastAsia"/>
          <w:sz w:val="28"/>
          <w:szCs w:val="28"/>
        </w:rPr>
        <w:t>．</w:t>
      </w:r>
      <w:r w:rsidR="009958A9" w:rsidRPr="00D627D9">
        <w:rPr>
          <w:rFonts w:ascii="黑体" w:eastAsia="黑体" w:hAnsi="黑体" w:hint="eastAsia"/>
          <w:sz w:val="28"/>
          <w:szCs w:val="28"/>
        </w:rPr>
        <w:t>业规模竞争力（</w:t>
      </w:r>
      <w:r w:rsidR="009958A9" w:rsidRPr="004F29D8">
        <w:rPr>
          <w:rFonts w:ascii="Times New Roman" w:eastAsia="黑体" w:hAnsi="Times New Roman" w:hint="eastAsia"/>
          <w:sz w:val="28"/>
          <w:szCs w:val="28"/>
        </w:rPr>
        <w:t>B</w:t>
      </w:r>
      <w:r w:rsidR="009958A9" w:rsidRPr="00D627D9">
        <w:rPr>
          <w:rFonts w:ascii="黑体" w:eastAsia="黑体" w:hAnsi="黑体" w:hint="eastAsia"/>
          <w:sz w:val="28"/>
          <w:szCs w:val="28"/>
        </w:rPr>
        <w:t>）</w:t>
      </w:r>
      <w:bookmarkEnd w:id="1057"/>
    </w:p>
    <w:p w14:paraId="3948B8DD" w14:textId="41920D74"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企业规模竞争力是指企业在经营过程中，规模对企业竞争力的影响。</w:t>
      </w:r>
      <w:del w:id="1058" w:author="Tu Tu" w:date="2023-05-03T18:32:00Z">
        <w:r w:rsidRPr="00146ED5" w:rsidDel="00935710">
          <w:rPr>
            <w:rFonts w:ascii="宋体" w:eastAsia="宋体" w:hAnsi="宋体" w:hint="eastAsia"/>
            <w:sz w:val="24"/>
            <w:szCs w:val="24"/>
          </w:rPr>
          <w:delText>在嵌入式企业中，规模竞争力是指企业规模的大小与企业在市场上的竞争能力之间的关系。</w:delText>
        </w:r>
      </w:del>
      <w:r w:rsidRPr="00146ED5">
        <w:rPr>
          <w:rFonts w:ascii="宋体" w:eastAsia="宋体" w:hAnsi="宋体" w:hint="eastAsia"/>
          <w:sz w:val="24"/>
          <w:szCs w:val="24"/>
        </w:rPr>
        <w:t>规模竞争力是企业竞争力分析中的一个重要指标，它可以直接反映企业在市场上的地位和竞争优势。</w:t>
      </w:r>
    </w:p>
    <w:p w14:paraId="35E8BDC5"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。此外，市场占有率和销售收入也是评估企业规模竞争力的重要指标。市场占有率和销售收入的多少可以反映企业在市场上的地位和</w:t>
      </w:r>
      <w:proofErr w:type="gramStart"/>
      <w:r w:rsidRPr="00146ED5">
        <w:rPr>
          <w:rFonts w:ascii="宋体" w:eastAsia="宋体" w:hAnsi="宋体" w:hint="eastAsia"/>
          <w:sz w:val="24"/>
          <w:szCs w:val="24"/>
        </w:rPr>
        <w:t>竞争</w:t>
      </w:r>
      <w:proofErr w:type="gramEnd"/>
      <w:r w:rsidRPr="00146ED5">
        <w:rPr>
          <w:rFonts w:ascii="宋体" w:eastAsia="宋体" w:hAnsi="宋体" w:hint="eastAsia"/>
          <w:sz w:val="24"/>
          <w:szCs w:val="24"/>
        </w:rPr>
        <w:t>能力，直接决定了企业在市场上的生存和发展。</w:t>
      </w:r>
    </w:p>
    <w:p w14:paraId="3CC4ECFB" w14:textId="6DCB74EE" w:rsidR="009958A9" w:rsidRPr="00EF73EE" w:rsidRDefault="00115395" w:rsidP="00115395">
      <w:pPr>
        <w:pStyle w:val="3"/>
        <w:rPr>
          <w:rFonts w:ascii="黑体" w:eastAsia="黑体" w:hAnsi="黑体"/>
          <w:sz w:val="28"/>
          <w:szCs w:val="28"/>
        </w:rPr>
      </w:pPr>
      <w:bookmarkStart w:id="1059" w:name="_Toc134034128"/>
      <w:r w:rsidRPr="004F29D8">
        <w:rPr>
          <w:rFonts w:ascii="Times New Roman" w:eastAsia="黑体" w:hAnsi="Times New Roman" w:hint="eastAsia"/>
          <w:sz w:val="28"/>
          <w:szCs w:val="28"/>
        </w:rPr>
        <w:t>3</w:t>
      </w:r>
      <w:r w:rsidRPr="00EF73EE">
        <w:rPr>
          <w:rFonts w:ascii="黑体" w:eastAsia="黑体" w:hAnsi="黑体" w:hint="eastAsia"/>
          <w:sz w:val="28"/>
          <w:szCs w:val="28"/>
        </w:rPr>
        <w:t>．</w:t>
      </w:r>
      <w:r w:rsidR="009958A9" w:rsidRPr="00EF73EE">
        <w:rPr>
          <w:rFonts w:ascii="黑体" w:eastAsia="黑体" w:hAnsi="黑体" w:hint="eastAsia"/>
          <w:sz w:val="28"/>
          <w:szCs w:val="28"/>
        </w:rPr>
        <w:t>企业</w:t>
      </w:r>
      <w:ins w:id="1060" w:author="Tu Tu" w:date="2023-05-03T18:32:00Z">
        <w:r w:rsidR="00A64780">
          <w:rPr>
            <w:rFonts w:ascii="黑体" w:eastAsia="黑体" w:hAnsi="黑体" w:hint="eastAsia"/>
            <w:sz w:val="28"/>
            <w:szCs w:val="28"/>
          </w:rPr>
          <w:t>持续</w:t>
        </w:r>
      </w:ins>
      <w:r w:rsidR="009958A9" w:rsidRPr="00EF73EE">
        <w:rPr>
          <w:rFonts w:ascii="黑体" w:eastAsia="黑体" w:hAnsi="黑体" w:hint="eastAsia"/>
          <w:sz w:val="28"/>
          <w:szCs w:val="28"/>
        </w:rPr>
        <w:t>发展竞争力（</w:t>
      </w:r>
      <w:r w:rsidR="009958A9" w:rsidRPr="004F29D8">
        <w:rPr>
          <w:rFonts w:ascii="Times New Roman" w:eastAsia="黑体" w:hAnsi="Times New Roman" w:hint="eastAsia"/>
          <w:sz w:val="28"/>
          <w:szCs w:val="28"/>
        </w:rPr>
        <w:t>C</w:t>
      </w:r>
      <w:r w:rsidR="009958A9" w:rsidRPr="00EF73EE">
        <w:rPr>
          <w:rFonts w:ascii="黑体" w:eastAsia="黑体" w:hAnsi="黑体" w:hint="eastAsia"/>
          <w:sz w:val="28"/>
          <w:szCs w:val="28"/>
        </w:rPr>
        <w:t>）</w:t>
      </w:r>
      <w:bookmarkEnd w:id="1059"/>
    </w:p>
    <w:p w14:paraId="69C43EC9"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28A98A8D"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sidRPr="00146ED5">
        <w:rPr>
          <w:rFonts w:ascii="宋体" w:eastAsia="宋体" w:hAnsi="宋体" w:hint="eastAsia"/>
          <w:sz w:val="24"/>
          <w:szCs w:val="24"/>
        </w:rPr>
        <w:t>竞争能力</w:t>
      </w:r>
      <w:proofErr w:type="gramEnd"/>
      <w:r w:rsidRPr="00146ED5">
        <w:rPr>
          <w:rFonts w:ascii="宋体" w:eastAsia="宋体" w:hAnsi="宋体" w:hint="eastAsia"/>
          <w:sz w:val="24"/>
          <w:szCs w:val="24"/>
        </w:rPr>
        <w:t>和发展前景。</w:t>
      </w:r>
    </w:p>
    <w:p w14:paraId="0B34FB6C" w14:textId="039F3A83" w:rsidR="009958A9" w:rsidRPr="00D627D9" w:rsidRDefault="00943774" w:rsidP="00C46B46">
      <w:pPr>
        <w:pStyle w:val="3"/>
        <w:rPr>
          <w:rFonts w:ascii="黑体" w:eastAsia="黑体" w:hAnsi="黑体"/>
          <w:sz w:val="28"/>
          <w:szCs w:val="28"/>
        </w:rPr>
      </w:pPr>
      <w:bookmarkStart w:id="1061" w:name="_Toc134034129"/>
      <w:r w:rsidRPr="004F29D8">
        <w:rPr>
          <w:rFonts w:ascii="Times New Roman" w:eastAsia="黑体" w:hAnsi="Times New Roman" w:hint="eastAsia"/>
          <w:sz w:val="28"/>
          <w:szCs w:val="28"/>
        </w:rPr>
        <w:t>4</w:t>
      </w:r>
      <w:r w:rsidR="00C46B46" w:rsidRPr="00D627D9">
        <w:rPr>
          <w:rFonts w:ascii="黑体" w:eastAsia="黑体" w:hAnsi="黑体" w:hint="eastAsia"/>
          <w:sz w:val="28"/>
          <w:szCs w:val="28"/>
        </w:rPr>
        <w:t>．</w:t>
      </w:r>
      <w:r w:rsidR="009958A9" w:rsidRPr="00D627D9">
        <w:rPr>
          <w:rFonts w:ascii="黑体" w:eastAsia="黑体" w:hAnsi="黑体" w:hint="eastAsia"/>
          <w:sz w:val="28"/>
          <w:szCs w:val="28"/>
        </w:rPr>
        <w:t>资产管理竞争力（</w:t>
      </w:r>
      <w:r w:rsidR="009958A9" w:rsidRPr="004F29D8">
        <w:rPr>
          <w:rFonts w:ascii="Times New Roman" w:eastAsia="黑体" w:hAnsi="Times New Roman" w:hint="eastAsia"/>
          <w:sz w:val="28"/>
          <w:szCs w:val="28"/>
        </w:rPr>
        <w:t>D</w:t>
      </w:r>
      <w:r w:rsidR="009958A9" w:rsidRPr="00D627D9">
        <w:rPr>
          <w:rFonts w:ascii="黑体" w:eastAsia="黑体" w:hAnsi="黑体" w:hint="eastAsia"/>
          <w:sz w:val="28"/>
          <w:szCs w:val="28"/>
        </w:rPr>
        <w:t>）</w:t>
      </w:r>
      <w:bookmarkEnd w:id="1061"/>
    </w:p>
    <w:p w14:paraId="0A9E1A8E"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管理竞争力是企业在经营过程中有效管理资产，提高资产效益和降低资产风险的能力。资产管理竞争力是企业竞争力分析中的一个重要指标，它直接影响企</w:t>
      </w:r>
      <w:r w:rsidRPr="00146ED5">
        <w:rPr>
          <w:rFonts w:ascii="宋体" w:eastAsia="宋体" w:hAnsi="宋体" w:hint="eastAsia"/>
          <w:sz w:val="24"/>
          <w:szCs w:val="24"/>
        </w:rPr>
        <w:lastRenderedPageBreak/>
        <w:t>业的盈利能力和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w:t>
      </w:r>
    </w:p>
    <w:p w14:paraId="1CED14A3" w14:textId="542DA019" w:rsidR="003E17F1"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3FD9F3D3" w14:textId="77777777" w:rsidR="00517023" w:rsidRDefault="00517023" w:rsidP="009958A9">
      <w:pPr>
        <w:spacing w:line="360" w:lineRule="auto"/>
        <w:rPr>
          <w:rFonts w:ascii="宋体" w:eastAsia="宋体" w:hAnsi="宋体"/>
          <w:sz w:val="24"/>
          <w:szCs w:val="24"/>
        </w:rPr>
      </w:pPr>
    </w:p>
    <w:p w14:paraId="68765AC9" w14:textId="77777777" w:rsidR="00517023" w:rsidRDefault="00517023" w:rsidP="009958A9">
      <w:pPr>
        <w:spacing w:line="360" w:lineRule="auto"/>
        <w:rPr>
          <w:rFonts w:ascii="宋体" w:eastAsia="宋体" w:hAnsi="宋体"/>
          <w:sz w:val="24"/>
          <w:szCs w:val="24"/>
        </w:rPr>
      </w:pPr>
    </w:p>
    <w:p w14:paraId="2A2153F2" w14:textId="77777777" w:rsidR="00517023" w:rsidRDefault="00517023" w:rsidP="009958A9">
      <w:pPr>
        <w:spacing w:line="360" w:lineRule="auto"/>
        <w:rPr>
          <w:rFonts w:ascii="宋体" w:eastAsia="宋体" w:hAnsi="宋体"/>
          <w:sz w:val="24"/>
          <w:szCs w:val="24"/>
        </w:rPr>
      </w:pPr>
    </w:p>
    <w:p w14:paraId="7214339B" w14:textId="77777777" w:rsidR="00517023" w:rsidRDefault="00517023" w:rsidP="009958A9">
      <w:pPr>
        <w:spacing w:line="360" w:lineRule="auto"/>
        <w:rPr>
          <w:rFonts w:ascii="宋体" w:eastAsia="宋体" w:hAnsi="宋体"/>
          <w:sz w:val="24"/>
          <w:szCs w:val="24"/>
        </w:rPr>
      </w:pPr>
    </w:p>
    <w:p w14:paraId="5CCC9E62" w14:textId="77777777" w:rsidR="00517023" w:rsidRDefault="00517023" w:rsidP="009958A9">
      <w:pPr>
        <w:spacing w:line="360" w:lineRule="auto"/>
        <w:rPr>
          <w:rFonts w:ascii="宋体" w:eastAsia="宋体" w:hAnsi="宋体"/>
          <w:sz w:val="24"/>
          <w:szCs w:val="24"/>
        </w:rPr>
      </w:pPr>
    </w:p>
    <w:p w14:paraId="48C8E86E" w14:textId="77777777" w:rsidR="00517023" w:rsidRDefault="00517023" w:rsidP="009958A9">
      <w:pPr>
        <w:spacing w:line="360" w:lineRule="auto"/>
        <w:rPr>
          <w:rFonts w:ascii="宋体" w:eastAsia="宋体" w:hAnsi="宋体"/>
          <w:sz w:val="24"/>
          <w:szCs w:val="24"/>
        </w:rPr>
      </w:pPr>
    </w:p>
    <w:p w14:paraId="620900B7" w14:textId="77777777" w:rsidR="00517023" w:rsidRDefault="00517023" w:rsidP="009958A9">
      <w:pPr>
        <w:spacing w:line="360" w:lineRule="auto"/>
        <w:rPr>
          <w:rFonts w:ascii="宋体" w:eastAsia="宋体" w:hAnsi="宋体"/>
          <w:sz w:val="24"/>
          <w:szCs w:val="24"/>
        </w:rPr>
      </w:pPr>
    </w:p>
    <w:p w14:paraId="08DF6726" w14:textId="77777777" w:rsidR="00517023" w:rsidRDefault="00517023" w:rsidP="009958A9">
      <w:pPr>
        <w:spacing w:line="360" w:lineRule="auto"/>
        <w:rPr>
          <w:rFonts w:ascii="宋体" w:eastAsia="宋体" w:hAnsi="宋体"/>
          <w:sz w:val="24"/>
          <w:szCs w:val="24"/>
        </w:rPr>
      </w:pPr>
    </w:p>
    <w:p w14:paraId="2F667D7D" w14:textId="77777777" w:rsidR="00517023" w:rsidRDefault="00517023" w:rsidP="009958A9">
      <w:pPr>
        <w:spacing w:line="360" w:lineRule="auto"/>
        <w:rPr>
          <w:rFonts w:ascii="宋体" w:eastAsia="宋体" w:hAnsi="宋体"/>
          <w:sz w:val="24"/>
          <w:szCs w:val="24"/>
        </w:rPr>
      </w:pPr>
    </w:p>
    <w:p w14:paraId="443AF60A" w14:textId="77777777" w:rsidR="00517023" w:rsidRDefault="00517023" w:rsidP="009958A9">
      <w:pPr>
        <w:spacing w:line="360" w:lineRule="auto"/>
        <w:rPr>
          <w:rFonts w:ascii="宋体" w:eastAsia="宋体" w:hAnsi="宋体"/>
          <w:sz w:val="24"/>
          <w:szCs w:val="24"/>
        </w:rPr>
      </w:pPr>
    </w:p>
    <w:p w14:paraId="23FA80A7" w14:textId="77777777" w:rsidR="00517023" w:rsidRDefault="00517023" w:rsidP="009958A9">
      <w:pPr>
        <w:spacing w:line="360" w:lineRule="auto"/>
        <w:rPr>
          <w:rFonts w:ascii="宋体" w:eastAsia="宋体" w:hAnsi="宋体"/>
          <w:sz w:val="24"/>
          <w:szCs w:val="24"/>
        </w:rPr>
      </w:pPr>
    </w:p>
    <w:p w14:paraId="465BDF7C" w14:textId="77777777" w:rsidR="00517023" w:rsidRDefault="00517023" w:rsidP="009958A9">
      <w:pPr>
        <w:spacing w:line="360" w:lineRule="auto"/>
        <w:rPr>
          <w:rFonts w:ascii="宋体" w:eastAsia="宋体" w:hAnsi="宋体"/>
          <w:sz w:val="24"/>
          <w:szCs w:val="24"/>
        </w:rPr>
      </w:pPr>
    </w:p>
    <w:p w14:paraId="3D3ECD09" w14:textId="77777777" w:rsidR="00517023" w:rsidRDefault="00517023" w:rsidP="009958A9">
      <w:pPr>
        <w:spacing w:line="360" w:lineRule="auto"/>
        <w:rPr>
          <w:rFonts w:ascii="宋体" w:eastAsia="宋体" w:hAnsi="宋体"/>
          <w:sz w:val="24"/>
          <w:szCs w:val="24"/>
        </w:rPr>
      </w:pPr>
    </w:p>
    <w:p w14:paraId="5E2B921A" w14:textId="77777777" w:rsidR="00517023" w:rsidRDefault="00517023" w:rsidP="009958A9">
      <w:pPr>
        <w:spacing w:line="360" w:lineRule="auto"/>
        <w:rPr>
          <w:rFonts w:ascii="宋体" w:eastAsia="宋体" w:hAnsi="宋体"/>
          <w:sz w:val="24"/>
          <w:szCs w:val="24"/>
        </w:rPr>
      </w:pPr>
    </w:p>
    <w:p w14:paraId="2EC119CF" w14:textId="77777777" w:rsidR="00517023" w:rsidRDefault="00517023" w:rsidP="009958A9">
      <w:pPr>
        <w:spacing w:line="360" w:lineRule="auto"/>
        <w:rPr>
          <w:rFonts w:ascii="宋体" w:eastAsia="宋体" w:hAnsi="宋体"/>
          <w:sz w:val="24"/>
          <w:szCs w:val="24"/>
        </w:rPr>
      </w:pPr>
    </w:p>
    <w:p w14:paraId="7C62B9D6" w14:textId="77777777" w:rsidR="00517023" w:rsidRDefault="00517023" w:rsidP="009958A9">
      <w:pPr>
        <w:spacing w:line="360" w:lineRule="auto"/>
        <w:rPr>
          <w:rFonts w:ascii="宋体" w:eastAsia="宋体" w:hAnsi="宋体"/>
          <w:sz w:val="24"/>
          <w:szCs w:val="24"/>
        </w:rPr>
      </w:pPr>
    </w:p>
    <w:p w14:paraId="0C5BD7B9" w14:textId="77777777" w:rsidR="00517023" w:rsidRDefault="00517023" w:rsidP="009958A9">
      <w:pPr>
        <w:spacing w:line="360" w:lineRule="auto"/>
        <w:rPr>
          <w:rFonts w:ascii="宋体" w:eastAsia="宋体" w:hAnsi="宋体"/>
          <w:sz w:val="24"/>
          <w:szCs w:val="24"/>
        </w:rPr>
      </w:pPr>
    </w:p>
    <w:p w14:paraId="10631053" w14:textId="77777777" w:rsidR="00517023" w:rsidRDefault="00517023" w:rsidP="009958A9">
      <w:pPr>
        <w:spacing w:line="360" w:lineRule="auto"/>
        <w:rPr>
          <w:rFonts w:ascii="宋体" w:eastAsia="宋体" w:hAnsi="宋体"/>
          <w:sz w:val="24"/>
          <w:szCs w:val="24"/>
        </w:rPr>
      </w:pPr>
    </w:p>
    <w:p w14:paraId="3912ED8B" w14:textId="77777777" w:rsidR="00517023" w:rsidRDefault="00517023" w:rsidP="009958A9">
      <w:pPr>
        <w:spacing w:line="360" w:lineRule="auto"/>
        <w:rPr>
          <w:ins w:id="1062" w:author="Tu Tu" w:date="2023-05-03T18:33:00Z"/>
          <w:rFonts w:ascii="宋体" w:eastAsia="宋体" w:hAnsi="宋体"/>
          <w:sz w:val="24"/>
          <w:szCs w:val="24"/>
        </w:rPr>
      </w:pPr>
    </w:p>
    <w:p w14:paraId="71A9FCD1" w14:textId="77777777" w:rsidR="00AF2088" w:rsidRPr="00DE68FC" w:rsidRDefault="00AF2088" w:rsidP="009958A9">
      <w:pPr>
        <w:spacing w:line="360" w:lineRule="auto"/>
        <w:rPr>
          <w:rFonts w:ascii="宋体" w:eastAsia="宋体" w:hAnsi="宋体" w:hint="eastAsia"/>
          <w:sz w:val="24"/>
          <w:szCs w:val="24"/>
        </w:rPr>
      </w:pPr>
    </w:p>
    <w:p w14:paraId="77966B16" w14:textId="41D233D6" w:rsidR="009958A9" w:rsidRPr="00517023" w:rsidRDefault="00B94BA9" w:rsidP="0052593C">
      <w:pPr>
        <w:pStyle w:val="1"/>
        <w:spacing w:before="156" w:after="156"/>
        <w:rPr>
          <w:b/>
          <w:bCs w:val="0"/>
        </w:rPr>
      </w:pPr>
      <w:bookmarkStart w:id="1063" w:name="_Toc134034130"/>
      <w:proofErr w:type="spellStart"/>
      <w:r w:rsidRPr="00517023">
        <w:rPr>
          <w:rFonts w:hint="eastAsia"/>
          <w:b/>
          <w:bCs w:val="0"/>
        </w:rPr>
        <w:lastRenderedPageBreak/>
        <w:t>三、</w:t>
      </w:r>
      <w:proofErr w:type="gramStart"/>
      <w:ins w:id="1064" w:author="Tu Tu" w:date="2023-05-03T18:46:00Z">
        <w:r w:rsidR="00B04791">
          <w:rPr>
            <w:rFonts w:hint="eastAsia"/>
            <w:b/>
            <w:bCs w:val="0"/>
            <w:lang w:eastAsia="zh-CN"/>
          </w:rPr>
          <w:t>熵权</w:t>
        </w:r>
      </w:ins>
      <w:proofErr w:type="gramEnd"/>
      <w:ins w:id="1065" w:author="Tu Tu" w:date="2023-05-03T19:03:00Z">
        <w:r w:rsidR="00E56C94" w:rsidRPr="004F29D8">
          <w:rPr>
            <w:rFonts w:hint="eastAsia"/>
            <w:b/>
            <w:bCs w:val="0"/>
            <w:lang w:eastAsia="zh-CN"/>
          </w:rPr>
          <w:t>TOPSIS</w:t>
        </w:r>
      </w:ins>
      <w:r w:rsidR="00577BDD" w:rsidRPr="00517023">
        <w:rPr>
          <w:rFonts w:hint="eastAsia"/>
          <w:b/>
          <w:bCs w:val="0"/>
        </w:rPr>
        <w:t>评价</w:t>
      </w:r>
      <w:r w:rsidR="009958A9" w:rsidRPr="00517023">
        <w:rPr>
          <w:rFonts w:hint="eastAsia"/>
          <w:b/>
          <w:bCs w:val="0"/>
        </w:rPr>
        <w:t>方法构建</w:t>
      </w:r>
      <w:bookmarkEnd w:id="1063"/>
      <w:proofErr w:type="spellEnd"/>
    </w:p>
    <w:p w14:paraId="016F25DC" w14:textId="381B6C83" w:rsidR="00CC67B6" w:rsidRDefault="00192993" w:rsidP="00292324">
      <w:pPr>
        <w:spacing w:line="360" w:lineRule="auto"/>
        <w:rPr>
          <w:rFonts w:ascii="宋体" w:eastAsia="宋体" w:hAnsi="宋体"/>
          <w:bCs/>
          <w:sz w:val="24"/>
          <w:lang w:val="en-GB"/>
        </w:rPr>
      </w:pPr>
      <w:r>
        <w:rPr>
          <w:lang w:val="x-none" w:eastAsia="x-none"/>
        </w:rPr>
        <w:tab/>
      </w:r>
      <w:r w:rsidR="00CC67B6">
        <w:rPr>
          <w:rFonts w:ascii="宋体" w:eastAsia="宋体" w:hAnsi="宋体" w:hint="eastAsia"/>
          <w:bCs/>
          <w:sz w:val="24"/>
          <w:lang w:val="en-GB"/>
        </w:rPr>
        <w:t>除了以</w:t>
      </w:r>
      <w:r w:rsidR="00CC67B6" w:rsidRPr="00544D56">
        <w:rPr>
          <w:rFonts w:ascii="宋体" w:eastAsia="宋体" w:hAnsi="宋体" w:hint="eastAsia"/>
          <w:bCs/>
          <w:sz w:val="24"/>
          <w:lang w:val="en-GB"/>
        </w:rPr>
        <w:t>企业竞争力的相关理论</w:t>
      </w:r>
      <w:r w:rsidR="00CC67B6">
        <w:rPr>
          <w:rFonts w:ascii="宋体" w:eastAsia="宋体" w:hAnsi="宋体" w:hint="eastAsia"/>
          <w:bCs/>
          <w:sz w:val="24"/>
          <w:lang w:val="en-GB"/>
        </w:rPr>
        <w:t>作</w:t>
      </w:r>
      <w:r w:rsidR="00CC67B6" w:rsidRPr="00544D56">
        <w:rPr>
          <w:rFonts w:ascii="宋体" w:eastAsia="宋体" w:hAnsi="宋体" w:hint="eastAsia"/>
          <w:bCs/>
          <w:sz w:val="24"/>
          <w:lang w:val="en-GB"/>
        </w:rPr>
        <w:t>为</w:t>
      </w:r>
      <w:r w:rsidR="00CC67B6">
        <w:rPr>
          <w:rFonts w:ascii="宋体" w:eastAsia="宋体" w:hAnsi="宋体" w:hint="eastAsia"/>
          <w:bCs/>
          <w:sz w:val="24"/>
          <w:lang w:val="en-GB"/>
        </w:rPr>
        <w:t>研究</w:t>
      </w:r>
      <w:r w:rsidR="00CC67B6" w:rsidRPr="00544D56">
        <w:rPr>
          <w:rFonts w:ascii="宋体" w:eastAsia="宋体" w:hAnsi="宋体" w:hint="eastAsia"/>
          <w:bCs/>
          <w:sz w:val="24"/>
          <w:lang w:val="en-GB"/>
        </w:rPr>
        <w:t>基础外，本文的另一个理论基础是</w:t>
      </w:r>
      <w:proofErr w:type="gramStart"/>
      <w:r w:rsidR="00CC67B6" w:rsidRPr="00544D56">
        <w:rPr>
          <w:rFonts w:ascii="宋体" w:eastAsia="宋体" w:hAnsi="宋体" w:hint="eastAsia"/>
          <w:bCs/>
          <w:sz w:val="24"/>
          <w:lang w:val="en-GB"/>
        </w:rPr>
        <w:t>基于熵权的</w:t>
      </w:r>
      <w:proofErr w:type="gramEnd"/>
      <w:del w:id="1066" w:author="Tu Tu" w:date="2023-05-03T19:03:00Z">
        <w:r w:rsidR="0022265E" w:rsidRPr="00C917AD" w:rsidDel="00E56C94">
          <w:rPr>
            <w:rFonts w:ascii="Times New Roman" w:eastAsia="宋体" w:hAnsi="Times New Roman"/>
            <w:bCs/>
            <w:sz w:val="24"/>
            <w:lang w:val="en-GB"/>
          </w:rPr>
          <w:delText>TOPSIS</w:delText>
        </w:r>
      </w:del>
      <w:ins w:id="1067" w:author="Tu Tu" w:date="2023-05-03T19:03:00Z">
        <w:r w:rsidR="00E56C94" w:rsidRPr="004F29D8">
          <w:rPr>
            <w:rFonts w:ascii="Times New Roman" w:eastAsia="宋体" w:hAnsi="Times New Roman"/>
            <w:bCs/>
            <w:sz w:val="24"/>
            <w:lang w:val="en-GB"/>
          </w:rPr>
          <w:t>TOPSIS</w:t>
        </w:r>
      </w:ins>
      <w:r w:rsidR="00CC67B6" w:rsidRPr="00544D56">
        <w:rPr>
          <w:rFonts w:ascii="宋体" w:eastAsia="宋体" w:hAnsi="宋体" w:hint="eastAsia"/>
          <w:bCs/>
          <w:sz w:val="24"/>
          <w:lang w:val="en-GB"/>
        </w:rPr>
        <w:t>方法</w:t>
      </w:r>
      <w:r w:rsidR="00506B6D">
        <w:rPr>
          <w:rFonts w:ascii="宋体" w:eastAsia="宋体" w:hAnsi="宋体" w:hint="eastAsia"/>
          <w:bCs/>
          <w:sz w:val="24"/>
          <w:lang w:val="en-GB"/>
        </w:rPr>
        <w:t>。其中</w:t>
      </w:r>
      <w:r w:rsidR="00617C18">
        <w:rPr>
          <w:rFonts w:ascii="宋体" w:eastAsia="宋体" w:hAnsi="宋体" w:hint="eastAsia"/>
          <w:bCs/>
          <w:sz w:val="24"/>
          <w:lang w:val="en-GB"/>
        </w:rPr>
        <w:t>，</w:t>
      </w:r>
      <w:r w:rsidR="00D3641C">
        <w:rPr>
          <w:rFonts w:ascii="宋体" w:eastAsia="宋体" w:hAnsi="宋体" w:hint="eastAsia"/>
          <w:sz w:val="24"/>
          <w:szCs w:val="24"/>
          <w:lang w:val="x-none"/>
        </w:rPr>
        <w:t>“</w:t>
      </w:r>
      <w:r w:rsidR="00506B6D" w:rsidRPr="00292324">
        <w:rPr>
          <w:rFonts w:ascii="宋体" w:eastAsia="宋体" w:hAnsi="宋体" w:hint="eastAsia"/>
          <w:sz w:val="24"/>
          <w:szCs w:val="24"/>
          <w:lang w:val="x-none"/>
        </w:rPr>
        <w:t>熵</w:t>
      </w:r>
      <w:r w:rsidR="00D3641C">
        <w:rPr>
          <w:rFonts w:ascii="宋体" w:eastAsia="宋体" w:hAnsi="宋体" w:hint="eastAsia"/>
          <w:sz w:val="24"/>
          <w:szCs w:val="24"/>
          <w:lang w:val="x-none"/>
        </w:rPr>
        <w:t>”</w:t>
      </w:r>
      <w:r w:rsidR="00506B6D" w:rsidRPr="00292324">
        <w:rPr>
          <w:rFonts w:ascii="宋体" w:eastAsia="宋体" w:hAnsi="宋体" w:hint="eastAsia"/>
          <w:sz w:val="24"/>
          <w:szCs w:val="24"/>
          <w:lang w:val="x-none"/>
        </w:rPr>
        <w:t>理论是德国物理学家克劳修斯创立的。</w:t>
      </w:r>
      <w:r w:rsidR="00506B6D">
        <w:rPr>
          <w:rFonts w:ascii="宋体" w:eastAsia="宋体" w:hAnsi="宋体" w:hint="eastAsia"/>
          <w:sz w:val="24"/>
          <w:szCs w:val="24"/>
          <w:lang w:val="x-none"/>
        </w:rPr>
        <w:t>所谓</w:t>
      </w:r>
      <w:r w:rsidR="00506B6D" w:rsidRPr="00292324">
        <w:rPr>
          <w:rFonts w:ascii="宋体" w:eastAsia="宋体" w:hAnsi="宋体" w:hint="eastAsia"/>
          <w:sz w:val="24"/>
          <w:szCs w:val="24"/>
          <w:lang w:val="x-none"/>
        </w:rPr>
        <w:t>“熵”是用来衡量一个系统无序程度的量，如果说用来某个系统的某个指标的信息熵的值越小，那么这个指标所能够提供的信息量就越大。</w:t>
      </w:r>
      <w:r w:rsidR="00CC67B6" w:rsidRPr="00544D56">
        <w:rPr>
          <w:rFonts w:ascii="宋体" w:eastAsia="宋体" w:hAnsi="宋体" w:hint="eastAsia"/>
          <w:bCs/>
          <w:sz w:val="24"/>
          <w:lang w:val="en-GB"/>
        </w:rPr>
        <w:t>“熵”最早应用于热学领域，</w:t>
      </w:r>
      <w:del w:id="1068" w:author="Tu Tu" w:date="2023-05-03T18:34:00Z">
        <w:r w:rsidR="00CC67B6" w:rsidRPr="00544D56" w:rsidDel="005302A8">
          <w:rPr>
            <w:rFonts w:ascii="宋体" w:eastAsia="宋体" w:hAnsi="宋体" w:hint="eastAsia"/>
            <w:bCs/>
            <w:sz w:val="24"/>
            <w:lang w:val="en-GB"/>
          </w:rPr>
          <w:delText>是</w:delText>
        </w:r>
      </w:del>
      <w:r w:rsidR="00CC67B6" w:rsidRPr="00544D56">
        <w:rPr>
          <w:rFonts w:ascii="宋体" w:eastAsia="宋体" w:hAnsi="宋体" w:hint="eastAsia"/>
          <w:bCs/>
          <w:sz w:val="24"/>
          <w:lang w:val="en-GB"/>
        </w:rPr>
        <w:t>用来衡量一个物理体系内部的杂乱程度。</w:t>
      </w:r>
      <w:r w:rsidR="00CC67B6" w:rsidRPr="004F29D8">
        <w:rPr>
          <w:rFonts w:ascii="Times New Roman" w:eastAsia="宋体" w:hAnsi="Times New Roman" w:hint="eastAsia"/>
          <w:bCs/>
          <w:sz w:val="24"/>
          <w:lang w:val="en-GB"/>
        </w:rPr>
        <w:t>20</w:t>
      </w:r>
      <w:r w:rsidR="00CC67B6" w:rsidRPr="00544D56">
        <w:rPr>
          <w:rFonts w:ascii="宋体" w:eastAsia="宋体" w:hAnsi="宋体" w:hint="eastAsia"/>
          <w:bCs/>
          <w:sz w:val="24"/>
          <w:lang w:val="en-GB"/>
        </w:rPr>
        <w:t>世纪</w:t>
      </w:r>
      <w:r w:rsidR="00CC67B6" w:rsidRPr="004F29D8">
        <w:rPr>
          <w:rFonts w:ascii="Times New Roman" w:eastAsia="宋体" w:hAnsi="Times New Roman" w:hint="eastAsia"/>
          <w:bCs/>
          <w:sz w:val="24"/>
          <w:lang w:val="en-GB"/>
        </w:rPr>
        <w:t>40</w:t>
      </w:r>
      <w:r w:rsidR="00CC67B6" w:rsidRPr="00544D56">
        <w:rPr>
          <w:rFonts w:ascii="宋体" w:eastAsia="宋体" w:hAnsi="宋体" w:hint="eastAsia"/>
          <w:bCs/>
          <w:sz w:val="24"/>
          <w:lang w:val="en-GB"/>
        </w:rPr>
        <w:t>年代末，信息学之父香农把“熵”的概念引入信息理论中，其主要作用是衡量信息源所提供信息的不确定水平。在综合评价体系中，不同的指标包含不同的信息量，因此不同指标被富裕的权重也就不同。信</w:t>
      </w:r>
      <w:proofErr w:type="gramStart"/>
      <w:r w:rsidR="00CC67B6" w:rsidRPr="00544D56">
        <w:rPr>
          <w:rFonts w:ascii="宋体" w:eastAsia="宋体" w:hAnsi="宋体" w:hint="eastAsia"/>
          <w:bCs/>
          <w:sz w:val="24"/>
          <w:lang w:val="en-GB"/>
        </w:rPr>
        <w:t>息熵越小</w:t>
      </w:r>
      <w:proofErr w:type="gramEnd"/>
      <w:r w:rsidR="00CC67B6" w:rsidRPr="00544D56">
        <w:rPr>
          <w:rFonts w:ascii="宋体" w:eastAsia="宋体" w:hAnsi="宋体" w:hint="eastAsia"/>
          <w:bCs/>
          <w:sz w:val="24"/>
          <w:lang w:val="en-GB"/>
        </w:rPr>
        <w:t>，所包含的信息量越大，对评价结果产生的作用越大，那么指标的权重也就越大。反之，权重越小。</w:t>
      </w:r>
      <w:r w:rsidR="00710F26">
        <w:rPr>
          <w:rFonts w:ascii="宋体" w:eastAsia="宋体" w:hAnsi="宋体" w:hint="eastAsia"/>
          <w:bCs/>
          <w:sz w:val="24"/>
          <w:lang w:val="en-GB"/>
        </w:rPr>
        <w:t xml:space="preserve"> </w:t>
      </w:r>
    </w:p>
    <w:p w14:paraId="197374E8" w14:textId="0F1EBA48" w:rsidR="00710F26" w:rsidRPr="00544D56" w:rsidRDefault="00710F26" w:rsidP="00710F26">
      <w:pPr>
        <w:spacing w:line="360" w:lineRule="auto"/>
        <w:rPr>
          <w:rFonts w:ascii="宋体" w:eastAsia="宋体" w:hAnsi="宋体"/>
          <w:bCs/>
          <w:sz w:val="24"/>
          <w:lang w:val="en-GB"/>
        </w:rPr>
      </w:pPr>
      <w:r>
        <w:rPr>
          <w:rFonts w:ascii="宋体" w:eastAsia="宋体" w:hAnsi="宋体"/>
          <w:bCs/>
          <w:sz w:val="24"/>
          <w:lang w:val="en-GB"/>
        </w:rPr>
        <w:tab/>
      </w:r>
      <w:del w:id="1069" w:author="Tu Tu" w:date="2023-05-03T19:03:00Z">
        <w:r w:rsidR="0022265E" w:rsidRPr="00C917AD" w:rsidDel="00E56C94">
          <w:rPr>
            <w:rFonts w:ascii="Times New Roman" w:eastAsia="宋体" w:hAnsi="Times New Roman"/>
            <w:bCs/>
            <w:sz w:val="24"/>
            <w:lang w:val="en-GB"/>
          </w:rPr>
          <w:delText>TOPSIS</w:delText>
        </w:r>
      </w:del>
      <w:ins w:id="1070" w:author="Tu Tu" w:date="2023-05-03T19:03:00Z">
        <w:r w:rsidR="00E56C94" w:rsidRPr="004F29D8">
          <w:rPr>
            <w:rFonts w:ascii="Times New Roman" w:eastAsia="宋体" w:hAnsi="Times New Roman"/>
            <w:bCs/>
            <w:sz w:val="24"/>
            <w:lang w:val="en-GB"/>
          </w:rPr>
          <w:t>TOPSIS</w:t>
        </w:r>
      </w:ins>
      <w:r w:rsidRPr="00544D56">
        <w:rPr>
          <w:rFonts w:ascii="宋体" w:eastAsia="宋体" w:hAnsi="宋体" w:hint="eastAsia"/>
          <w:bCs/>
          <w:sz w:val="24"/>
          <w:lang w:val="en-GB"/>
        </w:rPr>
        <w:t>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rsidRPr="00544D56">
        <w:rPr>
          <w:rFonts w:ascii="宋体" w:eastAsia="宋体" w:hAnsi="宋体" w:hint="eastAsia"/>
          <w:bCs/>
          <w:sz w:val="24"/>
          <w:lang w:val="en-GB"/>
        </w:rPr>
        <w:t>理想解</w:t>
      </w:r>
      <w:proofErr w:type="gramEnd"/>
      <w:r w:rsidRPr="00544D56">
        <w:rPr>
          <w:rFonts w:ascii="宋体" w:eastAsia="宋体" w:hAnsi="宋体" w:hint="eastAsia"/>
          <w:bCs/>
          <w:sz w:val="24"/>
          <w:lang w:val="en-GB"/>
        </w:rPr>
        <w:t>的贴合度，然后</w:t>
      </w:r>
      <w:proofErr w:type="gramStart"/>
      <w:r w:rsidRPr="00544D56">
        <w:rPr>
          <w:rFonts w:ascii="宋体" w:eastAsia="宋体" w:hAnsi="宋体" w:hint="eastAsia"/>
          <w:bCs/>
          <w:sz w:val="24"/>
          <w:lang w:val="en-GB"/>
        </w:rPr>
        <w:t>再通过</w:t>
      </w:r>
      <w:proofErr w:type="gramEnd"/>
      <w:r w:rsidRPr="00544D56">
        <w:rPr>
          <w:rFonts w:ascii="宋体" w:eastAsia="宋体" w:hAnsi="宋体" w:hint="eastAsia"/>
          <w:bCs/>
          <w:sz w:val="24"/>
          <w:lang w:val="en-GB"/>
        </w:rPr>
        <w:t>对贴合度进行优劣排序，从而能够综合评价各个研究对象的优劣程度。</w:t>
      </w:r>
    </w:p>
    <w:p w14:paraId="156DA377" w14:textId="7612A873" w:rsidR="00192993" w:rsidRPr="005A5388" w:rsidRDefault="00CC67B6" w:rsidP="00292324">
      <w:pPr>
        <w:spacing w:line="360" w:lineRule="auto"/>
        <w:rPr>
          <w:rFonts w:ascii="宋体" w:eastAsia="宋体" w:hAnsi="宋体"/>
          <w:sz w:val="24"/>
          <w:szCs w:val="24"/>
          <w:lang w:eastAsia="x-none"/>
        </w:rPr>
      </w:pPr>
      <w:r>
        <w:rPr>
          <w:rFonts w:ascii="宋体" w:eastAsia="宋体" w:hAnsi="宋体"/>
          <w:sz w:val="24"/>
          <w:szCs w:val="24"/>
          <w:lang w:val="x-none"/>
        </w:rPr>
        <w:tab/>
      </w:r>
      <w:r w:rsidR="00A9155B" w:rsidRPr="00292324">
        <w:rPr>
          <w:rFonts w:ascii="宋体" w:eastAsia="宋体" w:hAnsi="宋体" w:hint="eastAsia"/>
          <w:sz w:val="24"/>
          <w:szCs w:val="24"/>
          <w:lang w:val="x-none"/>
        </w:rPr>
        <w:t>本文使用</w:t>
      </w:r>
      <w:proofErr w:type="gramStart"/>
      <w:r w:rsidR="00A9155B" w:rsidRPr="00292324">
        <w:rPr>
          <w:rFonts w:ascii="宋体" w:eastAsia="宋体" w:hAnsi="宋体" w:hint="eastAsia"/>
          <w:sz w:val="24"/>
          <w:szCs w:val="24"/>
          <w:lang w:val="x-none"/>
        </w:rPr>
        <w:t>基于熵权法</w:t>
      </w:r>
      <w:proofErr w:type="gramEnd"/>
      <w:r w:rsidR="00A9155B" w:rsidRPr="00292324">
        <w:rPr>
          <w:rFonts w:ascii="宋体" w:eastAsia="宋体" w:hAnsi="宋体" w:hint="eastAsia"/>
          <w:sz w:val="24"/>
          <w:szCs w:val="24"/>
          <w:lang w:val="x-none"/>
        </w:rPr>
        <w:t>的</w:t>
      </w:r>
      <w:del w:id="1071" w:author="Tu Tu" w:date="2023-05-03T19:03:00Z">
        <w:r w:rsidR="0022265E" w:rsidRPr="00C917AD" w:rsidDel="00E56C94">
          <w:rPr>
            <w:rFonts w:ascii="Times New Roman" w:eastAsia="宋体" w:hAnsi="Times New Roman" w:hint="eastAsia"/>
            <w:sz w:val="24"/>
            <w:szCs w:val="24"/>
            <w:lang w:val="x-none"/>
          </w:rPr>
          <w:delText>TOPSIS</w:delText>
        </w:r>
      </w:del>
      <w:ins w:id="1072" w:author="Tu Tu" w:date="2023-05-03T19:03:00Z">
        <w:r w:rsidR="00E56C94" w:rsidRPr="004F29D8">
          <w:rPr>
            <w:rFonts w:ascii="Times New Roman" w:eastAsia="宋体" w:hAnsi="Times New Roman" w:hint="eastAsia"/>
            <w:sz w:val="24"/>
            <w:szCs w:val="24"/>
            <w:lang w:val="x-none"/>
          </w:rPr>
          <w:t>TOPSIS</w:t>
        </w:r>
      </w:ins>
      <w:r w:rsidR="00A9155B" w:rsidRPr="00292324">
        <w:rPr>
          <w:rFonts w:ascii="宋体" w:eastAsia="宋体" w:hAnsi="宋体" w:hint="eastAsia"/>
          <w:sz w:val="24"/>
          <w:szCs w:val="24"/>
          <w:lang w:val="x-none"/>
        </w:rPr>
        <w:t>方法对广东省嵌入式计算机行业</w:t>
      </w:r>
      <w:r w:rsidR="00BB1772" w:rsidRPr="00292324">
        <w:rPr>
          <w:rFonts w:ascii="宋体" w:eastAsia="宋体" w:hAnsi="宋体" w:hint="eastAsia"/>
          <w:sz w:val="24"/>
          <w:szCs w:val="24"/>
          <w:lang w:val="x-none"/>
        </w:rPr>
        <w:t>企业竞争力进行分析。</w:t>
      </w:r>
      <w:r w:rsidR="004B5661">
        <w:rPr>
          <w:rFonts w:ascii="宋体" w:eastAsia="宋体" w:hAnsi="宋体" w:hint="eastAsia"/>
          <w:sz w:val="24"/>
          <w:szCs w:val="24"/>
          <w:lang w:val="x-none"/>
        </w:rPr>
        <w:t>在运用过程中，我们将各项指标经过一定公式计算后得到</w:t>
      </w:r>
      <w:ins w:id="1073" w:author="Tu Tu" w:date="2023-05-03T18:34:00Z">
        <w:r w:rsidR="007C79CA">
          <w:rPr>
            <w:rFonts w:ascii="宋体" w:eastAsia="宋体" w:hAnsi="宋体" w:hint="eastAsia"/>
            <w:sz w:val="24"/>
            <w:szCs w:val="24"/>
            <w:lang w:val="x-none"/>
          </w:rPr>
          <w:t>指标的</w:t>
        </w:r>
      </w:ins>
      <w:ins w:id="1074" w:author="Tu Tu" w:date="2023-05-03T18:35:00Z">
        <w:r w:rsidR="007C79CA">
          <w:rPr>
            <w:rFonts w:ascii="宋体" w:eastAsia="宋体" w:hAnsi="宋体" w:hint="eastAsia"/>
            <w:sz w:val="24"/>
            <w:szCs w:val="24"/>
            <w:lang w:val="x-none"/>
          </w:rPr>
          <w:t>熵权。</w:t>
        </w:r>
        <w:r w:rsidR="00654784">
          <w:rPr>
            <w:rFonts w:ascii="宋体" w:eastAsia="宋体" w:hAnsi="宋体" w:hint="eastAsia"/>
            <w:sz w:val="24"/>
            <w:szCs w:val="24"/>
            <w:lang w:val="x-none"/>
          </w:rPr>
          <w:t>然后，我们将</w:t>
        </w:r>
      </w:ins>
      <w:del w:id="1075" w:author="Tu Tu" w:date="2023-05-03T18:35:00Z">
        <w:r w:rsidR="004B5661" w:rsidDel="00654784">
          <w:rPr>
            <w:rFonts w:ascii="宋体" w:eastAsia="宋体" w:hAnsi="宋体" w:hint="eastAsia"/>
            <w:sz w:val="24"/>
            <w:szCs w:val="24"/>
            <w:lang w:val="x-none"/>
          </w:rPr>
          <w:delText>的</w:delText>
        </w:r>
      </w:del>
      <w:proofErr w:type="gramStart"/>
      <w:r w:rsidR="004B5661">
        <w:rPr>
          <w:rFonts w:ascii="宋体" w:eastAsia="宋体" w:hAnsi="宋体" w:hint="eastAsia"/>
          <w:sz w:val="24"/>
          <w:szCs w:val="24"/>
          <w:lang w:val="x-none"/>
        </w:rPr>
        <w:t>熵权作为</w:t>
      </w:r>
      <w:proofErr w:type="gramEnd"/>
      <w:r w:rsidR="004B5661">
        <w:rPr>
          <w:rFonts w:ascii="宋体" w:eastAsia="宋体" w:hAnsi="宋体" w:hint="eastAsia"/>
          <w:sz w:val="24"/>
          <w:szCs w:val="24"/>
          <w:lang w:val="x-none"/>
        </w:rPr>
        <w:t>原始矩阵的权重，然后将带入了权重的</w:t>
      </w:r>
      <w:del w:id="1076" w:author="Tu Tu" w:date="2023-05-03T18:35:00Z">
        <w:r w:rsidR="004B5661" w:rsidDel="00EE2B5D">
          <w:rPr>
            <w:rFonts w:ascii="宋体" w:eastAsia="宋体" w:hAnsi="宋体" w:hint="eastAsia"/>
            <w:sz w:val="24"/>
            <w:szCs w:val="24"/>
            <w:lang w:val="x-none"/>
          </w:rPr>
          <w:delText>表</w:delText>
        </w:r>
      </w:del>
      <w:r w:rsidR="004B5661">
        <w:rPr>
          <w:rFonts w:ascii="宋体" w:eastAsia="宋体" w:hAnsi="宋体" w:hint="eastAsia"/>
          <w:sz w:val="24"/>
          <w:szCs w:val="24"/>
          <w:lang w:val="x-none"/>
        </w:rPr>
        <w:t>标准化值</w:t>
      </w:r>
      <w:r w:rsidR="007E7D5B">
        <w:rPr>
          <w:rFonts w:ascii="宋体" w:eastAsia="宋体" w:hAnsi="宋体" w:hint="eastAsia"/>
          <w:sz w:val="24"/>
          <w:szCs w:val="24"/>
          <w:lang w:val="x-none"/>
        </w:rPr>
        <w:t>带入到</w:t>
      </w:r>
      <w:del w:id="1077" w:author="Tu Tu" w:date="2023-05-03T19:03:00Z">
        <w:r w:rsidR="0022265E" w:rsidRPr="00C917AD" w:rsidDel="00E56C94">
          <w:rPr>
            <w:rFonts w:ascii="Times New Roman" w:eastAsia="宋体" w:hAnsi="Times New Roman" w:hint="eastAsia"/>
            <w:sz w:val="24"/>
            <w:szCs w:val="24"/>
            <w:lang w:val="x-none"/>
          </w:rPr>
          <w:delText>TOPSIS</w:delText>
        </w:r>
      </w:del>
      <w:proofErr w:type="spellStart"/>
      <w:ins w:id="1078" w:author="Tu Tu" w:date="2023-05-03T19:03:00Z">
        <w:r w:rsidR="00E56C94" w:rsidRPr="004F29D8">
          <w:rPr>
            <w:rFonts w:ascii="Times New Roman" w:eastAsia="宋体" w:hAnsi="Times New Roman" w:hint="eastAsia"/>
            <w:sz w:val="24"/>
            <w:szCs w:val="24"/>
            <w:lang w:val="x-none"/>
          </w:rPr>
          <w:t>TOPSIS</w:t>
        </w:r>
      </w:ins>
      <w:r w:rsidR="00EC6D0D" w:rsidRPr="00292324">
        <w:rPr>
          <w:rFonts w:ascii="宋体" w:eastAsia="宋体" w:hAnsi="宋体" w:hint="eastAsia"/>
          <w:sz w:val="24"/>
          <w:szCs w:val="24"/>
          <w:lang w:val="x-none"/>
        </w:rPr>
        <w:t>方法</w:t>
      </w:r>
      <w:r w:rsidR="004B5661">
        <w:rPr>
          <w:rFonts w:ascii="宋体" w:eastAsia="宋体" w:hAnsi="宋体" w:hint="eastAsia"/>
          <w:sz w:val="24"/>
          <w:szCs w:val="24"/>
          <w:lang w:val="x-none"/>
        </w:rPr>
        <w:t>中对研究对象进行</w:t>
      </w:r>
      <w:r w:rsidR="00EC6D0D" w:rsidRPr="00292324">
        <w:rPr>
          <w:rFonts w:ascii="宋体" w:eastAsia="宋体" w:hAnsi="宋体" w:hint="eastAsia"/>
          <w:sz w:val="24"/>
          <w:szCs w:val="24"/>
          <w:lang w:val="x-none"/>
        </w:rPr>
        <w:t>评价，计算对象的综合评分。</w:t>
      </w:r>
      <w:r w:rsidR="00667E00">
        <w:rPr>
          <w:rFonts w:ascii="宋体" w:eastAsia="宋体" w:hAnsi="宋体" w:hint="eastAsia"/>
          <w:sz w:val="24"/>
          <w:szCs w:val="24"/>
          <w:lang w:val="x-none"/>
        </w:rPr>
        <w:t>从而得到</w:t>
      </w:r>
      <w:r w:rsidR="007C4090">
        <w:rPr>
          <w:rFonts w:ascii="宋体" w:eastAsia="宋体" w:hAnsi="宋体" w:hint="eastAsia"/>
          <w:sz w:val="24"/>
          <w:szCs w:val="24"/>
          <w:lang w:val="x-none"/>
        </w:rPr>
        <w:t>最终的结果。接下来将详细介绍</w:t>
      </w:r>
      <w:proofErr w:type="gramStart"/>
      <w:r w:rsidR="007C4090">
        <w:rPr>
          <w:rFonts w:ascii="宋体" w:eastAsia="宋体" w:hAnsi="宋体" w:hint="eastAsia"/>
          <w:sz w:val="24"/>
          <w:szCs w:val="24"/>
          <w:lang w:val="x-none"/>
        </w:rPr>
        <w:t>基于熵权</w:t>
      </w:r>
      <w:proofErr w:type="spellEnd"/>
      <w:proofErr w:type="gramEnd"/>
      <w:del w:id="1079" w:author="Tu Tu" w:date="2023-05-03T19:03:00Z">
        <w:r w:rsidR="0022265E" w:rsidRPr="00C917AD" w:rsidDel="00E56C94">
          <w:rPr>
            <w:rFonts w:ascii="Times New Roman" w:eastAsia="宋体" w:hAnsi="Times New Roman" w:hint="eastAsia"/>
            <w:sz w:val="24"/>
            <w:szCs w:val="24"/>
            <w:lang w:val="x-none"/>
          </w:rPr>
          <w:delText>TOPSIS</w:delText>
        </w:r>
      </w:del>
      <w:proofErr w:type="spellStart"/>
      <w:ins w:id="1080" w:author="Tu Tu" w:date="2023-05-03T19:03:00Z">
        <w:r w:rsidR="00E56C94" w:rsidRPr="004F29D8">
          <w:rPr>
            <w:rFonts w:ascii="Times New Roman" w:eastAsia="宋体" w:hAnsi="Times New Roman" w:hint="eastAsia"/>
            <w:sz w:val="24"/>
            <w:szCs w:val="24"/>
            <w:lang w:val="x-none"/>
          </w:rPr>
          <w:t>TOPSIS</w:t>
        </w:r>
      </w:ins>
      <w:r w:rsidR="007C4090">
        <w:rPr>
          <w:rFonts w:ascii="宋体" w:eastAsia="宋体" w:hAnsi="宋体" w:hint="eastAsia"/>
          <w:sz w:val="24"/>
          <w:szCs w:val="24"/>
          <w:lang w:val="x-none"/>
        </w:rPr>
        <w:t>的综合评价方法</w:t>
      </w:r>
      <w:proofErr w:type="spellEnd"/>
      <w:r w:rsidR="007C4090">
        <w:rPr>
          <w:rFonts w:ascii="宋体" w:eastAsia="宋体" w:hAnsi="宋体" w:hint="eastAsia"/>
          <w:sz w:val="24"/>
          <w:szCs w:val="24"/>
          <w:lang w:val="x-none"/>
        </w:rPr>
        <w:t>。</w:t>
      </w:r>
    </w:p>
    <w:p w14:paraId="60973562" w14:textId="692B9124" w:rsidR="009958A9" w:rsidRPr="0052593C" w:rsidRDefault="007047D7" w:rsidP="0052593C">
      <w:pPr>
        <w:pStyle w:val="2"/>
        <w:rPr>
          <w:rFonts w:ascii="黑体" w:eastAsia="黑体" w:hAnsi="黑体"/>
          <w:sz w:val="30"/>
          <w:szCs w:val="30"/>
        </w:rPr>
      </w:pPr>
      <w:bookmarkStart w:id="1081" w:name="_Toc134034131"/>
      <w:r w:rsidRPr="0052593C">
        <w:rPr>
          <w:rFonts w:ascii="黑体" w:eastAsia="黑体" w:hAnsi="黑体" w:hint="eastAsia"/>
          <w:sz w:val="30"/>
          <w:szCs w:val="30"/>
        </w:rPr>
        <w:t>（一）</w:t>
      </w:r>
      <w:proofErr w:type="gramStart"/>
      <w:r w:rsidR="009958A9" w:rsidRPr="0052593C">
        <w:rPr>
          <w:rFonts w:ascii="黑体" w:eastAsia="黑体" w:hAnsi="黑体"/>
          <w:sz w:val="30"/>
          <w:szCs w:val="30"/>
        </w:rPr>
        <w:t>熵权法</w:t>
      </w:r>
      <w:proofErr w:type="gramEnd"/>
      <w:r w:rsidR="009958A9" w:rsidRPr="0052593C">
        <w:rPr>
          <w:rFonts w:ascii="黑体" w:eastAsia="黑体" w:hAnsi="黑体"/>
          <w:sz w:val="30"/>
          <w:szCs w:val="30"/>
        </w:rPr>
        <w:t>基本原理</w:t>
      </w:r>
      <w:bookmarkEnd w:id="1081"/>
    </w:p>
    <w:p w14:paraId="23E7DD53" w14:textId="627FAAC5" w:rsidR="009958A9" w:rsidRPr="000509E5" w:rsidRDefault="009958A9" w:rsidP="009958A9">
      <w:pPr>
        <w:spacing w:line="360" w:lineRule="auto"/>
        <w:rPr>
          <w:rFonts w:ascii="宋体" w:eastAsia="宋体" w:hAnsi="宋体"/>
        </w:rPr>
      </w:pPr>
      <w:r w:rsidRPr="000509E5">
        <w:rPr>
          <w:rFonts w:ascii="宋体" w:eastAsia="宋体" w:hAnsi="宋体"/>
        </w:rPr>
        <w:tab/>
      </w:r>
      <w:del w:id="1082" w:author="Tu Tu" w:date="2023-05-03T18:35:00Z">
        <w:r w:rsidRPr="000509E5" w:rsidDel="0035652A">
          <w:rPr>
            <w:rFonts w:ascii="宋体" w:eastAsia="宋体" w:hAnsi="宋体"/>
          </w:rPr>
          <w:delText>熵权法是一种多指标综合评价方法，其原理是基于信息熵和熵值原理来确定指标权重。该方法可以用于解决多指标决策问题，旨在将各个指标的重要性以数值的形式表示出来，以便于进行综合评价和决策。</w:delText>
        </w:r>
      </w:del>
      <w:r w:rsidRPr="000509E5">
        <w:rPr>
          <w:rFonts w:ascii="宋体" w:eastAsia="宋体" w:hAnsi="宋体"/>
        </w:rPr>
        <w:t>下面将</w:t>
      </w:r>
      <w:proofErr w:type="gramStart"/>
      <w:r w:rsidRPr="000509E5">
        <w:rPr>
          <w:rFonts w:ascii="宋体" w:eastAsia="宋体" w:hAnsi="宋体"/>
        </w:rPr>
        <w:t>介绍熵权法</w:t>
      </w:r>
      <w:proofErr w:type="gramEnd"/>
      <w:r w:rsidRPr="000509E5">
        <w:rPr>
          <w:rFonts w:ascii="宋体" w:eastAsia="宋体" w:hAnsi="宋体"/>
        </w:rPr>
        <w:t>的基本概念和原理，其中包括对熵值该概念的介绍、</w:t>
      </w:r>
      <w:proofErr w:type="gramStart"/>
      <w:r w:rsidRPr="000509E5">
        <w:rPr>
          <w:rFonts w:ascii="宋体" w:eastAsia="宋体" w:hAnsi="宋体"/>
        </w:rPr>
        <w:t>熵权权重</w:t>
      </w:r>
      <w:proofErr w:type="gramEnd"/>
      <w:r w:rsidRPr="000509E5">
        <w:rPr>
          <w:rFonts w:ascii="宋体" w:eastAsia="宋体" w:hAnsi="宋体"/>
        </w:rPr>
        <w:t>分配的原理和</w:t>
      </w:r>
      <w:proofErr w:type="gramStart"/>
      <w:r w:rsidRPr="000509E5">
        <w:rPr>
          <w:rFonts w:ascii="宋体" w:eastAsia="宋体" w:hAnsi="宋体"/>
        </w:rPr>
        <w:t>熵权</w:t>
      </w:r>
      <w:proofErr w:type="gramEnd"/>
      <w:r w:rsidRPr="000509E5">
        <w:rPr>
          <w:rFonts w:ascii="宋体" w:eastAsia="宋体" w:hAnsi="宋体"/>
        </w:rPr>
        <w:t>值的特点。</w:t>
      </w:r>
    </w:p>
    <w:p w14:paraId="11228223" w14:textId="69B3474E" w:rsidR="009958A9" w:rsidRPr="00BE0FAC" w:rsidRDefault="00292324" w:rsidP="00BC1132">
      <w:pPr>
        <w:pStyle w:val="3"/>
        <w:rPr>
          <w:rFonts w:ascii="黑体" w:eastAsia="黑体" w:hAnsi="黑体"/>
          <w:sz w:val="28"/>
          <w:szCs w:val="28"/>
        </w:rPr>
      </w:pPr>
      <w:bookmarkStart w:id="1083" w:name="_Toc134034132"/>
      <w:r w:rsidRPr="004F29D8">
        <w:rPr>
          <w:rFonts w:ascii="Times New Roman" w:eastAsia="黑体" w:hAnsi="Times New Roman" w:hint="eastAsia"/>
          <w:sz w:val="28"/>
          <w:szCs w:val="28"/>
        </w:rPr>
        <w:t>1</w:t>
      </w:r>
      <w:r w:rsidR="00CA6E62" w:rsidRPr="00BE0FAC">
        <w:rPr>
          <w:rFonts w:ascii="黑体" w:eastAsia="黑体" w:hAnsi="黑体" w:hint="eastAsia"/>
          <w:sz w:val="28"/>
          <w:szCs w:val="28"/>
        </w:rPr>
        <w:t>．</w:t>
      </w:r>
      <w:r w:rsidR="009958A9" w:rsidRPr="00BE0FAC">
        <w:rPr>
          <w:rFonts w:ascii="黑体" w:eastAsia="黑体" w:hAnsi="黑体"/>
          <w:sz w:val="28"/>
          <w:szCs w:val="28"/>
        </w:rPr>
        <w:t>熵值原理</w:t>
      </w:r>
      <w:bookmarkEnd w:id="1083"/>
    </w:p>
    <w:p w14:paraId="73E7290A" w14:textId="77777777" w:rsidR="009958A9" w:rsidRPr="000509E5" w:rsidRDefault="009958A9" w:rsidP="009958A9">
      <w:pPr>
        <w:spacing w:line="360" w:lineRule="auto"/>
        <w:rPr>
          <w:rFonts w:ascii="宋体" w:eastAsia="宋体" w:hAnsi="宋体"/>
        </w:rPr>
      </w:pPr>
      <w:r>
        <w:tab/>
      </w:r>
      <w:r w:rsidRPr="000509E5">
        <w:rPr>
          <w:rFonts w:ascii="宋体" w:eastAsia="宋体" w:hAnsi="宋体"/>
        </w:rPr>
        <w:t>计算某个指标的熵权，首先需要计算该指标的熵值。熵值是信息熵的函数，反映了信息的无序程度。在</w:t>
      </w:r>
      <w:proofErr w:type="gramStart"/>
      <w:r w:rsidRPr="000509E5">
        <w:rPr>
          <w:rFonts w:ascii="宋体" w:eastAsia="宋体" w:hAnsi="宋体"/>
        </w:rPr>
        <w:t>多指标</w:t>
      </w:r>
      <w:proofErr w:type="gramEnd"/>
      <w:r w:rsidRPr="000509E5">
        <w:rPr>
          <w:rFonts w:ascii="宋体" w:eastAsia="宋体" w:hAnsi="宋体"/>
        </w:rPr>
        <w:t>评价中，各指标之间的差异性反映了信息的多样性，而信息</w:t>
      </w:r>
      <w:proofErr w:type="gramStart"/>
      <w:r w:rsidRPr="000509E5">
        <w:rPr>
          <w:rFonts w:ascii="宋体" w:eastAsia="宋体" w:hAnsi="宋体"/>
        </w:rPr>
        <w:t>熵可以</w:t>
      </w:r>
      <w:proofErr w:type="gramEnd"/>
      <w:r w:rsidRPr="000509E5">
        <w:rPr>
          <w:rFonts w:ascii="宋体" w:eastAsia="宋体" w:hAnsi="宋体"/>
        </w:rPr>
        <w:t>用</w:t>
      </w:r>
      <w:r w:rsidRPr="000509E5">
        <w:rPr>
          <w:rFonts w:ascii="宋体" w:eastAsia="宋体" w:hAnsi="宋体"/>
        </w:rPr>
        <w:lastRenderedPageBreak/>
        <w:t>来衡量信息的多样性，即评价指标之间的差异性。指标之间差异性越大，信</w:t>
      </w:r>
      <w:proofErr w:type="gramStart"/>
      <w:r w:rsidRPr="000509E5">
        <w:rPr>
          <w:rFonts w:ascii="宋体" w:eastAsia="宋体" w:hAnsi="宋体"/>
        </w:rPr>
        <w:t>息熵越大</w:t>
      </w:r>
      <w:proofErr w:type="gramEnd"/>
      <w:r w:rsidRPr="000509E5">
        <w:rPr>
          <w:rFonts w:ascii="宋体" w:eastAsia="宋体" w:hAnsi="宋体"/>
        </w:rPr>
        <w:t>。</w:t>
      </w:r>
    </w:p>
    <w:p w14:paraId="061E6AE8" w14:textId="0481CB9C" w:rsidR="009958A9" w:rsidRPr="00BE0FAC" w:rsidRDefault="00292324" w:rsidP="00BC1132">
      <w:pPr>
        <w:pStyle w:val="3"/>
        <w:rPr>
          <w:rFonts w:ascii="黑体" w:eastAsia="黑体" w:hAnsi="黑体"/>
          <w:sz w:val="28"/>
          <w:szCs w:val="28"/>
        </w:rPr>
      </w:pPr>
      <w:bookmarkStart w:id="1084" w:name="_Toc134034133"/>
      <w:r w:rsidRPr="004F29D8">
        <w:rPr>
          <w:rFonts w:ascii="Times New Roman" w:eastAsia="黑体" w:hAnsi="Times New Roman" w:hint="eastAsia"/>
          <w:sz w:val="28"/>
          <w:szCs w:val="28"/>
        </w:rPr>
        <w:t>2</w:t>
      </w:r>
      <w:r w:rsidR="00BE0FAC">
        <w:rPr>
          <w:rFonts w:ascii="黑体" w:eastAsia="黑体" w:hAnsi="黑体" w:hint="eastAsia"/>
          <w:sz w:val="28"/>
          <w:szCs w:val="28"/>
        </w:rPr>
        <w:t>．</w:t>
      </w:r>
      <w:r w:rsidR="009958A9" w:rsidRPr="00BE0FAC">
        <w:rPr>
          <w:rFonts w:ascii="黑体" w:eastAsia="黑体" w:hAnsi="黑体" w:hint="eastAsia"/>
          <w:sz w:val="28"/>
          <w:szCs w:val="28"/>
        </w:rPr>
        <w:t>权重分配原理</w:t>
      </w:r>
      <w:bookmarkEnd w:id="1084"/>
    </w:p>
    <w:p w14:paraId="57F80CF0" w14:textId="77777777" w:rsidR="009958A9" w:rsidRPr="000509E5" w:rsidRDefault="009958A9" w:rsidP="009958A9">
      <w:pPr>
        <w:spacing w:line="360" w:lineRule="auto"/>
        <w:rPr>
          <w:rFonts w:ascii="宋体" w:eastAsia="宋体" w:hAnsi="宋体"/>
          <w:sz w:val="24"/>
          <w:szCs w:val="24"/>
        </w:rPr>
      </w:pPr>
      <w:r>
        <w:tab/>
      </w:r>
      <w:r w:rsidRPr="000509E5">
        <w:rPr>
          <w:rFonts w:ascii="宋体" w:eastAsia="宋体" w:hAnsi="宋体"/>
          <w:sz w:val="24"/>
          <w:szCs w:val="24"/>
        </w:rPr>
        <w:t>权法根据信息熵的原理，将指标的重要性与信息</w:t>
      </w:r>
      <w:proofErr w:type="gramStart"/>
      <w:r w:rsidRPr="000509E5">
        <w:rPr>
          <w:rFonts w:ascii="宋体" w:eastAsia="宋体" w:hAnsi="宋体"/>
          <w:sz w:val="24"/>
          <w:szCs w:val="24"/>
        </w:rPr>
        <w:t>熵联系</w:t>
      </w:r>
      <w:proofErr w:type="gramEnd"/>
      <w:r w:rsidRPr="000509E5">
        <w:rPr>
          <w:rFonts w:ascii="宋体" w:eastAsia="宋体" w:hAnsi="宋体"/>
          <w:sz w:val="24"/>
          <w:szCs w:val="24"/>
        </w:rPr>
        <w:t>起来，将指标的熵值作为其权重，进而进行权重分配。具体方法是：首先计算每个指标的信息熵，然后将指标的信</w:t>
      </w:r>
      <w:proofErr w:type="gramStart"/>
      <w:r w:rsidRPr="000509E5">
        <w:rPr>
          <w:rFonts w:ascii="宋体" w:eastAsia="宋体" w:hAnsi="宋体"/>
          <w:sz w:val="24"/>
          <w:szCs w:val="24"/>
        </w:rPr>
        <w:t>息熵除以</w:t>
      </w:r>
      <w:proofErr w:type="gramEnd"/>
      <w:r w:rsidRPr="000509E5">
        <w:rPr>
          <w:rFonts w:ascii="宋体" w:eastAsia="宋体" w:hAnsi="宋体"/>
          <w:sz w:val="24"/>
          <w:szCs w:val="24"/>
        </w:rPr>
        <w:t>各指标的信息熵之和，即可得到各指标</w:t>
      </w:r>
      <w:proofErr w:type="gramStart"/>
      <w:r w:rsidRPr="000509E5">
        <w:rPr>
          <w:rFonts w:ascii="宋体" w:eastAsia="宋体" w:hAnsi="宋体"/>
          <w:sz w:val="24"/>
          <w:szCs w:val="24"/>
        </w:rPr>
        <w:t>的熵权值</w:t>
      </w:r>
      <w:proofErr w:type="gramEnd"/>
      <w:r w:rsidRPr="000509E5">
        <w:rPr>
          <w:rFonts w:ascii="宋体" w:eastAsia="宋体" w:hAnsi="宋体"/>
          <w:sz w:val="24"/>
          <w:szCs w:val="24"/>
        </w:rPr>
        <w:t>，作为指标的权重。</w:t>
      </w:r>
    </w:p>
    <w:p w14:paraId="6215380A" w14:textId="45FDF959" w:rsidR="009958A9" w:rsidRPr="00276130" w:rsidRDefault="00403334" w:rsidP="00BC1132">
      <w:pPr>
        <w:pStyle w:val="3"/>
        <w:rPr>
          <w:rFonts w:ascii="黑体" w:eastAsia="黑体" w:hAnsi="黑体"/>
          <w:sz w:val="28"/>
          <w:szCs w:val="28"/>
        </w:rPr>
      </w:pPr>
      <w:bookmarkStart w:id="1085" w:name="_Toc134034134"/>
      <w:r w:rsidRPr="004F29D8">
        <w:rPr>
          <w:rFonts w:ascii="Times New Roman" w:eastAsia="黑体" w:hAnsi="Times New Roman" w:hint="eastAsia"/>
          <w:sz w:val="28"/>
          <w:szCs w:val="28"/>
        </w:rPr>
        <w:t>3</w:t>
      </w:r>
      <w:r w:rsidR="00DB50A0" w:rsidRPr="00276130">
        <w:rPr>
          <w:rFonts w:ascii="黑体" w:eastAsia="黑体" w:hAnsi="黑体" w:hint="eastAsia"/>
          <w:sz w:val="28"/>
          <w:szCs w:val="28"/>
        </w:rPr>
        <w:t>．</w:t>
      </w:r>
      <w:proofErr w:type="gramStart"/>
      <w:r w:rsidR="009958A9" w:rsidRPr="00276130">
        <w:rPr>
          <w:rFonts w:ascii="黑体" w:eastAsia="黑体" w:hAnsi="黑体"/>
          <w:sz w:val="28"/>
          <w:szCs w:val="28"/>
        </w:rPr>
        <w:t>熵权值</w:t>
      </w:r>
      <w:proofErr w:type="gramEnd"/>
      <w:r w:rsidR="009958A9" w:rsidRPr="00276130">
        <w:rPr>
          <w:rFonts w:ascii="黑体" w:eastAsia="黑体" w:hAnsi="黑体"/>
          <w:sz w:val="28"/>
          <w:szCs w:val="28"/>
        </w:rPr>
        <w:t>特点</w:t>
      </w:r>
      <w:bookmarkEnd w:id="1085"/>
    </w:p>
    <w:p w14:paraId="6313C434" w14:textId="262A1777" w:rsidR="009958A9" w:rsidRPr="000509E5" w:rsidRDefault="009958A9" w:rsidP="009958A9">
      <w:pPr>
        <w:spacing w:line="360" w:lineRule="auto"/>
        <w:rPr>
          <w:rFonts w:ascii="宋体" w:eastAsia="宋体" w:hAnsi="宋体"/>
          <w:sz w:val="24"/>
          <w:szCs w:val="24"/>
        </w:rPr>
      </w:pPr>
      <w:r>
        <w:tab/>
      </w:r>
      <w:r w:rsidR="00597275">
        <w:rPr>
          <w:rFonts w:hint="eastAsia"/>
        </w:rPr>
        <w:t>（</w:t>
      </w:r>
      <w:r w:rsidRPr="004F29D8">
        <w:rPr>
          <w:rFonts w:ascii="Times New Roman" w:eastAsia="宋体" w:hAnsi="Times New Roman" w:hint="eastAsia"/>
          <w:sz w:val="24"/>
          <w:szCs w:val="24"/>
        </w:rPr>
        <w:t>1</w:t>
      </w:r>
      <w:r w:rsidRPr="000509E5">
        <w:rPr>
          <w:rFonts w:ascii="宋体" w:eastAsia="宋体" w:hAnsi="宋体" w:hint="eastAsia"/>
          <w:sz w:val="24"/>
          <w:szCs w:val="24"/>
        </w:rPr>
        <w:t>）</w:t>
      </w:r>
      <w:r w:rsidRPr="000509E5">
        <w:rPr>
          <w:rFonts w:ascii="宋体" w:eastAsia="宋体" w:hAnsi="宋体"/>
          <w:sz w:val="24"/>
          <w:szCs w:val="24"/>
        </w:rPr>
        <w:t>权重值在</w:t>
      </w:r>
      <w:r w:rsidRPr="004F29D8">
        <w:rPr>
          <w:rFonts w:ascii="Times New Roman" w:eastAsia="宋体" w:hAnsi="Times New Roman"/>
          <w:sz w:val="24"/>
          <w:szCs w:val="24"/>
        </w:rPr>
        <w:t>0</w:t>
      </w:r>
      <w:r w:rsidRPr="000509E5">
        <w:rPr>
          <w:rFonts w:ascii="宋体" w:eastAsia="宋体" w:hAnsi="宋体"/>
          <w:sz w:val="24"/>
          <w:szCs w:val="24"/>
        </w:rPr>
        <w:t>~</w:t>
      </w:r>
      <w:r w:rsidRPr="004F29D8">
        <w:rPr>
          <w:rFonts w:ascii="Times New Roman" w:eastAsia="宋体" w:hAnsi="Times New Roman"/>
          <w:sz w:val="24"/>
          <w:szCs w:val="24"/>
        </w:rPr>
        <w:t>1</w:t>
      </w:r>
      <w:r w:rsidRPr="000509E5">
        <w:rPr>
          <w:rFonts w:ascii="宋体" w:eastAsia="宋体" w:hAnsi="宋体"/>
          <w:sz w:val="24"/>
          <w:szCs w:val="24"/>
        </w:rPr>
        <w:t>之间，且各指标的权重之和为</w:t>
      </w:r>
      <w:r w:rsidRPr="004F29D8">
        <w:rPr>
          <w:rFonts w:ascii="Times New Roman" w:eastAsia="宋体" w:hAnsi="Times New Roman"/>
          <w:sz w:val="24"/>
          <w:szCs w:val="24"/>
        </w:rPr>
        <w:t>1</w:t>
      </w:r>
      <w:r w:rsidRPr="000509E5">
        <w:rPr>
          <w:rFonts w:ascii="宋体" w:eastAsia="宋体" w:hAnsi="宋体"/>
          <w:sz w:val="24"/>
          <w:szCs w:val="24"/>
        </w:rPr>
        <w:t>，符合概率分布的特征。</w:t>
      </w:r>
    </w:p>
    <w:p w14:paraId="085AE04D" w14:textId="37D2E6B4"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r>
      <w:r w:rsidR="00597275">
        <w:rPr>
          <w:rFonts w:ascii="宋体" w:eastAsia="宋体" w:hAnsi="宋体" w:hint="eastAsia"/>
          <w:sz w:val="24"/>
          <w:szCs w:val="24"/>
        </w:rPr>
        <w:t>（</w:t>
      </w:r>
      <w:r w:rsidRPr="004F29D8">
        <w:rPr>
          <w:rFonts w:ascii="Times New Roman" w:eastAsia="宋体" w:hAnsi="Times New Roman" w:hint="eastAsia"/>
          <w:sz w:val="24"/>
          <w:szCs w:val="24"/>
        </w:rPr>
        <w:t>2</w:t>
      </w:r>
      <w:r w:rsidRPr="000509E5">
        <w:rPr>
          <w:rFonts w:ascii="宋体" w:eastAsia="宋体" w:hAnsi="宋体" w:hint="eastAsia"/>
          <w:sz w:val="24"/>
          <w:szCs w:val="24"/>
        </w:rPr>
        <w:t>）</w:t>
      </w:r>
      <w:r w:rsidRPr="000509E5">
        <w:rPr>
          <w:rFonts w:ascii="宋体" w:eastAsia="宋体" w:hAnsi="宋体"/>
          <w:sz w:val="24"/>
          <w:szCs w:val="24"/>
        </w:rPr>
        <w:t>对于每个指标，其熵值越小，</w:t>
      </w:r>
      <w:proofErr w:type="gramStart"/>
      <w:r w:rsidRPr="000509E5">
        <w:rPr>
          <w:rFonts w:ascii="宋体" w:eastAsia="宋体" w:hAnsi="宋体"/>
          <w:sz w:val="24"/>
          <w:szCs w:val="24"/>
        </w:rPr>
        <w:t>熵权值</w:t>
      </w:r>
      <w:proofErr w:type="gramEnd"/>
      <w:r w:rsidRPr="000509E5">
        <w:rPr>
          <w:rFonts w:ascii="宋体" w:eastAsia="宋体" w:hAnsi="宋体"/>
          <w:sz w:val="24"/>
          <w:szCs w:val="24"/>
        </w:rPr>
        <w:t>越大，即其重要性越大。</w:t>
      </w:r>
    </w:p>
    <w:p w14:paraId="215BA28C" w14:textId="30E96341"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r>
      <w:r w:rsidR="00597275">
        <w:rPr>
          <w:rFonts w:ascii="宋体" w:eastAsia="宋体" w:hAnsi="宋体" w:hint="eastAsia"/>
          <w:sz w:val="24"/>
          <w:szCs w:val="24"/>
        </w:rPr>
        <w:t>（</w:t>
      </w:r>
      <w:r w:rsidRPr="004F29D8">
        <w:rPr>
          <w:rFonts w:ascii="Times New Roman" w:eastAsia="宋体" w:hAnsi="Times New Roman" w:hint="eastAsia"/>
          <w:sz w:val="24"/>
          <w:szCs w:val="24"/>
        </w:rPr>
        <w:t>3</w:t>
      </w:r>
      <w:r w:rsidRPr="000509E5">
        <w:rPr>
          <w:rFonts w:ascii="宋体" w:eastAsia="宋体" w:hAnsi="宋体" w:hint="eastAsia"/>
          <w:sz w:val="24"/>
          <w:szCs w:val="24"/>
        </w:rPr>
        <w:t>）</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不需要对指标数据进行归一化处理，能够避免常规方法中存在的数据失真问题。</w:t>
      </w:r>
    </w:p>
    <w:p w14:paraId="53778DA7" w14:textId="77777777"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t>总之，</w:t>
      </w:r>
      <w:proofErr w:type="gramStart"/>
      <w:r w:rsidRPr="000509E5">
        <w:rPr>
          <w:rFonts w:ascii="宋体" w:eastAsia="宋体" w:hAnsi="宋体"/>
          <w:sz w:val="24"/>
          <w:szCs w:val="24"/>
        </w:rPr>
        <w:t>熵权法通过量化信息熵和</w:t>
      </w:r>
      <w:proofErr w:type="gramEnd"/>
      <w:r w:rsidRPr="000509E5">
        <w:rPr>
          <w:rFonts w:ascii="宋体" w:eastAsia="宋体" w:hAnsi="宋体"/>
          <w:sz w:val="24"/>
          <w:szCs w:val="24"/>
        </w:rPr>
        <w:t>指标之间的关系，确定了各指标在综合评价中的权重值，为多指标综合评价提供了一种可靠和科学的方法。</w:t>
      </w:r>
    </w:p>
    <w:p w14:paraId="2C8233BC" w14:textId="44D54986" w:rsidR="009958A9" w:rsidRPr="00BC1132" w:rsidRDefault="00597275" w:rsidP="00BC1132">
      <w:pPr>
        <w:pStyle w:val="2"/>
        <w:rPr>
          <w:rFonts w:ascii="黑体" w:eastAsia="黑体" w:hAnsi="黑体"/>
          <w:sz w:val="30"/>
          <w:szCs w:val="30"/>
        </w:rPr>
      </w:pPr>
      <w:bookmarkStart w:id="1086" w:name="_Toc134034135"/>
      <w:r w:rsidRPr="00BC1132">
        <w:rPr>
          <w:rFonts w:ascii="黑体" w:eastAsia="黑体" w:hAnsi="黑体" w:hint="eastAsia"/>
          <w:sz w:val="30"/>
          <w:szCs w:val="30"/>
        </w:rPr>
        <w:t>（二）</w:t>
      </w:r>
      <w:proofErr w:type="gramStart"/>
      <w:r w:rsidR="009958A9" w:rsidRPr="00BC1132">
        <w:rPr>
          <w:rFonts w:ascii="黑体" w:eastAsia="黑体" w:hAnsi="黑体"/>
          <w:sz w:val="30"/>
          <w:szCs w:val="30"/>
        </w:rPr>
        <w:t>基于熵权</w:t>
      </w:r>
      <w:proofErr w:type="gramEnd"/>
      <w:del w:id="1087" w:author="Tu Tu" w:date="2023-05-03T19:03:00Z">
        <w:r w:rsidR="0022265E" w:rsidRPr="00C917AD" w:rsidDel="00E56C94">
          <w:rPr>
            <w:rFonts w:ascii="Times New Roman" w:eastAsia="黑体" w:hAnsi="Times New Roman"/>
            <w:sz w:val="30"/>
            <w:szCs w:val="30"/>
          </w:rPr>
          <w:delText>TOPSIS</w:delText>
        </w:r>
      </w:del>
      <w:ins w:id="1088" w:author="Tu Tu" w:date="2023-05-03T19:03:00Z">
        <w:r w:rsidR="00E56C94" w:rsidRPr="004F29D8">
          <w:rPr>
            <w:rFonts w:ascii="Times New Roman" w:eastAsia="黑体" w:hAnsi="Times New Roman"/>
            <w:sz w:val="30"/>
            <w:szCs w:val="30"/>
          </w:rPr>
          <w:t>TOPSIS</w:t>
        </w:r>
      </w:ins>
      <w:r w:rsidR="009958A9" w:rsidRPr="00BC1132">
        <w:rPr>
          <w:rFonts w:ascii="黑体" w:eastAsia="黑体" w:hAnsi="黑体"/>
          <w:sz w:val="30"/>
          <w:szCs w:val="30"/>
        </w:rPr>
        <w:t>方法原理</w:t>
      </w:r>
      <w:bookmarkEnd w:id="1086"/>
    </w:p>
    <w:p w14:paraId="1A0774A3" w14:textId="79AA4065" w:rsidR="009958A9" w:rsidRPr="000509E5" w:rsidRDefault="009958A9" w:rsidP="009958A9">
      <w:pPr>
        <w:spacing w:line="360" w:lineRule="auto"/>
        <w:rPr>
          <w:rFonts w:ascii="宋体" w:eastAsia="宋体" w:hAnsi="宋体"/>
          <w:sz w:val="24"/>
          <w:szCs w:val="24"/>
        </w:rPr>
      </w:pPr>
      <w:r>
        <w:tab/>
      </w:r>
      <w:del w:id="1089" w:author="Tu Tu" w:date="2023-05-03T19:03:00Z">
        <w:r w:rsidR="0022265E" w:rsidRPr="00C917AD" w:rsidDel="00E56C94">
          <w:rPr>
            <w:rFonts w:ascii="Times New Roman" w:eastAsia="宋体" w:hAnsi="Times New Roman"/>
            <w:sz w:val="24"/>
            <w:szCs w:val="24"/>
          </w:rPr>
          <w:delText>TOPSIS</w:delText>
        </w:r>
      </w:del>
      <w:ins w:id="1090" w:author="Tu Tu" w:date="2023-05-03T19:03:00Z">
        <w:r w:rsidR="00E56C94" w:rsidRPr="004F29D8">
          <w:rPr>
            <w:rFonts w:ascii="Times New Roman" w:eastAsia="宋体" w:hAnsi="Times New Roman"/>
            <w:sz w:val="24"/>
            <w:szCs w:val="24"/>
          </w:rPr>
          <w:t>TOPSIS</w:t>
        </w:r>
      </w:ins>
      <w:r w:rsidRPr="000509E5">
        <w:rPr>
          <w:rFonts w:ascii="宋体" w:eastAsia="宋体" w:hAnsi="宋体"/>
          <w:sz w:val="24"/>
          <w:szCs w:val="24"/>
        </w:rPr>
        <w:t>（</w:t>
      </w:r>
      <w:r w:rsidRPr="004F29D8">
        <w:rPr>
          <w:rFonts w:ascii="Times New Roman" w:eastAsia="宋体" w:hAnsi="Times New Roman"/>
          <w:sz w:val="24"/>
          <w:szCs w:val="24"/>
        </w:rPr>
        <w:t>Technique</w:t>
      </w:r>
      <w:r w:rsidRPr="000509E5">
        <w:rPr>
          <w:rFonts w:ascii="宋体" w:eastAsia="宋体" w:hAnsi="宋体"/>
          <w:sz w:val="24"/>
          <w:szCs w:val="24"/>
        </w:rPr>
        <w:t xml:space="preserve"> </w:t>
      </w:r>
      <w:r w:rsidRPr="004F29D8">
        <w:rPr>
          <w:rFonts w:ascii="Times New Roman" w:eastAsia="宋体" w:hAnsi="Times New Roman"/>
          <w:sz w:val="24"/>
          <w:szCs w:val="24"/>
        </w:rPr>
        <w:t>for</w:t>
      </w:r>
      <w:r w:rsidRPr="000509E5">
        <w:rPr>
          <w:rFonts w:ascii="宋体" w:eastAsia="宋体" w:hAnsi="宋体"/>
          <w:sz w:val="24"/>
          <w:szCs w:val="24"/>
        </w:rPr>
        <w:t xml:space="preserve"> </w:t>
      </w:r>
      <w:r w:rsidRPr="004F29D8">
        <w:rPr>
          <w:rFonts w:ascii="Times New Roman" w:eastAsia="宋体" w:hAnsi="Times New Roman"/>
          <w:sz w:val="24"/>
          <w:szCs w:val="24"/>
        </w:rPr>
        <w:t>Order</w:t>
      </w:r>
      <w:r w:rsidRPr="000509E5">
        <w:rPr>
          <w:rFonts w:ascii="宋体" w:eastAsia="宋体" w:hAnsi="宋体"/>
          <w:sz w:val="24"/>
          <w:szCs w:val="24"/>
        </w:rPr>
        <w:t xml:space="preserve"> </w:t>
      </w:r>
      <w:r w:rsidRPr="004F29D8">
        <w:rPr>
          <w:rFonts w:ascii="Times New Roman" w:eastAsia="宋体" w:hAnsi="Times New Roman"/>
          <w:sz w:val="24"/>
          <w:szCs w:val="24"/>
        </w:rPr>
        <w:t>Preference</w:t>
      </w:r>
      <w:r w:rsidRPr="000509E5">
        <w:rPr>
          <w:rFonts w:ascii="宋体" w:eastAsia="宋体" w:hAnsi="宋体"/>
          <w:sz w:val="24"/>
          <w:szCs w:val="24"/>
        </w:rPr>
        <w:t xml:space="preserve"> </w:t>
      </w:r>
      <w:r w:rsidRPr="004F29D8">
        <w:rPr>
          <w:rFonts w:ascii="Times New Roman" w:eastAsia="宋体" w:hAnsi="Times New Roman"/>
          <w:sz w:val="24"/>
          <w:szCs w:val="24"/>
        </w:rPr>
        <w:t>by</w:t>
      </w:r>
      <w:r w:rsidRPr="000509E5">
        <w:rPr>
          <w:rFonts w:ascii="宋体" w:eastAsia="宋体" w:hAnsi="宋体"/>
          <w:sz w:val="24"/>
          <w:szCs w:val="24"/>
        </w:rPr>
        <w:t xml:space="preserve"> </w:t>
      </w:r>
      <w:r w:rsidRPr="004F29D8">
        <w:rPr>
          <w:rFonts w:ascii="Times New Roman" w:eastAsia="宋体" w:hAnsi="Times New Roman"/>
          <w:sz w:val="24"/>
          <w:szCs w:val="24"/>
        </w:rPr>
        <w:t>Similarity</w:t>
      </w:r>
      <w:r w:rsidRPr="000509E5">
        <w:rPr>
          <w:rFonts w:ascii="宋体" w:eastAsia="宋体" w:hAnsi="宋体"/>
          <w:sz w:val="24"/>
          <w:szCs w:val="24"/>
        </w:rPr>
        <w:t xml:space="preserve"> </w:t>
      </w:r>
      <w:r w:rsidRPr="004F29D8">
        <w:rPr>
          <w:rFonts w:ascii="Times New Roman" w:eastAsia="宋体" w:hAnsi="Times New Roman"/>
          <w:sz w:val="24"/>
          <w:szCs w:val="24"/>
        </w:rPr>
        <w:t>to</w:t>
      </w:r>
      <w:r w:rsidRPr="000509E5">
        <w:rPr>
          <w:rFonts w:ascii="宋体" w:eastAsia="宋体" w:hAnsi="宋体"/>
          <w:sz w:val="24"/>
          <w:szCs w:val="24"/>
        </w:rPr>
        <w:t xml:space="preserve"> </w:t>
      </w:r>
      <w:r w:rsidRPr="004F29D8">
        <w:rPr>
          <w:rFonts w:ascii="Times New Roman" w:eastAsia="宋体" w:hAnsi="Times New Roman"/>
          <w:sz w:val="24"/>
          <w:szCs w:val="24"/>
        </w:rPr>
        <w:t>Ideal</w:t>
      </w:r>
      <w:r w:rsidRPr="000509E5">
        <w:rPr>
          <w:rFonts w:ascii="宋体" w:eastAsia="宋体" w:hAnsi="宋体"/>
          <w:sz w:val="24"/>
          <w:szCs w:val="24"/>
        </w:rPr>
        <w:t xml:space="preserve"> </w:t>
      </w:r>
      <w:r w:rsidRPr="004F29D8">
        <w:rPr>
          <w:rFonts w:ascii="Times New Roman" w:eastAsia="宋体" w:hAnsi="Times New Roman"/>
          <w:sz w:val="24"/>
          <w:szCs w:val="24"/>
        </w:rPr>
        <w:t>Solution</w:t>
      </w:r>
      <w:r w:rsidRPr="000509E5">
        <w:rPr>
          <w:rFonts w:ascii="宋体" w:eastAsia="宋体" w:hAnsi="宋体"/>
          <w:sz w:val="24"/>
          <w:szCs w:val="24"/>
        </w:rPr>
        <w:t>）方法是一种常用的决策分析方法，其基本思想是将所有可行方案与理想解和</w:t>
      </w:r>
      <w:proofErr w:type="gramStart"/>
      <w:r w:rsidRPr="000509E5">
        <w:rPr>
          <w:rFonts w:ascii="宋体" w:eastAsia="宋体" w:hAnsi="宋体"/>
          <w:sz w:val="24"/>
          <w:szCs w:val="24"/>
        </w:rPr>
        <w:t>负理想解进行</w:t>
      </w:r>
      <w:proofErr w:type="gramEnd"/>
      <w:r w:rsidRPr="000509E5">
        <w:rPr>
          <w:rFonts w:ascii="宋体" w:eastAsia="宋体" w:hAnsi="宋体"/>
          <w:sz w:val="24"/>
          <w:szCs w:val="24"/>
        </w:rPr>
        <w:t>比较，从而确定最优方案。在</w:t>
      </w:r>
      <w:del w:id="1091" w:author="Tu Tu" w:date="2023-05-03T19:03:00Z">
        <w:r w:rsidR="0022265E" w:rsidRPr="00C917AD" w:rsidDel="00E56C94">
          <w:rPr>
            <w:rFonts w:ascii="Times New Roman" w:eastAsia="宋体" w:hAnsi="Times New Roman"/>
            <w:sz w:val="24"/>
            <w:szCs w:val="24"/>
          </w:rPr>
          <w:delText>TOPSIS</w:delText>
        </w:r>
      </w:del>
      <w:ins w:id="1092" w:author="Tu Tu" w:date="2023-05-03T19:03:00Z">
        <w:r w:rsidR="00E56C94" w:rsidRPr="004F29D8">
          <w:rPr>
            <w:rFonts w:ascii="Times New Roman" w:eastAsia="宋体" w:hAnsi="Times New Roman"/>
            <w:sz w:val="24"/>
            <w:szCs w:val="24"/>
          </w:rPr>
          <w:t>TOPSIS</w:t>
        </w:r>
      </w:ins>
      <w:r w:rsidRPr="000509E5">
        <w:rPr>
          <w:rFonts w:ascii="宋体" w:eastAsia="宋体" w:hAnsi="宋体"/>
          <w:sz w:val="24"/>
          <w:szCs w:val="24"/>
        </w:rPr>
        <w:t>方法中，</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通常用于计算指标权重。</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将各指标的熵值作为权重，以避免</w:t>
      </w:r>
      <w:proofErr w:type="gramStart"/>
      <w:r w:rsidRPr="000509E5">
        <w:rPr>
          <w:rFonts w:ascii="宋体" w:eastAsia="宋体" w:hAnsi="宋体"/>
          <w:sz w:val="24"/>
          <w:szCs w:val="24"/>
        </w:rPr>
        <w:t>主观权重</w:t>
      </w:r>
      <w:proofErr w:type="gramEnd"/>
      <w:r w:rsidRPr="000509E5">
        <w:rPr>
          <w:rFonts w:ascii="宋体" w:eastAsia="宋体" w:hAnsi="宋体"/>
          <w:sz w:val="24"/>
          <w:szCs w:val="24"/>
        </w:rPr>
        <w:t>分配带来的偏差和</w:t>
      </w:r>
      <w:proofErr w:type="gramStart"/>
      <w:r w:rsidRPr="000509E5">
        <w:rPr>
          <w:rFonts w:ascii="宋体" w:eastAsia="宋体" w:hAnsi="宋体"/>
          <w:sz w:val="24"/>
          <w:szCs w:val="24"/>
        </w:rPr>
        <w:t>不</w:t>
      </w:r>
      <w:proofErr w:type="gramEnd"/>
      <w:r w:rsidRPr="000509E5">
        <w:rPr>
          <w:rFonts w:ascii="宋体" w:eastAsia="宋体" w:hAnsi="宋体"/>
          <w:sz w:val="24"/>
          <w:szCs w:val="24"/>
        </w:rPr>
        <w:t>确定性。</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的具体步骤已在之前的回答中提到。</w:t>
      </w:r>
      <w:del w:id="1093" w:author="Tu Tu" w:date="2023-05-03T19:03:00Z">
        <w:r w:rsidR="0022265E" w:rsidRPr="00C917AD" w:rsidDel="00E56C94">
          <w:rPr>
            <w:rFonts w:ascii="Times New Roman" w:eastAsia="宋体" w:hAnsi="Times New Roman"/>
            <w:sz w:val="24"/>
            <w:szCs w:val="24"/>
          </w:rPr>
          <w:delText>TOPSIS</w:delText>
        </w:r>
      </w:del>
      <w:ins w:id="1094" w:author="Tu Tu" w:date="2023-05-03T19:03:00Z">
        <w:r w:rsidR="00E56C94" w:rsidRPr="004F29D8">
          <w:rPr>
            <w:rFonts w:ascii="Times New Roman" w:eastAsia="宋体" w:hAnsi="Times New Roman"/>
            <w:sz w:val="24"/>
            <w:szCs w:val="24"/>
          </w:rPr>
          <w:t>TOPSIS</w:t>
        </w:r>
      </w:ins>
      <w:r w:rsidRPr="000509E5">
        <w:rPr>
          <w:rFonts w:ascii="宋体" w:eastAsia="宋体" w:hAnsi="宋体"/>
          <w:sz w:val="24"/>
          <w:szCs w:val="24"/>
        </w:rPr>
        <w:t>方法的步骤如下：</w:t>
      </w:r>
    </w:p>
    <w:p w14:paraId="2B1253AE" w14:textId="11B1B6EE" w:rsidR="009958A9" w:rsidRPr="00C07A75" w:rsidRDefault="00BF5193" w:rsidP="00BC1132">
      <w:pPr>
        <w:pStyle w:val="3"/>
        <w:rPr>
          <w:rFonts w:ascii="黑体" w:eastAsia="黑体" w:hAnsi="黑体"/>
          <w:sz w:val="28"/>
          <w:szCs w:val="28"/>
        </w:rPr>
      </w:pPr>
      <w:bookmarkStart w:id="1095" w:name="_Toc134034136"/>
      <w:r w:rsidRPr="004F29D8">
        <w:rPr>
          <w:rFonts w:ascii="Times New Roman" w:eastAsia="黑体" w:hAnsi="Times New Roman" w:hint="eastAsia"/>
          <w:sz w:val="28"/>
          <w:szCs w:val="28"/>
        </w:rPr>
        <w:t>1</w:t>
      </w:r>
      <w:r w:rsidR="00CD1726" w:rsidRPr="00C07A75">
        <w:rPr>
          <w:rFonts w:ascii="黑体" w:eastAsia="黑体" w:hAnsi="黑体" w:hint="eastAsia"/>
          <w:sz w:val="28"/>
          <w:szCs w:val="28"/>
        </w:rPr>
        <w:t>．</w:t>
      </w:r>
      <w:proofErr w:type="gramStart"/>
      <w:r w:rsidR="009958A9" w:rsidRPr="00C07A75">
        <w:rPr>
          <w:rFonts w:ascii="黑体" w:eastAsia="黑体" w:hAnsi="黑体"/>
          <w:sz w:val="28"/>
          <w:szCs w:val="28"/>
        </w:rPr>
        <w:t>建立特征矩阵</w:t>
      </w:r>
      <w:bookmarkEnd w:id="1095"/>
      <w:proofErr w:type="gramEnd"/>
    </w:p>
    <w:p w14:paraId="7920F21B" w14:textId="77777777" w:rsidR="009958A9" w:rsidRDefault="009958A9" w:rsidP="009958A9">
      <w:pPr>
        <w:rPr>
          <w:rFonts w:ascii="宋体" w:eastAsia="宋体" w:hAnsi="宋体"/>
          <w:sz w:val="24"/>
          <w:szCs w:val="24"/>
        </w:rPr>
      </w:pPr>
      <w:r>
        <w:tab/>
      </w:r>
      <w:r w:rsidRPr="00597AF9">
        <w:rPr>
          <w:rFonts w:ascii="宋体" w:eastAsia="宋体" w:hAnsi="宋体" w:hint="eastAsia"/>
          <w:sz w:val="24"/>
          <w:szCs w:val="24"/>
        </w:rPr>
        <w:t>假设有</w:t>
      </w:r>
      <w:r w:rsidRPr="004F29D8">
        <w:rPr>
          <w:rFonts w:ascii="Times New Roman" w:eastAsia="宋体" w:hAnsi="Times New Roman"/>
          <w:sz w:val="24"/>
          <w:szCs w:val="24"/>
        </w:rPr>
        <w:t>n</w:t>
      </w:r>
      <w:proofErr w:type="gramStart"/>
      <w:r w:rsidRPr="00597AF9">
        <w:rPr>
          <w:rFonts w:ascii="宋体" w:eastAsia="宋体" w:hAnsi="宋体"/>
          <w:sz w:val="24"/>
          <w:szCs w:val="24"/>
        </w:rPr>
        <w:t>个</w:t>
      </w:r>
      <w:proofErr w:type="gramEnd"/>
      <w:r w:rsidRPr="00597AF9">
        <w:rPr>
          <w:rFonts w:ascii="宋体" w:eastAsia="宋体" w:hAnsi="宋体"/>
          <w:sz w:val="24"/>
          <w:szCs w:val="24"/>
        </w:rPr>
        <w:t>目标，</w:t>
      </w:r>
      <w:r w:rsidRPr="004F29D8">
        <w:rPr>
          <w:rFonts w:ascii="Times New Roman" w:eastAsia="宋体" w:hAnsi="Times New Roman"/>
          <w:sz w:val="24"/>
          <w:szCs w:val="24"/>
        </w:rPr>
        <w:t>m</w:t>
      </w:r>
      <w:proofErr w:type="gramStart"/>
      <w:r w:rsidRPr="00597AF9">
        <w:rPr>
          <w:rFonts w:ascii="宋体" w:eastAsia="宋体" w:hAnsi="宋体"/>
          <w:sz w:val="24"/>
          <w:szCs w:val="24"/>
        </w:rPr>
        <w:t>个</w:t>
      </w:r>
      <w:proofErr w:type="gramEnd"/>
      <w:r w:rsidRPr="00597AF9">
        <w:rPr>
          <w:rFonts w:ascii="宋体" w:eastAsia="宋体" w:hAnsi="宋体"/>
          <w:sz w:val="24"/>
          <w:szCs w:val="24"/>
        </w:rPr>
        <w:t>属性，用</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597AF9">
        <w:rPr>
          <w:rFonts w:ascii="宋体" w:eastAsia="宋体" w:hAnsi="宋体"/>
          <w:sz w:val="24"/>
          <w:szCs w:val="24"/>
        </w:rPr>
        <w:t>表示第</w:t>
      </w:r>
      <w:proofErr w:type="spellStart"/>
      <w:r w:rsidRPr="004F29D8">
        <w:rPr>
          <w:rFonts w:ascii="Times New Roman" w:eastAsia="宋体" w:hAnsi="Times New Roman"/>
          <w:sz w:val="24"/>
          <w:szCs w:val="24"/>
        </w:rPr>
        <w:t>i</w:t>
      </w:r>
      <w:proofErr w:type="spellEnd"/>
      <w:proofErr w:type="gramStart"/>
      <w:r w:rsidRPr="00597AF9">
        <w:rPr>
          <w:rFonts w:ascii="宋体" w:eastAsia="宋体" w:hAnsi="宋体"/>
          <w:sz w:val="24"/>
          <w:szCs w:val="24"/>
        </w:rPr>
        <w:t>个</w:t>
      </w:r>
      <w:proofErr w:type="gramEnd"/>
      <w:r w:rsidRPr="00597AF9">
        <w:rPr>
          <w:rFonts w:ascii="宋体" w:eastAsia="宋体" w:hAnsi="宋体"/>
          <w:sz w:val="24"/>
          <w:szCs w:val="24"/>
        </w:rPr>
        <w:t>目标的第</w:t>
      </w:r>
      <w:r w:rsidRPr="004F29D8">
        <w:rPr>
          <w:rFonts w:ascii="Times New Roman" w:eastAsia="宋体" w:hAnsi="Times New Roman"/>
          <w:sz w:val="24"/>
          <w:szCs w:val="24"/>
        </w:rPr>
        <w:t>j</w:t>
      </w:r>
      <w:proofErr w:type="gramStart"/>
      <w:r w:rsidRPr="00597AF9">
        <w:rPr>
          <w:rFonts w:ascii="宋体" w:eastAsia="宋体" w:hAnsi="宋体"/>
          <w:sz w:val="24"/>
          <w:szCs w:val="24"/>
        </w:rPr>
        <w:t>个</w:t>
      </w:r>
      <w:proofErr w:type="gramEnd"/>
      <w:r w:rsidRPr="00597AF9">
        <w:rPr>
          <w:rFonts w:ascii="宋体" w:eastAsia="宋体" w:hAnsi="宋体"/>
          <w:sz w:val="24"/>
          <w:szCs w:val="24"/>
        </w:rPr>
        <w:t>指标的数值，由此构成数学矩阵</w:t>
      </w:r>
      <w:r>
        <w:rPr>
          <w:rFonts w:ascii="宋体" w:eastAsia="宋体" w:hAnsi="宋体" w:hint="eastAsia"/>
          <w:sz w:val="24"/>
          <w:szCs w:val="24"/>
        </w:rPr>
        <w:t>：</w:t>
      </w:r>
    </w:p>
    <w:p w14:paraId="7FF4E2FA" w14:textId="77777777" w:rsidR="009958A9" w:rsidRDefault="00000000" w:rsidP="009958A9">
      <m:oMathPara>
        <m:oMath>
          <m:d>
            <m:dPr>
              <m:begChr m:val="["/>
              <m:endChr m:val="]"/>
              <m:ctrlPr>
                <w:rPr>
                  <w:rFonts w:ascii="Cambria Math" w:eastAsia="宋体" w:hAnsi="Cambria Math"/>
                  <w:i/>
                  <w:sz w:val="24"/>
                  <w:szCs w:val="24"/>
                  <w:lang w:val="en-GB"/>
                </w:rPr>
              </m:ctrlPr>
            </m:dPr>
            <m:e>
              <m:m>
                <m:mPr>
                  <m:mcs>
                    <m:mc>
                      <m:mcPr>
                        <m:count m:val="3"/>
                        <m:mcJc m:val="center"/>
                      </m:mcPr>
                    </m:mc>
                  </m:mcs>
                  <m:ctrlPr>
                    <w:rPr>
                      <w:rFonts w:ascii="Cambria Math" w:eastAsia="宋体" w:hAnsi="Cambria Math"/>
                      <w:i/>
                      <w:sz w:val="24"/>
                      <w:szCs w:val="24"/>
                      <w:lang w:val="en-GB"/>
                    </w:rPr>
                  </m:ctrlPr>
                </m:mPr>
                <m:mr>
                  <m:e>
                    <m:r>
                      <w:rPr>
                        <w:rFonts w:ascii="Cambria Math" w:eastAsia="宋体" w:hAnsi="Cambria Math"/>
                        <w:sz w:val="24"/>
                        <w:szCs w:val="24"/>
                        <w:lang w:val="en-GB"/>
                      </w:rPr>
                      <m:t>a</m:t>
                    </m:r>
                    <m:r>
                      <w:rPr>
                        <w:rFonts w:ascii="Cambria Math" w:eastAsia="宋体" w:hAnsi="Cambria Math"/>
                        <w:sz w:val="24"/>
                        <w:szCs w:val="24"/>
                        <w:lang w:val="en-GB"/>
                      </w:rPr>
                      <m:t>11</m:t>
                    </m:r>
                  </m:e>
                  <m:e>
                    <m:r>
                      <w:rPr>
                        <w:rFonts w:ascii="Cambria Math" w:eastAsia="宋体" w:hAnsi="Cambria Math"/>
                        <w:sz w:val="24"/>
                        <w:szCs w:val="24"/>
                        <w:lang w:val="en-GB"/>
                      </w:rPr>
                      <m:t>⋯</m:t>
                    </m:r>
                  </m:e>
                  <m:e>
                    <m:r>
                      <w:rPr>
                        <w:rFonts w:ascii="Cambria Math" w:eastAsia="宋体" w:hAnsi="Cambria Math"/>
                        <w:sz w:val="24"/>
                        <w:szCs w:val="24"/>
                        <w:lang w:val="en-GB"/>
                      </w:rPr>
                      <m:t>a</m:t>
                    </m:r>
                    <m:r>
                      <w:rPr>
                        <w:rFonts w:ascii="Cambria Math" w:eastAsia="宋体" w:hAnsi="Cambria Math"/>
                        <w:sz w:val="24"/>
                        <w:szCs w:val="24"/>
                        <w:lang w:val="en-GB"/>
                      </w:rPr>
                      <m:t>1</m:t>
                    </m:r>
                    <m:r>
                      <w:rPr>
                        <w:rFonts w:ascii="Cambria Math" w:eastAsia="宋体" w:hAnsi="Cambria Math"/>
                        <w:sz w:val="24"/>
                        <w:szCs w:val="24"/>
                        <w:lang w:val="en-GB"/>
                      </w:rPr>
                      <m:t>n</m:t>
                    </m:r>
                  </m:e>
                </m:mr>
                <m:mr>
                  <m:e>
                    <m:r>
                      <w:rPr>
                        <w:rFonts w:ascii="Cambria Math" w:eastAsia="宋体" w:hAnsi="Cambria Math"/>
                        <w:sz w:val="24"/>
                        <w:szCs w:val="24"/>
                        <w:lang w:val="en-GB"/>
                      </w:rPr>
                      <m:t>⋮</m:t>
                    </m:r>
                  </m:e>
                  <m:e>
                    <m:r>
                      <w:rPr>
                        <w:rFonts w:ascii="Cambria Math" w:eastAsia="宋体" w:hAnsi="Cambria Math"/>
                        <w:sz w:val="24"/>
                        <w:szCs w:val="24"/>
                        <w:lang w:val="en-GB"/>
                      </w:rPr>
                      <m:t>⋱</m:t>
                    </m:r>
                  </m:e>
                  <m:e>
                    <m:r>
                      <w:rPr>
                        <w:rFonts w:ascii="Cambria Math" w:eastAsia="宋体" w:hAnsi="Cambria Math"/>
                        <w:sz w:val="24"/>
                        <w:szCs w:val="24"/>
                        <w:lang w:val="en-GB"/>
                      </w:rPr>
                      <m:t>⋮</m:t>
                    </m:r>
                  </m:e>
                </m:mr>
                <m:mr>
                  <m:e>
                    <m:r>
                      <w:rPr>
                        <w:rFonts w:ascii="Cambria Math" w:eastAsia="宋体" w:hAnsi="Cambria Math"/>
                        <w:sz w:val="24"/>
                        <w:szCs w:val="24"/>
                        <w:lang w:val="en-GB"/>
                      </w:rPr>
                      <m:t>am</m:t>
                    </m:r>
                    <m:r>
                      <w:rPr>
                        <w:rFonts w:ascii="Cambria Math" w:eastAsia="宋体" w:hAnsi="Cambria Math"/>
                        <w:sz w:val="24"/>
                        <w:szCs w:val="24"/>
                        <w:lang w:val="en-GB"/>
                      </w:rPr>
                      <m:t>1</m:t>
                    </m:r>
                  </m:e>
                  <m:e>
                    <m:r>
                      <w:rPr>
                        <w:rFonts w:ascii="Cambria Math" w:eastAsia="宋体" w:hAnsi="Cambria Math"/>
                        <w:sz w:val="24"/>
                        <w:szCs w:val="24"/>
                        <w:lang w:val="en-GB"/>
                      </w:rPr>
                      <m:t>⋯</m:t>
                    </m:r>
                  </m:e>
                  <m:e>
                    <m:r>
                      <w:rPr>
                        <w:rFonts w:ascii="Cambria Math" w:eastAsia="宋体" w:hAnsi="Cambria Math"/>
                        <w:sz w:val="24"/>
                        <w:szCs w:val="24"/>
                        <w:lang w:val="en-GB"/>
                      </w:rPr>
                      <m:t>amn</m:t>
                    </m:r>
                  </m:e>
                </m:mr>
              </m:m>
            </m:e>
          </m:d>
        </m:oMath>
      </m:oMathPara>
    </w:p>
    <w:p w14:paraId="70B483AF" w14:textId="6461C954" w:rsidR="009958A9" w:rsidRPr="00C07A75" w:rsidRDefault="00DC73AA" w:rsidP="00BC1132">
      <w:pPr>
        <w:pStyle w:val="3"/>
        <w:rPr>
          <w:rFonts w:ascii="黑体" w:eastAsia="黑体" w:hAnsi="黑体"/>
          <w:sz w:val="28"/>
          <w:szCs w:val="28"/>
        </w:rPr>
      </w:pPr>
      <w:bookmarkStart w:id="1096" w:name="_Toc134034137"/>
      <w:r w:rsidRPr="004F29D8">
        <w:rPr>
          <w:rFonts w:ascii="Times New Roman" w:eastAsia="黑体" w:hAnsi="Times New Roman" w:hint="eastAsia"/>
          <w:sz w:val="28"/>
          <w:szCs w:val="28"/>
        </w:rPr>
        <w:t>2</w:t>
      </w:r>
      <w:r w:rsidR="00C07A75">
        <w:rPr>
          <w:rFonts w:ascii="黑体" w:eastAsia="黑体" w:hAnsi="黑体" w:hint="eastAsia"/>
          <w:sz w:val="28"/>
          <w:szCs w:val="28"/>
        </w:rPr>
        <w:t>．</w:t>
      </w:r>
      <w:r w:rsidR="009958A9" w:rsidRPr="00C07A75">
        <w:rPr>
          <w:rFonts w:ascii="黑体" w:eastAsia="黑体" w:hAnsi="黑体"/>
          <w:sz w:val="28"/>
          <w:szCs w:val="28"/>
        </w:rPr>
        <w:t>熵值法求权重</w:t>
      </w:r>
      <w:bookmarkEnd w:id="1096"/>
    </w:p>
    <w:p w14:paraId="582CBBF2" w14:textId="13755D21" w:rsidR="009958A9" w:rsidRPr="008D6C84" w:rsidRDefault="009958A9" w:rsidP="008D6C84">
      <w:pPr>
        <w:spacing w:line="360" w:lineRule="auto"/>
        <w:rPr>
          <w:rFonts w:ascii="宋体" w:eastAsia="宋体" w:hAnsi="宋体"/>
          <w:sz w:val="24"/>
          <w:szCs w:val="24"/>
        </w:rPr>
      </w:pPr>
      <w:r w:rsidRPr="008D6C84">
        <w:rPr>
          <w:rFonts w:ascii="宋体" w:eastAsia="宋体" w:hAnsi="宋体"/>
          <w:sz w:val="24"/>
          <w:szCs w:val="24"/>
        </w:rPr>
        <w:tab/>
        <w:t>如上文提到，熵值法是一种常用的指标权重确定方法，其基本思想是通过计算每个指标的熵值，进而计算各指标的权重。熵值法计算的是各个目标的每个指标占同一目标指标数值总和的比重，因此不同的量纲不会影响计算结果，不用进行归一化处理。但是，如果存在负值，正向指标值是越大越好，而负向指标值是越小越好的，并且需要进行非负数化处理。</w:t>
      </w:r>
      <w:proofErr w:type="gramStart"/>
      <w:r w:rsidRPr="008D6C84">
        <w:rPr>
          <w:rFonts w:ascii="宋体" w:eastAsia="宋体" w:hAnsi="宋体"/>
          <w:sz w:val="24"/>
          <w:szCs w:val="24"/>
        </w:rPr>
        <w:t>基于熵权的</w:t>
      </w:r>
      <w:proofErr w:type="gramEnd"/>
      <w:del w:id="1097" w:author="Tu Tu" w:date="2023-05-03T19:03:00Z">
        <w:r w:rsidR="0022265E" w:rsidRPr="00C917AD" w:rsidDel="00E56C94">
          <w:rPr>
            <w:rFonts w:ascii="Times New Roman" w:eastAsia="宋体" w:hAnsi="Times New Roman"/>
            <w:sz w:val="24"/>
            <w:szCs w:val="24"/>
          </w:rPr>
          <w:delText>TOPSIS</w:delText>
        </w:r>
      </w:del>
      <w:ins w:id="1098" w:author="Tu Tu" w:date="2023-05-03T19:03:00Z">
        <w:r w:rsidR="00E56C94" w:rsidRPr="004F29D8">
          <w:rPr>
            <w:rFonts w:ascii="Times New Roman" w:eastAsia="宋体" w:hAnsi="Times New Roman"/>
            <w:sz w:val="24"/>
            <w:szCs w:val="24"/>
          </w:rPr>
          <w:t>TOPSIS</w:t>
        </w:r>
      </w:ins>
      <w:r w:rsidRPr="008D6C84">
        <w:rPr>
          <w:rFonts w:ascii="宋体" w:eastAsia="宋体" w:hAnsi="宋体"/>
          <w:sz w:val="24"/>
          <w:szCs w:val="24"/>
        </w:rPr>
        <w:t>方法就是</w:t>
      </w:r>
      <w:proofErr w:type="gramStart"/>
      <w:r w:rsidRPr="008D6C84">
        <w:rPr>
          <w:rFonts w:ascii="宋体" w:eastAsia="宋体" w:hAnsi="宋体"/>
          <w:sz w:val="24"/>
          <w:szCs w:val="24"/>
        </w:rPr>
        <w:t>将熵权作为</w:t>
      </w:r>
      <w:proofErr w:type="gramEnd"/>
      <w:r w:rsidRPr="008D6C84">
        <w:rPr>
          <w:rFonts w:ascii="宋体" w:eastAsia="宋体" w:hAnsi="宋体"/>
          <w:sz w:val="24"/>
          <w:szCs w:val="24"/>
        </w:rPr>
        <w:t>各个评价指标的权重，然后将原始矩阵转化为标准决策矩阵，用来计算综合评分。</w:t>
      </w:r>
      <w:r w:rsidRPr="008D6C84">
        <w:rPr>
          <w:rFonts w:ascii="宋体" w:eastAsia="宋体" w:hAnsi="宋体" w:hint="eastAsia"/>
          <w:sz w:val="24"/>
          <w:szCs w:val="24"/>
        </w:rPr>
        <w:t>其中</w:t>
      </w:r>
      <w:proofErr w:type="gramStart"/>
      <w:r w:rsidRPr="008D6C84">
        <w:rPr>
          <w:rFonts w:ascii="宋体" w:eastAsia="宋体" w:hAnsi="宋体" w:hint="eastAsia"/>
          <w:sz w:val="24"/>
          <w:szCs w:val="24"/>
        </w:rPr>
        <w:t>正向化处公式</w:t>
      </w:r>
      <w:proofErr w:type="gramEnd"/>
      <w:r w:rsidRPr="008D6C84">
        <w:rPr>
          <w:rFonts w:ascii="宋体" w:eastAsia="宋体" w:hAnsi="宋体" w:hint="eastAsia"/>
          <w:sz w:val="24"/>
          <w:szCs w:val="24"/>
        </w:rPr>
        <w:t>为：</w:t>
      </w:r>
    </w:p>
    <w:p w14:paraId="473317FE" w14:textId="77777777" w:rsidR="009958A9" w:rsidRPr="00B770E3" w:rsidRDefault="009958A9" w:rsidP="009958A9">
      <w:pPr>
        <w:pStyle w:val="a7"/>
        <w:spacing w:line="360" w:lineRule="auto"/>
        <w:ind w:left="360" w:firstLineChars="0" w:firstLine="0"/>
        <w:rPr>
          <w:rFonts w:ascii="宋体" w:eastAsia="宋体" w:hAnsi="宋体"/>
          <w:sz w:val="24"/>
          <w:szCs w:val="24"/>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r>
                      <w:rPr>
                        <w:rFonts w:ascii="Cambria Math" w:eastAsia="宋体" w:hAnsi="Cambria Math"/>
                        <w:sz w:val="24"/>
                        <w:szCs w:val="24"/>
                      </w:rPr>
                      <m:t xml:space="preserve"> </m:t>
                    </m:r>
                  </m:e>
                </m:func>
              </m:sup>
            </m:sSubSup>
          </m:den>
        </m:f>
        <m:r>
          <w:rPr>
            <w:rFonts w:ascii="Cambria Math" w:eastAsia="宋体" w:hAnsi="Cambria Math"/>
            <w:sz w:val="24"/>
            <w:szCs w:val="24"/>
          </w:rPr>
          <m:t xml:space="preserve">                            </m:t>
        </m:r>
        <m:r>
          <w:del w:id="1099" w:author="Tu Tu" w:date="2023-05-03T18:39:00Z">
            <w:rPr>
              <w:rFonts w:ascii="Cambria Math" w:eastAsia="宋体" w:hAnsi="Cambria Math"/>
              <w:sz w:val="24"/>
              <w:szCs w:val="24"/>
            </w:rPr>
            <m:t xml:space="preserve"> </m:t>
          </w:del>
        </m:r>
      </m:oMath>
      <w:r w:rsidRPr="00C85D44">
        <w:rPr>
          <w:rFonts w:ascii="宋体" w:eastAsia="宋体" w:hAnsi="宋体" w:hint="eastAsia"/>
          <w:sz w:val="24"/>
          <w:szCs w:val="24"/>
        </w:rPr>
        <w:t>(</w:t>
      </w:r>
      <w:r w:rsidRPr="004F29D8">
        <w:rPr>
          <w:rFonts w:ascii="Times New Roman" w:eastAsia="宋体" w:hAnsi="Times New Roman"/>
          <w:sz w:val="24"/>
          <w:szCs w:val="24"/>
        </w:rPr>
        <w:t>1</w:t>
      </w:r>
      <w:r w:rsidRPr="00C85D44">
        <w:rPr>
          <w:rFonts w:ascii="宋体" w:eastAsia="宋体" w:hAnsi="宋体"/>
          <w:sz w:val="24"/>
          <w:szCs w:val="24"/>
        </w:rPr>
        <w:t>)</w:t>
      </w:r>
    </w:p>
    <w:p w14:paraId="0E2C4664" w14:textId="77777777" w:rsidR="009958A9" w:rsidRDefault="009958A9" w:rsidP="009958A9">
      <w:pPr>
        <w:rPr>
          <w:rFonts w:ascii="宋体" w:eastAsia="宋体" w:hAnsi="宋体"/>
          <w:sz w:val="24"/>
          <w:szCs w:val="24"/>
        </w:rPr>
      </w:pP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Pr="005D7F47">
        <w:rPr>
          <w:rFonts w:ascii="宋体" w:eastAsia="宋体" w:hAnsi="宋体"/>
          <w:sz w:val="24"/>
          <w:szCs w:val="24"/>
        </w:rPr>
        <w:t>是将指标原始值经过正向化处理后得到的值。利用该值，我们可以计算第</w:t>
      </w:r>
      <w:proofErr w:type="spellStart"/>
      <w:r w:rsidRPr="004F29D8">
        <w:rPr>
          <w:rFonts w:ascii="Times New Roman" w:eastAsia="宋体" w:hAnsi="Times New Roman"/>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目标的第</w:t>
      </w:r>
      <w:r w:rsidRPr="004F29D8">
        <w:rPr>
          <w:rFonts w:ascii="Times New Roman" w:eastAsia="宋体" w:hAnsi="Times New Roman"/>
          <w:sz w:val="24"/>
          <w:szCs w:val="24"/>
        </w:rPr>
        <w:t>j</w:t>
      </w:r>
      <w:proofErr w:type="gramStart"/>
      <w:r w:rsidRPr="005D7F47">
        <w:rPr>
          <w:rFonts w:ascii="宋体" w:eastAsia="宋体" w:hAnsi="宋体"/>
          <w:sz w:val="24"/>
          <w:szCs w:val="24"/>
        </w:rPr>
        <w:t>个</w:t>
      </w:r>
      <w:proofErr w:type="gramEnd"/>
      <w:r w:rsidRPr="005D7F47">
        <w:rPr>
          <w:rFonts w:ascii="宋体" w:eastAsia="宋体" w:hAnsi="宋体"/>
          <w:sz w:val="24"/>
          <w:szCs w:val="24"/>
        </w:rPr>
        <w:t>指标值占整个</w:t>
      </w:r>
      <w:r w:rsidRPr="004F29D8">
        <w:rPr>
          <w:rFonts w:ascii="Times New Roman" w:eastAsia="宋体" w:hAnsi="Times New Roman"/>
          <w:sz w:val="24"/>
          <w:szCs w:val="24"/>
        </w:rPr>
        <w:t>j</w:t>
      </w:r>
      <w:r w:rsidRPr="005D7F47">
        <w:rPr>
          <w:rFonts w:ascii="宋体" w:eastAsia="宋体" w:hAnsi="宋体"/>
          <w:sz w:val="24"/>
          <w:szCs w:val="24"/>
        </w:rPr>
        <w:t>项指标总值的比重</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Pr>
          <w:rFonts w:ascii="宋体" w:eastAsia="宋体" w:hAnsi="宋体" w:hint="eastAsia"/>
          <w:sz w:val="24"/>
          <w:szCs w:val="24"/>
        </w:rPr>
        <w:t>，计算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5D7F47">
        <w:rPr>
          <w:rFonts w:ascii="宋体" w:eastAsia="宋体" w:hAnsi="宋体"/>
          <w:sz w:val="24"/>
          <w:szCs w:val="24"/>
        </w:rPr>
        <w:t>的目的是为了计算</w:t>
      </w:r>
      <w:r>
        <w:rPr>
          <w:rFonts w:ascii="宋体" w:eastAsia="宋体" w:hAnsi="宋体"/>
          <w:sz w:val="24"/>
          <w:szCs w:val="24"/>
        </w:rPr>
        <w:t>第</w:t>
      </w:r>
      <w:proofErr w:type="spellStart"/>
      <w:r w:rsidRPr="004F29D8">
        <w:rPr>
          <w:rFonts w:ascii="Times New Roman" w:eastAsia="宋体" w:hAnsi="Times New Roman" w:hint="eastAsia"/>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指标的熵值</w:t>
      </w:r>
      <w:r>
        <w:rPr>
          <w:rFonts w:ascii="宋体" w:eastAsia="宋体" w:hAnsi="宋体" w:hint="eastAsia"/>
          <w:sz w:val="24"/>
          <w:szCs w:val="24"/>
        </w:rPr>
        <w:t>，公式为</w:t>
      </w:r>
    </w:p>
    <w:p w14:paraId="53951902" w14:textId="070ED1EA" w:rsidR="009958A9" w:rsidRPr="00E32044" w:rsidRDefault="009958A9" w:rsidP="009958A9">
      <w:pPr>
        <w:rPr>
          <w:i/>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m:t>
        </m:r>
        <m:f>
          <m:fPr>
            <m:type m:val="skw"/>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e>
            </m:nary>
          </m:den>
        </m:f>
        <m:r>
          <w:rPr>
            <w:rFonts w:ascii="Cambria Math" w:eastAsia="宋体" w:hAnsi="Cambria Math"/>
            <w:sz w:val="24"/>
            <w:szCs w:val="24"/>
          </w:rPr>
          <m:t xml:space="preserve">                </m:t>
        </m:r>
        <m:r>
          <w:ins w:id="1100" w:author="Tu Tu" w:date="2023-05-03T18:36:00Z">
            <w:rPr>
              <w:rFonts w:ascii="Cambria Math" w:eastAsia="宋体" w:hAnsi="Cambria Math"/>
              <w:sz w:val="24"/>
              <w:szCs w:val="24"/>
            </w:rPr>
            <m:t xml:space="preserve">          </m:t>
          </w:ins>
        </m:r>
        <m:r>
          <w:rPr>
            <w:rFonts w:ascii="Cambria Math" w:eastAsia="宋体" w:hAnsi="Cambria Math"/>
            <w:sz w:val="24"/>
            <w:szCs w:val="24"/>
          </w:rPr>
          <m:t xml:space="preserve">  (</m:t>
        </m:r>
        <m:r>
          <w:rPr>
            <w:rFonts w:ascii="Cambria Math" w:eastAsia="宋体" w:hAnsi="Cambria Math"/>
            <w:sz w:val="24"/>
            <w:szCs w:val="24"/>
          </w:rPr>
          <m:t>2</m:t>
        </m:r>
        <m:r>
          <w:rPr>
            <w:rFonts w:ascii="Cambria Math" w:eastAsia="宋体" w:hAnsi="Cambria Math"/>
            <w:sz w:val="24"/>
            <w:szCs w:val="24"/>
          </w:rPr>
          <m:t>)</m:t>
        </m:r>
      </m:oMath>
    </w:p>
    <w:p w14:paraId="19ED41CA" w14:textId="77777777" w:rsidR="009958A9" w:rsidRDefault="009958A9" w:rsidP="009958A9">
      <w:pPr>
        <w:rPr>
          <w:rFonts w:ascii="宋体" w:eastAsia="宋体" w:hAnsi="宋体"/>
          <w:sz w:val="24"/>
          <w:szCs w:val="24"/>
        </w:rPr>
      </w:pPr>
      <w:r w:rsidRPr="001C0D39">
        <w:rPr>
          <w:rFonts w:ascii="宋体" w:eastAsia="宋体" w:hAnsi="宋体"/>
          <w:sz w:val="24"/>
          <w:szCs w:val="24"/>
        </w:rPr>
        <w:t>得到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1C0D39">
        <w:rPr>
          <w:rFonts w:ascii="宋体" w:eastAsia="宋体" w:hAnsi="宋体"/>
          <w:sz w:val="24"/>
          <w:szCs w:val="24"/>
        </w:rPr>
        <w:t>后，我们就可以进行熵值的计算</w:t>
      </w:r>
      <w:r>
        <w:rPr>
          <w:rFonts w:ascii="宋体" w:eastAsia="宋体" w:hAnsi="宋体" w:hint="eastAsia"/>
          <w:sz w:val="24"/>
          <w:szCs w:val="24"/>
        </w:rPr>
        <w:t>,公式为：</w:t>
      </w:r>
    </w:p>
    <w:p w14:paraId="3E01909D" w14:textId="77777777" w:rsidR="009958A9" w:rsidRDefault="009958A9" w:rsidP="009958A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-(lnm)</m:t>
            </m:r>
          </m:e>
          <m:sup>
            <m:r>
              <w:rPr>
                <w:rFonts w:ascii="Cambria Math" w:eastAsia="宋体" w:hAnsi="Cambria Math"/>
                <w:sz w:val="24"/>
                <w:szCs w:val="24"/>
              </w:rPr>
              <m:t>-</m:t>
            </m:r>
            <m:r>
              <w:rPr>
                <w:rFonts w:ascii="Cambria Math" w:eastAsia="宋体" w:hAnsi="Cambria Math"/>
                <w:sz w:val="24"/>
                <w:szCs w:val="24"/>
              </w:rPr>
              <m:t>1</m:t>
            </m:r>
          </m:sup>
        </m:sSup>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ln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e>
        </m:nary>
        <m:r>
          <w:rPr>
            <w:rFonts w:ascii="Cambria Math" w:eastAsia="宋体" w:hAnsi="Cambria Math"/>
            <w:sz w:val="24"/>
            <w:szCs w:val="24"/>
          </w:rPr>
          <m:t xml:space="preserve">      </m:t>
        </m:r>
        <m:r>
          <w:del w:id="1101" w:author="Tu Tu" w:date="2023-05-03T18:36:00Z">
            <w:rPr>
              <w:rFonts w:ascii="Cambria Math" w:eastAsia="宋体" w:hAnsi="Cambria Math"/>
              <w:sz w:val="24"/>
              <w:szCs w:val="24"/>
            </w:rPr>
            <m:t xml:space="preserve">  </m:t>
          </w:del>
        </m:r>
        <m:r>
          <w:rPr>
            <w:rFonts w:ascii="Cambria Math" w:eastAsia="宋体" w:hAnsi="Cambria Math"/>
            <w:sz w:val="24"/>
            <w:szCs w:val="24"/>
          </w:rPr>
          <m:t>(</m:t>
        </m:r>
        <m:r>
          <w:rPr>
            <w:rFonts w:ascii="Cambria Math" w:eastAsia="宋体" w:hAnsi="Cambria Math"/>
            <w:sz w:val="24"/>
            <w:szCs w:val="24"/>
          </w:rPr>
          <m:t>3</m:t>
        </m:r>
        <m:r>
          <w:rPr>
            <w:rFonts w:ascii="Cambria Math" w:eastAsia="宋体" w:hAnsi="Cambria Math"/>
            <w:sz w:val="24"/>
            <w:szCs w:val="24"/>
          </w:rPr>
          <m:t>)</m:t>
        </m:r>
      </m:oMath>
    </w:p>
    <w:p w14:paraId="5D15B3A5" w14:textId="41D4A044" w:rsidR="009958A9" w:rsidRPr="005B6275" w:rsidRDefault="009958A9" w:rsidP="009958A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rPr>
                  <m:t>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nary>
          </m:den>
        </m:f>
        <m:r>
          <w:rPr>
            <w:rFonts w:ascii="Cambria Math" w:eastAsia="宋体" w:hAnsi="Cambria Math"/>
            <w:sz w:val="24"/>
            <w:szCs w:val="24"/>
          </w:rPr>
          <m:t xml:space="preserve">                         </m:t>
        </m:r>
        <m:r>
          <w:ins w:id="1102" w:author="Tu Tu" w:date="2023-05-03T18:36:00Z">
            <w:rPr>
              <w:rFonts w:ascii="Cambria Math" w:eastAsia="宋体" w:hAnsi="Cambria Math"/>
              <w:sz w:val="24"/>
              <w:szCs w:val="24"/>
            </w:rPr>
            <m:t xml:space="preserve">             </m:t>
          </w:ins>
        </m:r>
        <m:d>
          <m:dPr>
            <m:ctrlPr>
              <w:rPr>
                <w:rFonts w:ascii="Cambria Math" w:eastAsia="宋体" w:hAnsi="Cambria Math"/>
                <w:i/>
                <w:sz w:val="24"/>
                <w:szCs w:val="24"/>
              </w:rPr>
            </m:ctrlPr>
          </m:dPr>
          <m:e>
            <m:r>
              <w:rPr>
                <w:rFonts w:ascii="Cambria Math" w:eastAsia="宋体" w:hAnsi="Cambria Math"/>
                <w:sz w:val="24"/>
                <w:szCs w:val="24"/>
              </w:rPr>
              <m:t>4</m:t>
            </m:r>
          </m:e>
        </m:d>
      </m:oMath>
    </w:p>
    <w:p w14:paraId="2499AE44" w14:textId="77777777" w:rsidR="009958A9" w:rsidRPr="005B6275" w:rsidRDefault="009958A9" w:rsidP="009958A9">
      <w:pPr>
        <w:rPr>
          <w:rFonts w:ascii="宋体" w:eastAsia="宋体" w:hAnsi="宋体"/>
          <w:sz w:val="24"/>
          <w:szCs w:val="24"/>
        </w:rPr>
      </w:pPr>
    </w:p>
    <w:p w14:paraId="36BF1AB4" w14:textId="77777777" w:rsidR="009958A9" w:rsidRDefault="009958A9" w:rsidP="009958A9">
      <w:proofErr w:type="gramStart"/>
      <w:r>
        <w:t>得到第</w:t>
      </w:r>
      <w:proofErr w:type="gramEnd"/>
      <w:r w:rsidRPr="004F29D8">
        <w:rPr>
          <w:rFonts w:ascii="Times New Roman" w:hAnsi="Times New Roman"/>
        </w:rPr>
        <w:t>j</w:t>
      </w:r>
      <w:r>
        <w:t>项指标</w:t>
      </w:r>
      <w:proofErr w:type="gramStart"/>
      <w:r>
        <w:t>的熵权后</w:t>
      </w:r>
      <w:proofErr w:type="gramEnd"/>
      <w:r>
        <w:t>，我们就计算第</w:t>
      </w:r>
      <w:r w:rsidRPr="004F29D8">
        <w:rPr>
          <w:rFonts w:ascii="Times New Roman" w:hAnsi="Times New Roman"/>
        </w:rPr>
        <w:t>j</w:t>
      </w:r>
      <w:r>
        <w:t>项指标</w:t>
      </w:r>
      <w:proofErr w:type="gramStart"/>
      <w:r>
        <w:t>的熵权冗余度</w:t>
      </w:r>
      <w:proofErr w:type="gramEnd"/>
      <w:r>
        <w:t>：</w:t>
      </w:r>
      <w:r>
        <w:tab/>
      </w:r>
    </w:p>
    <w:p w14:paraId="5C70477A" w14:textId="77777777" w:rsidR="009958A9" w:rsidRPr="008A56BE" w:rsidRDefault="009958A9" w:rsidP="009958A9">
      <w:pPr>
        <w:rPr>
          <w:i/>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m:t>
        </m:r>
        <m:r>
          <w:rPr>
            <w:rFonts w:ascii="Cambria Math" w:eastAsia="宋体" w:hAnsi="Cambria Math"/>
            <w:sz w:val="24"/>
            <w:szCs w:val="24"/>
          </w:rPr>
          <m:t>1</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sz w:val="24"/>
            <w:szCs w:val="24"/>
          </w:rPr>
          <m:t>5</m:t>
        </m:r>
        <m:r>
          <w:rPr>
            <w:rFonts w:ascii="Cambria Math" w:eastAsia="宋体" w:hAnsi="Cambria Math"/>
            <w:sz w:val="24"/>
            <w:szCs w:val="24"/>
          </w:rPr>
          <m:t>)</m:t>
        </m:r>
      </m:oMath>
    </w:p>
    <w:p w14:paraId="49A06850" w14:textId="77777777" w:rsidR="004443F9" w:rsidRDefault="009958A9" w:rsidP="004443F9">
      <w:pPr>
        <w:pStyle w:val="a7"/>
        <w:ind w:left="740"/>
      </w:pPr>
      <w:r>
        <w:tab/>
      </w:r>
      <w:r>
        <w:tab/>
      </w:r>
      <w:r>
        <w:tab/>
      </w:r>
      <w:r>
        <w:tab/>
      </w:r>
      <w:r>
        <w:tab/>
      </w:r>
    </w:p>
    <w:p w14:paraId="075CDFEC" w14:textId="188266F9" w:rsidR="009958A9" w:rsidRPr="003F6B6F" w:rsidRDefault="004443F9" w:rsidP="00BC1132">
      <w:pPr>
        <w:pStyle w:val="3"/>
        <w:rPr>
          <w:rFonts w:ascii="黑体" w:eastAsia="黑体" w:hAnsi="黑体"/>
          <w:sz w:val="28"/>
          <w:szCs w:val="28"/>
        </w:rPr>
      </w:pPr>
      <w:bookmarkStart w:id="1103" w:name="_Toc134034138"/>
      <w:r w:rsidRPr="004F29D8">
        <w:rPr>
          <w:rFonts w:ascii="Times New Roman" w:eastAsia="黑体" w:hAnsi="Times New Roman" w:hint="eastAsia"/>
          <w:sz w:val="28"/>
          <w:szCs w:val="28"/>
        </w:rPr>
        <w:t>3</w:t>
      </w:r>
      <w:r w:rsidR="003F6B6F">
        <w:rPr>
          <w:rFonts w:ascii="黑体" w:eastAsia="黑体" w:hAnsi="黑体" w:hint="eastAsia"/>
          <w:sz w:val="28"/>
          <w:szCs w:val="28"/>
        </w:rPr>
        <w:t>．</w:t>
      </w:r>
      <w:r w:rsidR="009958A9" w:rsidRPr="003F6B6F">
        <w:rPr>
          <w:rFonts w:ascii="黑体" w:eastAsia="黑体" w:hAnsi="黑体"/>
          <w:sz w:val="28"/>
          <w:szCs w:val="28"/>
        </w:rPr>
        <w:t>建立</w:t>
      </w:r>
      <w:del w:id="1104" w:author="Tu Tu" w:date="2023-05-03T19:03:00Z">
        <w:r w:rsidR="0022265E" w:rsidRPr="00C917AD" w:rsidDel="00E56C94">
          <w:rPr>
            <w:rFonts w:ascii="Times New Roman" w:eastAsia="黑体" w:hAnsi="Times New Roman"/>
            <w:sz w:val="28"/>
            <w:szCs w:val="28"/>
          </w:rPr>
          <w:delText>TOPSIS</w:delText>
        </w:r>
      </w:del>
      <w:ins w:id="1105" w:author="Tu Tu" w:date="2023-05-03T19:03:00Z">
        <w:r w:rsidR="00E56C94" w:rsidRPr="004F29D8">
          <w:rPr>
            <w:rFonts w:ascii="Times New Roman" w:eastAsia="黑体" w:hAnsi="Times New Roman"/>
            <w:sz w:val="28"/>
            <w:szCs w:val="28"/>
          </w:rPr>
          <w:t>TOPSIS</w:t>
        </w:r>
      </w:ins>
      <w:r w:rsidR="009958A9" w:rsidRPr="003F6B6F">
        <w:rPr>
          <w:rFonts w:ascii="黑体" w:eastAsia="黑体" w:hAnsi="黑体"/>
          <w:sz w:val="28"/>
          <w:szCs w:val="28"/>
        </w:rPr>
        <w:t>加权规范化矩阵</w:t>
      </w:r>
      <w:bookmarkEnd w:id="1103"/>
    </w:p>
    <w:p w14:paraId="110713D7" w14:textId="5DB529D5" w:rsidR="009958A9" w:rsidRDefault="009958A9" w:rsidP="009958A9">
      <w:pPr>
        <w:spacing w:line="360" w:lineRule="auto"/>
        <w:rPr>
          <w:rFonts w:ascii="宋体" w:eastAsia="宋体" w:hAnsi="宋体"/>
          <w:sz w:val="24"/>
          <w:szCs w:val="24"/>
        </w:rPr>
      </w:pPr>
      <w:r>
        <w:tab/>
      </w:r>
      <w:r w:rsidRPr="00271C4F">
        <w:rPr>
          <w:rFonts w:ascii="宋体" w:eastAsia="宋体" w:hAnsi="宋体"/>
          <w:sz w:val="24"/>
          <w:szCs w:val="24"/>
        </w:rPr>
        <w:t>由于</w:t>
      </w:r>
      <w:del w:id="1106" w:author="Tu Tu" w:date="2023-05-03T19:03:00Z">
        <w:r w:rsidR="0022265E" w:rsidRPr="00C917AD" w:rsidDel="00E56C94">
          <w:rPr>
            <w:rFonts w:ascii="Times New Roman" w:eastAsia="宋体" w:hAnsi="Times New Roman"/>
            <w:sz w:val="24"/>
            <w:szCs w:val="24"/>
          </w:rPr>
          <w:delText>TOPSIS</w:delText>
        </w:r>
      </w:del>
      <w:ins w:id="1107" w:author="Tu Tu" w:date="2023-05-03T19:03:00Z">
        <w:r w:rsidR="00E56C94" w:rsidRPr="004F29D8">
          <w:rPr>
            <w:rFonts w:ascii="Times New Roman" w:eastAsia="宋体" w:hAnsi="Times New Roman"/>
            <w:sz w:val="24"/>
            <w:szCs w:val="24"/>
          </w:rPr>
          <w:t>TOPSIS</w:t>
        </w:r>
      </w:ins>
      <w:r w:rsidRPr="00271C4F">
        <w:rPr>
          <w:rFonts w:ascii="宋体" w:eastAsia="宋体" w:hAnsi="宋体"/>
          <w:sz w:val="24"/>
          <w:szCs w:val="24"/>
        </w:rPr>
        <w:t>法中各个指标的量纲不同会影响到计算结果，所以要对</w:t>
      </w:r>
      <w:proofErr w:type="gramStart"/>
      <w:r w:rsidRPr="00271C4F">
        <w:rPr>
          <w:rFonts w:ascii="宋体" w:eastAsia="宋体" w:hAnsi="宋体"/>
          <w:sz w:val="24"/>
          <w:szCs w:val="24"/>
        </w:rPr>
        <w:t>原始数据</w:t>
      </w:r>
      <w:proofErr w:type="gramEnd"/>
      <w:r w:rsidRPr="00271C4F">
        <w:rPr>
          <w:rFonts w:ascii="宋体" w:eastAsia="宋体" w:hAnsi="宋体"/>
          <w:sz w:val="24"/>
          <w:szCs w:val="24"/>
        </w:rPr>
        <w:t>进行趋同化处理，将原来的每个指标</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271C4F">
        <w:rPr>
          <w:rFonts w:ascii="宋体" w:eastAsia="宋体" w:hAnsi="宋体"/>
          <w:sz w:val="24"/>
          <w:szCs w:val="24"/>
        </w:rPr>
        <w:t>化</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ij</m:t>
            </m:r>
          </m:sub>
        </m:sSub>
      </m:oMath>
      <w:r w:rsidRPr="00271C4F">
        <w:rPr>
          <w:rFonts w:ascii="宋体" w:eastAsia="宋体" w:hAnsi="宋体"/>
          <w:sz w:val="24"/>
          <w:szCs w:val="24"/>
        </w:rPr>
        <w:t>,转化的方法则是利用刚刚得到的</w:t>
      </w:r>
      <w:r w:rsidRPr="00271C4F">
        <w:rPr>
          <w:rFonts w:ascii="宋体" w:eastAsia="宋体" w:hAnsi="宋体"/>
          <w:sz w:val="24"/>
          <w:szCs w:val="24"/>
        </w:rPr>
        <w:lastRenderedPageBreak/>
        <w:t>第</w:t>
      </w:r>
      <w:r w:rsidRPr="004F29D8">
        <w:rPr>
          <w:rFonts w:ascii="Times New Roman" w:eastAsia="宋体" w:hAnsi="Times New Roman"/>
          <w:sz w:val="24"/>
          <w:szCs w:val="24"/>
        </w:rPr>
        <w:t>j</w:t>
      </w:r>
      <w:r w:rsidRPr="00271C4F">
        <w:rPr>
          <w:rFonts w:ascii="宋体" w:eastAsia="宋体" w:hAnsi="宋体"/>
          <w:sz w:val="24"/>
          <w:szCs w:val="24"/>
        </w:rPr>
        <w:t>项指标</w:t>
      </w:r>
      <w:proofErr w:type="gramStart"/>
      <w:r w:rsidRPr="00271C4F">
        <w:rPr>
          <w:rFonts w:ascii="宋体" w:eastAsia="宋体" w:hAnsi="宋体"/>
          <w:sz w:val="24"/>
          <w:szCs w:val="24"/>
        </w:rPr>
        <w:t>的熵权乘以</w:t>
      </w:r>
      <w:proofErr w:type="gramEnd"/>
      <w:r w:rsidRPr="00271C4F">
        <w:rPr>
          <w:rFonts w:ascii="宋体" w:eastAsia="宋体" w:hAnsi="宋体"/>
          <w:sz w:val="24"/>
          <w:szCs w:val="24"/>
        </w:rPr>
        <w:t>规范化矩阵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ij</m:t>
                </m:r>
              </m:sub>
            </m:sSub>
          </m:e>
        </m:d>
      </m:oMath>
      <w:r w:rsidRPr="00C85D44">
        <w:rPr>
          <w:rFonts w:ascii="宋体" w:eastAsia="宋体" w:hAnsi="宋体" w:hint="eastAsia"/>
          <w:sz w:val="24"/>
          <w:szCs w:val="24"/>
        </w:rPr>
        <w:t>,</w:t>
      </w:r>
      <w:r w:rsidRPr="00271C4F">
        <w:rPr>
          <w:rFonts w:ascii="宋体" w:eastAsia="宋体" w:hAnsi="宋体"/>
          <w:sz w:val="24"/>
          <w:szCs w:val="24"/>
        </w:rPr>
        <w:t>,从得到规范化决策矩阵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p>
    <w:p w14:paraId="5790CDEF" w14:textId="33D2B320" w:rsidR="009958A9" w:rsidRPr="00EB08E0" w:rsidRDefault="00F8610F" w:rsidP="00BC1132">
      <w:pPr>
        <w:pStyle w:val="3"/>
        <w:rPr>
          <w:rFonts w:ascii="黑体" w:eastAsia="黑体" w:hAnsi="黑体"/>
          <w:sz w:val="28"/>
          <w:szCs w:val="28"/>
        </w:rPr>
      </w:pPr>
      <w:bookmarkStart w:id="1108" w:name="_Toc134034139"/>
      <w:r w:rsidRPr="004F29D8">
        <w:rPr>
          <w:rFonts w:ascii="Times New Roman" w:eastAsia="黑体" w:hAnsi="Times New Roman"/>
          <w:sz w:val="28"/>
          <w:szCs w:val="28"/>
        </w:rPr>
        <w:t>4</w:t>
      </w:r>
      <w:r w:rsidR="00EB08E0">
        <w:rPr>
          <w:rFonts w:ascii="黑体" w:eastAsia="黑体" w:hAnsi="黑体" w:hint="eastAsia"/>
          <w:sz w:val="28"/>
          <w:szCs w:val="28"/>
        </w:rPr>
        <w:t>．</w:t>
      </w:r>
      <w:r w:rsidR="009958A9" w:rsidRPr="00EB08E0">
        <w:rPr>
          <w:rFonts w:ascii="黑体" w:eastAsia="黑体" w:hAnsi="黑体"/>
          <w:sz w:val="28"/>
          <w:szCs w:val="28"/>
        </w:rPr>
        <w:t>确定评估目标的正负理想解</w:t>
      </w:r>
      <w:bookmarkEnd w:id="1108"/>
    </w:p>
    <w:p w14:paraId="693937D1" w14:textId="074D45CE" w:rsidR="009958A9" w:rsidRDefault="009958A9" w:rsidP="009958A9">
      <w:r>
        <w:tab/>
      </w:r>
      <w:ins w:id="1109" w:author="Tu Tu" w:date="2023-05-03T18:39:00Z">
        <w:r w:rsidR="000D4DAA">
          <w:rPr>
            <w:rFonts w:hint="eastAsia"/>
          </w:rPr>
          <w:t>在</w:t>
        </w:r>
      </w:ins>
      <w:r>
        <w:t>规范化决策矩阵</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r>
        <w:t>中，每一列的最大值构成了正理想解</w:t>
      </w:r>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oMath>
      <w:r>
        <w:t>，每一列的最小值构成了</w:t>
      </w:r>
      <w:proofErr w:type="gramStart"/>
      <w:r>
        <w:t>负理想解</w:t>
      </w:r>
      <w:proofErr w:type="gramEnd"/>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r>
          <m:rPr>
            <m:sty m:val="p"/>
          </m:rPr>
          <w:rPr>
            <w:rFonts w:ascii="Cambria Math" w:eastAsia="宋体" w:hAnsi="Cambria Math" w:hint="eastAsia"/>
            <w:sz w:val="24"/>
            <w:szCs w:val="24"/>
          </w:rPr>
          <m:t>。</m:t>
        </m:r>
      </m:oMath>
      <w:r>
        <w:tab/>
      </w:r>
    </w:p>
    <w:p w14:paraId="531F3FA4" w14:textId="48FA7268" w:rsidR="009958A9" w:rsidRPr="00771E26" w:rsidRDefault="007657AD" w:rsidP="00BC1132">
      <w:pPr>
        <w:pStyle w:val="3"/>
        <w:rPr>
          <w:rFonts w:ascii="黑体" w:eastAsia="黑体" w:hAnsi="黑体"/>
          <w:sz w:val="28"/>
          <w:szCs w:val="28"/>
        </w:rPr>
      </w:pPr>
      <w:bookmarkStart w:id="1110" w:name="_Toc134034140"/>
      <w:r w:rsidRPr="004F29D8">
        <w:rPr>
          <w:rFonts w:ascii="Times New Roman" w:eastAsia="黑体" w:hAnsi="Times New Roman"/>
          <w:sz w:val="28"/>
          <w:szCs w:val="28"/>
        </w:rPr>
        <w:t>5</w:t>
      </w:r>
      <w:r w:rsidR="00771E26">
        <w:rPr>
          <w:rFonts w:ascii="黑体" w:eastAsia="黑体" w:hAnsi="黑体" w:hint="eastAsia"/>
          <w:sz w:val="28"/>
          <w:szCs w:val="28"/>
        </w:rPr>
        <w:t>．</w:t>
      </w:r>
      <w:r w:rsidR="009958A9" w:rsidRPr="00771E26">
        <w:rPr>
          <w:rFonts w:ascii="黑体" w:eastAsia="黑体" w:hAnsi="黑体"/>
          <w:sz w:val="28"/>
          <w:szCs w:val="28"/>
        </w:rPr>
        <w:t>计算</w:t>
      </w:r>
      <w:r w:rsidR="00945250" w:rsidRPr="00771E26">
        <w:rPr>
          <w:rFonts w:ascii="黑体" w:eastAsia="黑体" w:hAnsi="黑体" w:hint="eastAsia"/>
          <w:sz w:val="28"/>
          <w:szCs w:val="28"/>
        </w:rPr>
        <w:t>欧式距离</w:t>
      </w:r>
      <w:bookmarkEnd w:id="1110"/>
    </w:p>
    <w:p w14:paraId="70D953F0" w14:textId="77777777" w:rsidR="009958A9" w:rsidRPr="002C2919" w:rsidRDefault="009958A9" w:rsidP="009958A9">
      <w:pPr>
        <w:spacing w:line="360" w:lineRule="auto"/>
        <w:rPr>
          <w:rFonts w:ascii="宋体" w:eastAsia="宋体" w:hAnsi="宋体"/>
          <w:sz w:val="24"/>
          <w:szCs w:val="24"/>
        </w:rPr>
      </w:pPr>
      <w:r>
        <w:tab/>
      </w:r>
      <w:r w:rsidRPr="002C2919">
        <w:rPr>
          <w:rFonts w:ascii="宋体" w:eastAsia="宋体" w:hAnsi="宋体"/>
          <w:sz w:val="24"/>
          <w:szCs w:val="24"/>
        </w:rPr>
        <w:t>得到正负理想解后，我们利用</w:t>
      </w:r>
      <w:r w:rsidRPr="004F29D8">
        <w:rPr>
          <w:rFonts w:ascii="Times New Roman" w:eastAsia="宋体" w:hAnsi="Times New Roman"/>
          <w:sz w:val="24"/>
          <w:szCs w:val="24"/>
        </w:rPr>
        <w:t>n</w:t>
      </w:r>
      <w:proofErr w:type="gramStart"/>
      <w:r w:rsidRPr="002C2919">
        <w:rPr>
          <w:rFonts w:ascii="宋体" w:eastAsia="宋体" w:hAnsi="宋体"/>
          <w:sz w:val="24"/>
          <w:szCs w:val="24"/>
        </w:rPr>
        <w:t>维欧几里</w:t>
      </w:r>
      <w:proofErr w:type="gramEnd"/>
      <w:r w:rsidRPr="002C2919">
        <w:rPr>
          <w:rFonts w:ascii="宋体" w:eastAsia="宋体" w:hAnsi="宋体"/>
          <w:sz w:val="24"/>
          <w:szCs w:val="24"/>
        </w:rPr>
        <w:t>得公式来</w:t>
      </w:r>
      <w:proofErr w:type="gramStart"/>
      <w:r w:rsidRPr="002C2919">
        <w:rPr>
          <w:rFonts w:ascii="宋体" w:eastAsia="宋体" w:hAnsi="宋体"/>
          <w:sz w:val="24"/>
          <w:szCs w:val="24"/>
        </w:rPr>
        <w:t>计算各目标值</w:t>
      </w:r>
      <w:proofErr w:type="gramEnd"/>
      <w:r w:rsidRPr="002C2919">
        <w:rPr>
          <w:rFonts w:ascii="宋体" w:eastAsia="宋体" w:hAnsi="宋体"/>
          <w:sz w:val="24"/>
          <w:szCs w:val="24"/>
        </w:rPr>
        <w:t>到正理想解的距离</w:t>
      </w:r>
      <w:r w:rsidRPr="004F29D8">
        <w:rPr>
          <w:rFonts w:ascii="Times New Roman" w:eastAsia="宋体" w:hAnsi="Times New Roman"/>
          <w:sz w:val="24"/>
          <w:szCs w:val="24"/>
        </w:rPr>
        <w:t>D</w:t>
      </w:r>
      <w:r w:rsidRPr="002C2919">
        <w:rPr>
          <w:rFonts w:ascii="宋体" w:eastAsia="宋体" w:hAnsi="宋体"/>
          <w:sz w:val="24"/>
          <w:szCs w:val="24"/>
        </w:rPr>
        <w:t>+，以及各指标到</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的距离。目标值越接近正理想解，同时越远离</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，则该评价目标越优；越远离正理想解、越接近</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的目标越劣。计算公式如（</w:t>
      </w:r>
      <w:r w:rsidRPr="004F29D8">
        <w:rPr>
          <w:rFonts w:ascii="Times New Roman" w:eastAsia="宋体" w:hAnsi="Times New Roman"/>
          <w:sz w:val="24"/>
          <w:szCs w:val="24"/>
        </w:rPr>
        <w:t>7</w:t>
      </w:r>
      <w:r w:rsidRPr="002C2919">
        <w:rPr>
          <w:rFonts w:ascii="宋体" w:eastAsia="宋体" w:hAnsi="宋体"/>
          <w:sz w:val="24"/>
          <w:szCs w:val="24"/>
        </w:rPr>
        <w:t>）、（</w:t>
      </w:r>
      <w:r w:rsidRPr="004F29D8">
        <w:rPr>
          <w:rFonts w:ascii="Times New Roman" w:eastAsia="宋体" w:hAnsi="Times New Roman"/>
          <w:sz w:val="24"/>
          <w:szCs w:val="24"/>
        </w:rPr>
        <w:t>8</w:t>
      </w:r>
      <w:r w:rsidRPr="002C2919">
        <w:rPr>
          <w:rFonts w:ascii="宋体" w:eastAsia="宋体" w:hAnsi="宋体"/>
          <w:sz w:val="24"/>
          <w:szCs w:val="24"/>
        </w:rPr>
        <w:t>）</w:t>
      </w:r>
    </w:p>
    <w:p w14:paraId="5C760477" w14:textId="77777777" w:rsidR="009958A9" w:rsidRDefault="009958A9" w:rsidP="009958A9">
      <w:pPr>
        <w:pStyle w:val="a7"/>
        <w:spacing w:line="360" w:lineRule="auto"/>
        <w:ind w:left="360" w:firstLineChars="0" w:firstLine="0"/>
        <w:rPr>
          <w:rFonts w:ascii="宋体" w:eastAsia="宋体" w:hAnsi="宋体"/>
          <w:sz w:val="24"/>
          <w:szCs w:val="24"/>
        </w:rPr>
      </w:pPr>
      <w:r>
        <w:t xml:space="preserve">                     </w:t>
      </w:r>
      <w:r>
        <w:tab/>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rPr>
                  <m:t>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4F29D8">
        <w:rPr>
          <w:rFonts w:ascii="Times New Roman" w:eastAsia="宋体" w:hAnsi="Times New Roman"/>
          <w:sz w:val="24"/>
          <w:szCs w:val="24"/>
        </w:rPr>
        <w:t>7</w:t>
      </w:r>
      <w:r w:rsidRPr="00C85D44">
        <w:rPr>
          <w:rFonts w:ascii="宋体" w:eastAsia="宋体" w:hAnsi="宋体" w:hint="eastAsia"/>
          <w:sz w:val="24"/>
          <w:szCs w:val="24"/>
        </w:rPr>
        <w:t>）</w:t>
      </w:r>
    </w:p>
    <w:p w14:paraId="369620D3" w14:textId="77777777" w:rsidR="009958A9" w:rsidRPr="00C85D44" w:rsidRDefault="009958A9" w:rsidP="009958A9">
      <w:pPr>
        <w:pStyle w:val="a7"/>
        <w:spacing w:line="360" w:lineRule="auto"/>
        <w:ind w:left="360" w:firstLineChars="0" w:firstLine="0"/>
        <w:rPr>
          <w:rFonts w:ascii="宋体" w:eastAsia="宋体" w:hAnsi="宋体"/>
          <w:sz w:val="24"/>
          <w:szCs w:val="24"/>
        </w:rPr>
      </w:pPr>
    </w:p>
    <w:p w14:paraId="3875FF17" w14:textId="77777777" w:rsidR="009958A9" w:rsidRPr="00C85D44" w:rsidRDefault="009958A9" w:rsidP="009958A9">
      <w:pPr>
        <w:pStyle w:val="a7"/>
        <w:spacing w:line="360" w:lineRule="auto"/>
        <w:ind w:left="720" w:firstLineChars="0" w:firstLine="0"/>
        <w:jc w:val="left"/>
        <w:rPr>
          <w:rFonts w:ascii="宋体" w:eastAsia="宋体" w:hAnsi="宋体"/>
          <w:sz w:val="24"/>
          <w:szCs w:val="24"/>
        </w:rPr>
      </w:pPr>
      <w:r>
        <w:t xml:space="preserve">                 </w:t>
      </w:r>
      <w:r>
        <w:tab/>
        <w:t xml:space="preserve">  </w:t>
      </w:r>
      <w:r w:rsidRPr="00C85D44">
        <w:rPr>
          <w:rFonts w:ascii="宋体" w:eastAsia="宋体" w:hAnsi="宋体"/>
          <w:sz w:val="24"/>
          <w:szCs w:val="24"/>
        </w:rPr>
        <w:t xml:space="preserve"> </w:t>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rPr>
                  <m:t>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4F29D8">
        <w:rPr>
          <w:rFonts w:ascii="Times New Roman" w:eastAsia="宋体" w:hAnsi="Times New Roman" w:hint="eastAsia"/>
          <w:sz w:val="24"/>
          <w:szCs w:val="24"/>
        </w:rPr>
        <w:t>8</w:t>
      </w:r>
      <w:r w:rsidRPr="00C85D44">
        <w:rPr>
          <w:rFonts w:ascii="宋体" w:eastAsia="宋体" w:hAnsi="宋体" w:hint="eastAsia"/>
          <w:sz w:val="24"/>
          <w:szCs w:val="24"/>
        </w:rPr>
        <w:t>）</w:t>
      </w:r>
    </w:p>
    <w:p w14:paraId="21C7F74A" w14:textId="77777777" w:rsidR="009958A9" w:rsidRPr="002C2919" w:rsidRDefault="009958A9" w:rsidP="009958A9"/>
    <w:p w14:paraId="0F6694DF" w14:textId="63897F03" w:rsidR="009958A9" w:rsidRPr="00AE2456" w:rsidRDefault="00FE1484" w:rsidP="00BC1132">
      <w:pPr>
        <w:pStyle w:val="3"/>
        <w:rPr>
          <w:rFonts w:ascii="黑体" w:eastAsia="黑体" w:hAnsi="黑体"/>
          <w:sz w:val="28"/>
          <w:szCs w:val="28"/>
        </w:rPr>
      </w:pPr>
      <w:bookmarkStart w:id="1111" w:name="_Toc134034141"/>
      <w:r w:rsidRPr="004F29D8">
        <w:rPr>
          <w:rFonts w:ascii="Times New Roman" w:eastAsia="黑体" w:hAnsi="Times New Roman"/>
          <w:sz w:val="28"/>
          <w:szCs w:val="28"/>
        </w:rPr>
        <w:t>6</w:t>
      </w:r>
      <w:r w:rsidR="00B53BD7">
        <w:rPr>
          <w:rFonts w:ascii="黑体" w:eastAsia="黑体" w:hAnsi="黑体" w:hint="eastAsia"/>
          <w:sz w:val="28"/>
          <w:szCs w:val="28"/>
        </w:rPr>
        <w:t>．</w:t>
      </w:r>
      <w:r w:rsidR="009958A9" w:rsidRPr="00AE2456">
        <w:rPr>
          <w:rFonts w:ascii="黑体" w:eastAsia="黑体" w:hAnsi="黑体"/>
          <w:sz w:val="28"/>
          <w:szCs w:val="28"/>
        </w:rPr>
        <w:t>计算相对贴近度及排序</w:t>
      </w:r>
      <w:bookmarkEnd w:id="1111"/>
    </w:p>
    <w:p w14:paraId="6D69F152" w14:textId="660FEFBD" w:rsidR="009958A9" w:rsidRPr="00704F4F" w:rsidRDefault="009958A9" w:rsidP="009958A9">
      <w:pPr>
        <w:spacing w:line="360" w:lineRule="auto"/>
        <w:rPr>
          <w:rFonts w:ascii="宋体" w:eastAsia="宋体" w:hAnsi="宋体"/>
          <w:sz w:val="24"/>
          <w:szCs w:val="24"/>
        </w:rPr>
      </w:pPr>
      <w:r>
        <w:tab/>
      </w:r>
      <w:r w:rsidRPr="00704F4F">
        <w:rPr>
          <w:rFonts w:ascii="宋体" w:eastAsia="宋体" w:hAnsi="宋体"/>
          <w:sz w:val="24"/>
          <w:szCs w:val="24"/>
        </w:rPr>
        <w:t>计算各评价目标与</w:t>
      </w:r>
      <w:proofErr w:type="gramStart"/>
      <w:r w:rsidRPr="00704F4F">
        <w:rPr>
          <w:rFonts w:ascii="宋体" w:eastAsia="宋体" w:hAnsi="宋体"/>
          <w:sz w:val="24"/>
          <w:szCs w:val="24"/>
        </w:rPr>
        <w:t>理想解</w:t>
      </w:r>
      <w:proofErr w:type="gramEnd"/>
      <w:r w:rsidRPr="00704F4F">
        <w:rPr>
          <w:rFonts w:ascii="宋体" w:eastAsia="宋体" w:hAnsi="宋体"/>
          <w:sz w:val="24"/>
          <w:szCs w:val="24"/>
        </w:rPr>
        <w:t>的相对贴进度</w:t>
      </w:r>
      <w:ins w:id="1112" w:author="Tu Tu" w:date="2023-05-03T18:39:00Z">
        <w:r w:rsidR="00DA73C4" w:rsidRPr="004F29D8">
          <w:rPr>
            <w:rFonts w:ascii="Times New Roman" w:eastAsia="宋体" w:hAnsi="Times New Roman" w:hint="eastAsia"/>
            <w:sz w:val="24"/>
            <w:szCs w:val="24"/>
          </w:rPr>
          <w:t>D</w:t>
        </w:r>
      </w:ins>
      <w:del w:id="1113" w:author="Tu Tu" w:date="2023-05-03T18:39:00Z">
        <w:r w:rsidRPr="00E65CCB" w:rsidDel="00DA73C4">
          <w:rPr>
            <w:rFonts w:ascii="Times New Roman" w:eastAsia="宋体" w:hAnsi="Times New Roman"/>
            <w:sz w:val="24"/>
            <w:szCs w:val="24"/>
          </w:rPr>
          <w:delText>C</w:delText>
        </w:r>
      </w:del>
      <w:r w:rsidRPr="00704F4F">
        <w:rPr>
          <w:rFonts w:ascii="宋体" w:eastAsia="宋体" w:hAnsi="宋体"/>
          <w:sz w:val="24"/>
          <w:szCs w:val="24"/>
        </w:rPr>
        <w:t>(</w:t>
      </w:r>
      <w:r w:rsidRPr="004F29D8">
        <w:rPr>
          <w:rFonts w:ascii="Times New Roman" w:eastAsia="宋体" w:hAnsi="Times New Roman"/>
          <w:sz w:val="24"/>
          <w:szCs w:val="24"/>
        </w:rPr>
        <w:t>0</w:t>
      </w:r>
      <w:r w:rsidRPr="00704F4F">
        <w:rPr>
          <w:rFonts w:ascii="宋体" w:eastAsia="宋体" w:hAnsi="宋体"/>
          <w:sz w:val="24"/>
          <w:szCs w:val="24"/>
        </w:rPr>
        <w:t>&lt;=</w:t>
      </w:r>
      <w:ins w:id="1114" w:author="Tu Tu" w:date="2023-05-03T18:39:00Z">
        <w:r w:rsidR="00DA73C4" w:rsidRPr="004F29D8">
          <w:rPr>
            <w:rFonts w:ascii="Times New Roman" w:eastAsia="宋体" w:hAnsi="Times New Roman"/>
            <w:sz w:val="24"/>
            <w:szCs w:val="24"/>
          </w:rPr>
          <w:t>D</w:t>
        </w:r>
      </w:ins>
      <w:del w:id="1115" w:author="Tu Tu" w:date="2023-05-03T18:39:00Z">
        <w:r w:rsidRPr="00E65CCB" w:rsidDel="00DA73C4">
          <w:rPr>
            <w:rFonts w:ascii="Times New Roman" w:eastAsia="宋体" w:hAnsi="Times New Roman"/>
            <w:sz w:val="24"/>
            <w:szCs w:val="24"/>
          </w:rPr>
          <w:delText>C</w:delText>
        </w:r>
      </w:del>
      <w:r w:rsidRPr="00704F4F">
        <w:rPr>
          <w:rFonts w:ascii="宋体" w:eastAsia="宋体" w:hAnsi="宋体"/>
          <w:sz w:val="24"/>
          <w:szCs w:val="24"/>
        </w:rPr>
        <w:t>&lt;=</w:t>
      </w:r>
      <w:r w:rsidRPr="004F29D8">
        <w:rPr>
          <w:rFonts w:ascii="Times New Roman" w:eastAsia="宋体" w:hAnsi="Times New Roman"/>
          <w:sz w:val="24"/>
          <w:szCs w:val="24"/>
        </w:rPr>
        <w:t>1</w:t>
      </w:r>
      <w:r w:rsidRPr="00704F4F">
        <w:rPr>
          <w:rFonts w:ascii="宋体" w:eastAsia="宋体" w:hAnsi="宋体"/>
          <w:sz w:val="24"/>
          <w:szCs w:val="24"/>
        </w:rPr>
        <w:t>)，贴近度越高，该目标越优，并根据此进行优劣排序。</w:t>
      </w:r>
    </w:p>
    <w:p w14:paraId="145BCD7A" w14:textId="77777777" w:rsidR="009958A9" w:rsidRPr="00C85D44" w:rsidRDefault="009958A9" w:rsidP="009958A9">
      <w:pPr>
        <w:pStyle w:val="a7"/>
        <w:spacing w:line="360" w:lineRule="auto"/>
        <w:ind w:left="360" w:firstLineChars="0" w:firstLine="0"/>
        <w:rPr>
          <w:rFonts w:ascii="宋体" w:eastAsia="宋体" w:hAnsi="宋体"/>
          <w:sz w:val="24"/>
          <w:szCs w:val="24"/>
        </w:rPr>
      </w:pPr>
      <m:oMathPara>
        <m:oMath>
          <m:r>
            <w:rPr>
              <w:rFonts w:ascii="Cambria Math" w:eastAsia="宋体" w:hAnsi="Cambria Math"/>
              <w:sz w:val="24"/>
              <w:szCs w:val="24"/>
            </w:rPr>
            <m:t>D=</m:t>
          </m:r>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m:oMathPara>
    </w:p>
    <w:p w14:paraId="20E6905F" w14:textId="77777777" w:rsidR="009958A9" w:rsidRDefault="009958A9" w:rsidP="009958A9"/>
    <w:p w14:paraId="483D5830" w14:textId="5B2B7A87" w:rsidR="009958A9" w:rsidRPr="002D3601" w:rsidRDefault="009958A9" w:rsidP="009958A9">
      <w:pPr>
        <w:spacing w:line="360" w:lineRule="auto"/>
        <w:rPr>
          <w:rFonts w:ascii="宋体" w:eastAsia="宋体" w:hAnsi="宋体"/>
          <w:sz w:val="24"/>
          <w:szCs w:val="24"/>
        </w:rPr>
      </w:pPr>
      <w:r>
        <w:tab/>
      </w:r>
      <w:del w:id="1116" w:author="Tu Tu" w:date="2023-05-03T19:03:00Z">
        <w:r w:rsidR="0022265E" w:rsidRPr="00C917AD" w:rsidDel="00E56C94">
          <w:rPr>
            <w:rFonts w:ascii="Times New Roman" w:eastAsia="宋体" w:hAnsi="Times New Roman"/>
            <w:sz w:val="24"/>
            <w:szCs w:val="24"/>
          </w:rPr>
          <w:delText>TOPSIS</w:delText>
        </w:r>
      </w:del>
      <w:ins w:id="1117" w:author="Tu Tu" w:date="2023-05-03T19:03:00Z">
        <w:r w:rsidR="00E56C94" w:rsidRPr="004F29D8">
          <w:rPr>
            <w:rFonts w:ascii="Times New Roman" w:eastAsia="宋体" w:hAnsi="Times New Roman"/>
            <w:sz w:val="24"/>
            <w:szCs w:val="24"/>
          </w:rPr>
          <w:t>TOPSIS</w:t>
        </w:r>
      </w:ins>
      <w:r w:rsidRPr="002D3601">
        <w:rPr>
          <w:rFonts w:ascii="宋体" w:eastAsia="宋体" w:hAnsi="宋体"/>
          <w:sz w:val="24"/>
          <w:szCs w:val="24"/>
        </w:rPr>
        <w:t>方法是一种简单而有效的决策分析方法，适用于各种领域的决策问题。</w:t>
      </w:r>
      <w:proofErr w:type="gramStart"/>
      <w:r w:rsidRPr="002D3601">
        <w:rPr>
          <w:rFonts w:ascii="宋体" w:eastAsia="宋体" w:hAnsi="宋体"/>
          <w:sz w:val="24"/>
          <w:szCs w:val="24"/>
        </w:rPr>
        <w:t>基于熵权的</w:t>
      </w:r>
      <w:proofErr w:type="gramEnd"/>
      <w:del w:id="1118" w:author="Tu Tu" w:date="2023-05-03T19:03:00Z">
        <w:r w:rsidR="0022265E" w:rsidRPr="00C917AD" w:rsidDel="00E56C94">
          <w:rPr>
            <w:rFonts w:ascii="Times New Roman" w:eastAsia="宋体" w:hAnsi="Times New Roman"/>
            <w:sz w:val="24"/>
            <w:szCs w:val="24"/>
          </w:rPr>
          <w:delText>TOPSIS</w:delText>
        </w:r>
      </w:del>
      <w:ins w:id="1119" w:author="Tu Tu" w:date="2023-05-03T19:03:00Z">
        <w:r w:rsidR="00E56C94" w:rsidRPr="004F29D8">
          <w:rPr>
            <w:rFonts w:ascii="Times New Roman" w:eastAsia="宋体" w:hAnsi="Times New Roman"/>
            <w:sz w:val="24"/>
            <w:szCs w:val="24"/>
          </w:rPr>
          <w:t>TOPSIS</w:t>
        </w:r>
      </w:ins>
      <w:r w:rsidRPr="002D3601">
        <w:rPr>
          <w:rFonts w:ascii="宋体" w:eastAsia="宋体" w:hAnsi="宋体"/>
          <w:sz w:val="24"/>
          <w:szCs w:val="24"/>
        </w:rPr>
        <w:t>方法可以更准确地确定各指标的权重，提高评价结果的可靠性和准确性。</w:t>
      </w:r>
      <w:proofErr w:type="gramStart"/>
      <w:r w:rsidRPr="002D3601">
        <w:rPr>
          <w:rFonts w:ascii="宋体" w:eastAsia="宋体" w:hAnsi="宋体"/>
          <w:sz w:val="24"/>
          <w:szCs w:val="24"/>
        </w:rPr>
        <w:t>基于熵权的</w:t>
      </w:r>
      <w:proofErr w:type="gramEnd"/>
      <w:del w:id="1120" w:author="Tu Tu" w:date="2023-05-03T19:03:00Z">
        <w:r w:rsidR="0022265E" w:rsidRPr="00C917AD" w:rsidDel="00E56C94">
          <w:rPr>
            <w:rFonts w:ascii="Times New Roman" w:eastAsia="宋体" w:hAnsi="Times New Roman"/>
            <w:sz w:val="24"/>
            <w:szCs w:val="24"/>
          </w:rPr>
          <w:delText>TOPSIS</w:delText>
        </w:r>
      </w:del>
      <w:ins w:id="1121" w:author="Tu Tu" w:date="2023-05-03T19:03:00Z">
        <w:r w:rsidR="00E56C94" w:rsidRPr="004F29D8">
          <w:rPr>
            <w:rFonts w:ascii="Times New Roman" w:eastAsia="宋体" w:hAnsi="Times New Roman"/>
            <w:sz w:val="24"/>
            <w:szCs w:val="24"/>
          </w:rPr>
          <w:t>TOPSIS</w:t>
        </w:r>
      </w:ins>
      <w:r w:rsidRPr="002D3601">
        <w:rPr>
          <w:rFonts w:ascii="宋体" w:eastAsia="宋体" w:hAnsi="宋体"/>
          <w:sz w:val="24"/>
          <w:szCs w:val="24"/>
        </w:rPr>
        <w:t>方法是</w:t>
      </w:r>
      <w:proofErr w:type="gramStart"/>
      <w:r w:rsidRPr="002D3601">
        <w:rPr>
          <w:rFonts w:ascii="宋体" w:eastAsia="宋体" w:hAnsi="宋体"/>
          <w:sz w:val="24"/>
          <w:szCs w:val="24"/>
        </w:rPr>
        <w:t>将熵权法</w:t>
      </w:r>
      <w:proofErr w:type="gramEnd"/>
      <w:r w:rsidRPr="002D3601">
        <w:rPr>
          <w:rFonts w:ascii="宋体" w:eastAsia="宋体" w:hAnsi="宋体"/>
          <w:sz w:val="24"/>
          <w:szCs w:val="24"/>
        </w:rPr>
        <w:t>与</w:t>
      </w:r>
      <w:del w:id="1122" w:author="Tu Tu" w:date="2023-05-03T19:03:00Z">
        <w:r w:rsidR="0022265E" w:rsidRPr="00C917AD" w:rsidDel="00E56C94">
          <w:rPr>
            <w:rFonts w:ascii="Times New Roman" w:eastAsia="宋体" w:hAnsi="Times New Roman"/>
            <w:sz w:val="24"/>
            <w:szCs w:val="24"/>
          </w:rPr>
          <w:delText>TOPSIS</w:delText>
        </w:r>
      </w:del>
      <w:ins w:id="1123" w:author="Tu Tu" w:date="2023-05-03T19:03:00Z">
        <w:r w:rsidR="00E56C94" w:rsidRPr="004F29D8">
          <w:rPr>
            <w:rFonts w:ascii="Times New Roman" w:eastAsia="宋体" w:hAnsi="Times New Roman"/>
            <w:sz w:val="24"/>
            <w:szCs w:val="24"/>
          </w:rPr>
          <w:t>TOPSIS</w:t>
        </w:r>
      </w:ins>
      <w:r w:rsidRPr="002D3601">
        <w:rPr>
          <w:rFonts w:ascii="宋体" w:eastAsia="宋体" w:hAnsi="宋体"/>
          <w:sz w:val="24"/>
          <w:szCs w:val="24"/>
        </w:rPr>
        <w:t>方法相结合，</w:t>
      </w:r>
      <w:proofErr w:type="gramStart"/>
      <w:r w:rsidRPr="002D3601">
        <w:rPr>
          <w:rFonts w:ascii="宋体" w:eastAsia="宋体" w:hAnsi="宋体"/>
          <w:sz w:val="24"/>
          <w:szCs w:val="24"/>
        </w:rPr>
        <w:t>使用熵权法</w:t>
      </w:r>
      <w:proofErr w:type="gramEnd"/>
      <w:r w:rsidRPr="002D3601">
        <w:rPr>
          <w:rFonts w:ascii="宋体" w:eastAsia="宋体" w:hAnsi="宋体"/>
          <w:sz w:val="24"/>
          <w:szCs w:val="24"/>
        </w:rPr>
        <w:t>来确定各指标的权重，从而提高评价结果的可靠性和准确性。</w:t>
      </w:r>
    </w:p>
    <w:p w14:paraId="746D14CF" w14:textId="2E08726C" w:rsidR="009958A9" w:rsidRPr="002D3601" w:rsidRDefault="009958A9" w:rsidP="009958A9">
      <w:pPr>
        <w:spacing w:line="360" w:lineRule="auto"/>
        <w:rPr>
          <w:rFonts w:ascii="宋体" w:eastAsia="宋体" w:hAnsi="宋体"/>
          <w:sz w:val="24"/>
          <w:szCs w:val="24"/>
        </w:rPr>
      </w:pPr>
      <w:r w:rsidRPr="002D3601">
        <w:rPr>
          <w:rFonts w:ascii="宋体" w:eastAsia="宋体" w:hAnsi="宋体"/>
          <w:sz w:val="24"/>
          <w:szCs w:val="24"/>
        </w:rPr>
        <w:tab/>
      </w:r>
      <w:proofErr w:type="gramStart"/>
      <w:r w:rsidRPr="002D3601">
        <w:rPr>
          <w:rFonts w:ascii="宋体" w:eastAsia="宋体" w:hAnsi="宋体"/>
          <w:sz w:val="24"/>
          <w:szCs w:val="24"/>
        </w:rPr>
        <w:t>基于熵权的</w:t>
      </w:r>
      <w:proofErr w:type="gramEnd"/>
      <w:del w:id="1124" w:author="Tu Tu" w:date="2023-05-03T19:03:00Z">
        <w:r w:rsidR="0022265E" w:rsidRPr="00C917AD" w:rsidDel="00E56C94">
          <w:rPr>
            <w:rFonts w:ascii="Times New Roman" w:eastAsia="宋体" w:hAnsi="Times New Roman"/>
            <w:sz w:val="24"/>
            <w:szCs w:val="24"/>
          </w:rPr>
          <w:delText>TOPSIS</w:delText>
        </w:r>
      </w:del>
      <w:ins w:id="1125" w:author="Tu Tu" w:date="2023-05-03T19:03:00Z">
        <w:r w:rsidR="00E56C94" w:rsidRPr="004F29D8">
          <w:rPr>
            <w:rFonts w:ascii="Times New Roman" w:eastAsia="宋体" w:hAnsi="Times New Roman"/>
            <w:sz w:val="24"/>
            <w:szCs w:val="24"/>
          </w:rPr>
          <w:t>TOPSIS</w:t>
        </w:r>
      </w:ins>
      <w:r w:rsidRPr="002D3601">
        <w:rPr>
          <w:rFonts w:ascii="宋体" w:eastAsia="宋体" w:hAnsi="宋体"/>
          <w:sz w:val="24"/>
          <w:szCs w:val="24"/>
        </w:rPr>
        <w:t>方法的优点在于，可以避免主观因素对指标权重的影响，同时能够充分考虑各指标之间的相互关系。在实际应用中，</w:t>
      </w:r>
      <w:proofErr w:type="gramStart"/>
      <w:r w:rsidRPr="002D3601">
        <w:rPr>
          <w:rFonts w:ascii="宋体" w:eastAsia="宋体" w:hAnsi="宋体"/>
          <w:sz w:val="24"/>
          <w:szCs w:val="24"/>
        </w:rPr>
        <w:t>熵权法</w:t>
      </w:r>
      <w:proofErr w:type="gramEnd"/>
      <w:r w:rsidRPr="002D3601">
        <w:rPr>
          <w:rFonts w:ascii="宋体" w:eastAsia="宋体" w:hAnsi="宋体"/>
          <w:sz w:val="24"/>
          <w:szCs w:val="24"/>
        </w:rPr>
        <w:t>可以根据不同</w:t>
      </w:r>
      <w:r w:rsidRPr="002D3601">
        <w:rPr>
          <w:rFonts w:ascii="宋体" w:eastAsia="宋体" w:hAnsi="宋体"/>
          <w:sz w:val="24"/>
          <w:szCs w:val="24"/>
        </w:rPr>
        <w:lastRenderedPageBreak/>
        <w:t>的应用场景和决策问题进行调整和改进，以适应不同的需求。该方法在各领域得到了广泛应用，如</w:t>
      </w:r>
      <w:proofErr w:type="gramStart"/>
      <w:r w:rsidRPr="002D3601">
        <w:rPr>
          <w:rFonts w:ascii="宋体" w:eastAsia="宋体" w:hAnsi="宋体"/>
          <w:sz w:val="24"/>
          <w:szCs w:val="24"/>
        </w:rPr>
        <w:t>企业绩效评价</w:t>
      </w:r>
      <w:proofErr w:type="gramEnd"/>
      <w:r w:rsidRPr="002D3601">
        <w:rPr>
          <w:rFonts w:ascii="宋体" w:eastAsia="宋体" w:hAnsi="宋体"/>
          <w:sz w:val="24"/>
          <w:szCs w:val="24"/>
        </w:rPr>
        <w:t>、产品质量评价、工程项目选址等。例如，在企业</w:t>
      </w:r>
      <w:proofErr w:type="gramStart"/>
      <w:r w:rsidRPr="002D3601">
        <w:rPr>
          <w:rFonts w:ascii="宋体" w:eastAsia="宋体" w:hAnsi="宋体"/>
          <w:sz w:val="24"/>
          <w:szCs w:val="24"/>
        </w:rPr>
        <w:t>绩效评价</w:t>
      </w:r>
      <w:proofErr w:type="gramEnd"/>
      <w:r w:rsidRPr="002D3601">
        <w:rPr>
          <w:rFonts w:ascii="宋体" w:eastAsia="宋体" w:hAnsi="宋体"/>
          <w:sz w:val="24"/>
          <w:szCs w:val="24"/>
        </w:rPr>
        <w:t>中，可以通过该方法来确定各项经营指标的权重，评估企业的绩效状况，为企业决策提供依据；在产品质</w:t>
      </w:r>
      <w:proofErr w:type="gramStart"/>
      <w:r w:rsidRPr="002D3601">
        <w:rPr>
          <w:rFonts w:ascii="宋体" w:eastAsia="宋体" w:hAnsi="宋体"/>
          <w:sz w:val="24"/>
          <w:szCs w:val="24"/>
        </w:rPr>
        <w:t>量评价</w:t>
      </w:r>
      <w:proofErr w:type="gramEnd"/>
      <w:r w:rsidRPr="002D3601">
        <w:rPr>
          <w:rFonts w:ascii="宋体" w:eastAsia="宋体" w:hAnsi="宋体"/>
          <w:sz w:val="24"/>
          <w:szCs w:val="24"/>
        </w:rPr>
        <w:t>中，可以使用该方法来确定各项质量指标的权重，评估产品的整体质量水平，为企业产品设计和改进提供参考；在工程项目选址中，可以</w:t>
      </w:r>
      <w:r w:rsidRPr="002D3601">
        <w:rPr>
          <w:rFonts w:ascii="宋体" w:eastAsia="宋体" w:hAnsi="宋体" w:hint="eastAsia"/>
          <w:sz w:val="24"/>
          <w:szCs w:val="24"/>
        </w:rPr>
        <w:t>使用该方法来确定各项选址指标的权重，评估不同选址方案的优劣，为项目决策提供依据。</w:t>
      </w:r>
    </w:p>
    <w:p w14:paraId="17C42E35" w14:textId="151A69DC" w:rsidR="009958A9" w:rsidRDefault="009958A9" w:rsidP="009958A9">
      <w:pPr>
        <w:spacing w:line="360" w:lineRule="auto"/>
        <w:rPr>
          <w:rFonts w:ascii="宋体" w:eastAsia="宋体" w:hAnsi="宋体"/>
          <w:sz w:val="24"/>
          <w:szCs w:val="24"/>
        </w:rPr>
      </w:pPr>
      <w:r w:rsidRPr="002D3601">
        <w:rPr>
          <w:rFonts w:ascii="宋体" w:eastAsia="宋体" w:hAnsi="宋体"/>
          <w:sz w:val="24"/>
          <w:szCs w:val="24"/>
        </w:rPr>
        <w:tab/>
        <w:t>总之，</w:t>
      </w:r>
      <w:proofErr w:type="gramStart"/>
      <w:r w:rsidRPr="002D3601">
        <w:rPr>
          <w:rFonts w:ascii="宋体" w:eastAsia="宋体" w:hAnsi="宋体"/>
          <w:sz w:val="24"/>
          <w:szCs w:val="24"/>
        </w:rPr>
        <w:t>基于熵权的</w:t>
      </w:r>
      <w:proofErr w:type="gramEnd"/>
      <w:del w:id="1126" w:author="Tu Tu" w:date="2023-05-03T19:03:00Z">
        <w:r w:rsidR="0022265E" w:rsidRPr="00C917AD" w:rsidDel="00E56C94">
          <w:rPr>
            <w:rFonts w:ascii="Times New Roman" w:eastAsia="宋体" w:hAnsi="Times New Roman"/>
            <w:sz w:val="24"/>
            <w:szCs w:val="24"/>
          </w:rPr>
          <w:delText>TOPSIS</w:delText>
        </w:r>
      </w:del>
      <w:ins w:id="1127" w:author="Tu Tu" w:date="2023-05-03T19:03:00Z">
        <w:r w:rsidR="00E56C94" w:rsidRPr="004F29D8">
          <w:rPr>
            <w:rFonts w:ascii="Times New Roman" w:eastAsia="宋体" w:hAnsi="Times New Roman"/>
            <w:sz w:val="24"/>
            <w:szCs w:val="24"/>
          </w:rPr>
          <w:t>TOPSIS</w:t>
        </w:r>
      </w:ins>
      <w:r w:rsidRPr="002D3601">
        <w:rPr>
          <w:rFonts w:ascii="宋体" w:eastAsia="宋体" w:hAnsi="宋体"/>
          <w:sz w:val="24"/>
          <w:szCs w:val="24"/>
        </w:rPr>
        <w:t>方法是一种有效的决策分析方法，在实际应用中具有广泛的应用前景。</w:t>
      </w:r>
    </w:p>
    <w:p w14:paraId="5C2D5509" w14:textId="77777777" w:rsidR="009958A9" w:rsidRDefault="009958A9" w:rsidP="009958A9">
      <w:pPr>
        <w:spacing w:line="360" w:lineRule="auto"/>
        <w:rPr>
          <w:rFonts w:ascii="宋体" w:eastAsia="宋体" w:hAnsi="宋体"/>
          <w:sz w:val="24"/>
          <w:szCs w:val="24"/>
        </w:rPr>
      </w:pPr>
    </w:p>
    <w:p w14:paraId="5224136F" w14:textId="77777777" w:rsidR="009958A9" w:rsidRDefault="009958A9" w:rsidP="009958A9">
      <w:pPr>
        <w:spacing w:line="360" w:lineRule="auto"/>
        <w:rPr>
          <w:rFonts w:ascii="宋体" w:eastAsia="宋体" w:hAnsi="宋体"/>
          <w:sz w:val="24"/>
          <w:szCs w:val="24"/>
        </w:rPr>
      </w:pPr>
    </w:p>
    <w:p w14:paraId="4D0A6902" w14:textId="77777777" w:rsidR="009958A9" w:rsidRDefault="009958A9" w:rsidP="009958A9">
      <w:pPr>
        <w:spacing w:line="360" w:lineRule="auto"/>
        <w:rPr>
          <w:rFonts w:ascii="宋体" w:eastAsia="宋体" w:hAnsi="宋体"/>
          <w:sz w:val="24"/>
          <w:szCs w:val="24"/>
        </w:rPr>
      </w:pPr>
    </w:p>
    <w:p w14:paraId="236B49D8" w14:textId="77777777" w:rsidR="009958A9" w:rsidRDefault="009958A9" w:rsidP="009958A9">
      <w:pPr>
        <w:spacing w:line="360" w:lineRule="auto"/>
        <w:rPr>
          <w:rFonts w:ascii="宋体" w:eastAsia="宋体" w:hAnsi="宋体"/>
          <w:sz w:val="24"/>
          <w:szCs w:val="24"/>
        </w:rPr>
      </w:pPr>
    </w:p>
    <w:p w14:paraId="65FCAE52" w14:textId="77777777" w:rsidR="009958A9" w:rsidRDefault="009958A9" w:rsidP="009958A9">
      <w:pPr>
        <w:spacing w:line="360" w:lineRule="auto"/>
        <w:rPr>
          <w:rFonts w:ascii="宋体" w:eastAsia="宋体" w:hAnsi="宋体"/>
          <w:sz w:val="24"/>
          <w:szCs w:val="24"/>
        </w:rPr>
      </w:pPr>
    </w:p>
    <w:p w14:paraId="29B86B3D" w14:textId="77777777" w:rsidR="009958A9" w:rsidRDefault="009958A9" w:rsidP="009958A9">
      <w:pPr>
        <w:spacing w:line="360" w:lineRule="auto"/>
        <w:rPr>
          <w:rFonts w:ascii="宋体" w:eastAsia="宋体" w:hAnsi="宋体"/>
          <w:sz w:val="24"/>
          <w:szCs w:val="24"/>
        </w:rPr>
      </w:pPr>
    </w:p>
    <w:p w14:paraId="35F32C93" w14:textId="77777777" w:rsidR="00E31451" w:rsidRDefault="00E31451" w:rsidP="009958A9">
      <w:pPr>
        <w:spacing w:line="360" w:lineRule="auto"/>
        <w:rPr>
          <w:rFonts w:ascii="宋体" w:eastAsia="宋体" w:hAnsi="宋体"/>
          <w:sz w:val="24"/>
          <w:szCs w:val="24"/>
        </w:rPr>
      </w:pPr>
    </w:p>
    <w:p w14:paraId="6B3E7427" w14:textId="77777777" w:rsidR="00B65322" w:rsidRDefault="00B65322" w:rsidP="009958A9">
      <w:pPr>
        <w:spacing w:line="360" w:lineRule="auto"/>
        <w:rPr>
          <w:rFonts w:ascii="宋体" w:eastAsia="宋体" w:hAnsi="宋体"/>
          <w:sz w:val="24"/>
          <w:szCs w:val="24"/>
        </w:rPr>
      </w:pPr>
    </w:p>
    <w:p w14:paraId="13D9B1ED" w14:textId="77777777" w:rsidR="00B65322" w:rsidRDefault="00B65322" w:rsidP="009958A9">
      <w:pPr>
        <w:spacing w:line="360" w:lineRule="auto"/>
        <w:rPr>
          <w:rFonts w:ascii="宋体" w:eastAsia="宋体" w:hAnsi="宋体"/>
          <w:sz w:val="24"/>
          <w:szCs w:val="24"/>
        </w:rPr>
      </w:pPr>
    </w:p>
    <w:p w14:paraId="02105A11" w14:textId="77777777" w:rsidR="00B65322" w:rsidRDefault="00B65322" w:rsidP="009958A9">
      <w:pPr>
        <w:spacing w:line="360" w:lineRule="auto"/>
        <w:rPr>
          <w:rFonts w:ascii="宋体" w:eastAsia="宋体" w:hAnsi="宋体"/>
          <w:sz w:val="24"/>
          <w:szCs w:val="24"/>
        </w:rPr>
      </w:pPr>
    </w:p>
    <w:p w14:paraId="0B74B849" w14:textId="77777777" w:rsidR="00B65322" w:rsidRDefault="00B65322" w:rsidP="009958A9">
      <w:pPr>
        <w:spacing w:line="360" w:lineRule="auto"/>
        <w:rPr>
          <w:rFonts w:ascii="宋体" w:eastAsia="宋体" w:hAnsi="宋体"/>
          <w:sz w:val="24"/>
          <w:szCs w:val="24"/>
        </w:rPr>
      </w:pPr>
    </w:p>
    <w:p w14:paraId="65F688A3" w14:textId="77777777" w:rsidR="00B65322" w:rsidRDefault="00B65322" w:rsidP="009958A9">
      <w:pPr>
        <w:spacing w:line="360" w:lineRule="auto"/>
        <w:rPr>
          <w:rFonts w:ascii="宋体" w:eastAsia="宋体" w:hAnsi="宋体"/>
          <w:sz w:val="24"/>
          <w:szCs w:val="24"/>
        </w:rPr>
      </w:pPr>
    </w:p>
    <w:p w14:paraId="48CEC006" w14:textId="77777777" w:rsidR="0036128F" w:rsidRDefault="0036128F" w:rsidP="0036128F">
      <w:pPr>
        <w:pStyle w:val="a7"/>
        <w:ind w:left="740" w:firstLineChars="0" w:firstLine="0"/>
        <w:jc w:val="center"/>
        <w:rPr>
          <w:ins w:id="1128" w:author="Tu Tu" w:date="2023-05-03T18:40:00Z"/>
          <w:rFonts w:ascii="黑体" w:eastAsia="黑体" w:hAnsi="黑体"/>
          <w:b/>
          <w:bCs/>
          <w:sz w:val="36"/>
          <w:szCs w:val="36"/>
        </w:rPr>
      </w:pPr>
    </w:p>
    <w:p w14:paraId="7D586350" w14:textId="77777777" w:rsidR="00425624" w:rsidRDefault="00425624" w:rsidP="0036128F">
      <w:pPr>
        <w:pStyle w:val="a7"/>
        <w:ind w:left="740" w:firstLineChars="0" w:firstLine="0"/>
        <w:jc w:val="center"/>
        <w:rPr>
          <w:ins w:id="1129" w:author="Tu Tu" w:date="2023-05-03T18:40:00Z"/>
          <w:rFonts w:ascii="黑体" w:eastAsia="黑体" w:hAnsi="黑体"/>
          <w:b/>
          <w:bCs/>
          <w:sz w:val="36"/>
          <w:szCs w:val="36"/>
        </w:rPr>
      </w:pPr>
    </w:p>
    <w:p w14:paraId="4F6AD7EB" w14:textId="77777777" w:rsidR="00425624" w:rsidRDefault="00425624" w:rsidP="0036128F">
      <w:pPr>
        <w:pStyle w:val="a7"/>
        <w:ind w:left="740" w:firstLineChars="0" w:firstLine="0"/>
        <w:jc w:val="center"/>
        <w:rPr>
          <w:ins w:id="1130" w:author="Tu Tu" w:date="2023-05-03T18:40:00Z"/>
          <w:rFonts w:ascii="黑体" w:eastAsia="黑体" w:hAnsi="黑体"/>
          <w:b/>
          <w:bCs/>
          <w:sz w:val="36"/>
          <w:szCs w:val="36"/>
        </w:rPr>
      </w:pPr>
    </w:p>
    <w:p w14:paraId="07077035" w14:textId="77777777" w:rsidR="00425624" w:rsidRDefault="00425624" w:rsidP="0036128F">
      <w:pPr>
        <w:pStyle w:val="a7"/>
        <w:ind w:left="740" w:firstLineChars="0" w:firstLine="0"/>
        <w:jc w:val="center"/>
        <w:rPr>
          <w:ins w:id="1131" w:author="Tu Tu" w:date="2023-05-03T18:40:00Z"/>
          <w:rFonts w:ascii="黑体" w:eastAsia="黑体" w:hAnsi="黑体"/>
          <w:b/>
          <w:bCs/>
          <w:sz w:val="36"/>
          <w:szCs w:val="36"/>
        </w:rPr>
      </w:pPr>
    </w:p>
    <w:p w14:paraId="6CC21357" w14:textId="77777777" w:rsidR="00425624" w:rsidRDefault="00425624" w:rsidP="0036128F">
      <w:pPr>
        <w:pStyle w:val="a7"/>
        <w:ind w:left="740" w:firstLineChars="0" w:firstLine="0"/>
        <w:jc w:val="center"/>
        <w:rPr>
          <w:rFonts w:ascii="黑体" w:eastAsia="黑体" w:hAnsi="黑体" w:hint="eastAsia"/>
          <w:b/>
          <w:bCs/>
          <w:sz w:val="36"/>
          <w:szCs w:val="36"/>
        </w:rPr>
      </w:pPr>
    </w:p>
    <w:p w14:paraId="2DE843BF" w14:textId="6E8EB8D0" w:rsidR="009958A9" w:rsidRPr="004021C1" w:rsidRDefault="004021C1" w:rsidP="004021C1">
      <w:pPr>
        <w:pStyle w:val="1"/>
        <w:spacing w:before="156" w:after="156"/>
        <w:rPr>
          <w:b/>
          <w:bCs w:val="0"/>
        </w:rPr>
      </w:pPr>
      <w:bookmarkStart w:id="1132" w:name="_Toc134034142"/>
      <w:r w:rsidRPr="004021C1">
        <w:rPr>
          <w:rFonts w:hint="eastAsia"/>
          <w:b/>
          <w:bCs w:val="0"/>
          <w:lang w:eastAsia="zh-CN"/>
        </w:rPr>
        <w:lastRenderedPageBreak/>
        <w:t>四、</w:t>
      </w:r>
      <w:proofErr w:type="spellStart"/>
      <w:r w:rsidR="009958A9" w:rsidRPr="004021C1">
        <w:rPr>
          <w:rFonts w:hint="eastAsia"/>
          <w:b/>
          <w:bCs w:val="0"/>
        </w:rPr>
        <w:t>实证分析</w:t>
      </w:r>
      <w:bookmarkEnd w:id="1132"/>
      <w:proofErr w:type="spellEnd"/>
    </w:p>
    <w:p w14:paraId="427BC489" w14:textId="78257A87" w:rsidR="009958A9" w:rsidRPr="005C6752" w:rsidRDefault="00B96C70" w:rsidP="00B35105">
      <w:pPr>
        <w:pStyle w:val="2"/>
        <w:rPr>
          <w:rFonts w:ascii="黑体" w:eastAsia="黑体" w:hAnsi="黑体"/>
          <w:sz w:val="30"/>
          <w:szCs w:val="30"/>
        </w:rPr>
      </w:pPr>
      <w:bookmarkStart w:id="1133" w:name="_Toc134034143"/>
      <w:r w:rsidRPr="005C6752">
        <w:rPr>
          <w:rFonts w:ascii="黑体" w:eastAsia="黑体" w:hAnsi="黑体" w:hint="eastAsia"/>
          <w:sz w:val="30"/>
          <w:szCs w:val="30"/>
        </w:rPr>
        <w:t>（一）</w:t>
      </w:r>
      <w:r w:rsidR="009958A9" w:rsidRPr="005C6752">
        <w:rPr>
          <w:rFonts w:ascii="黑体" w:eastAsia="黑体" w:hAnsi="黑体"/>
          <w:sz w:val="30"/>
          <w:szCs w:val="30"/>
        </w:rPr>
        <w:t>样本介绍与数据统计</w:t>
      </w:r>
      <w:bookmarkEnd w:id="1133"/>
    </w:p>
    <w:p w14:paraId="212FA6EB" w14:textId="63172153" w:rsidR="009958A9" w:rsidRPr="00522160" w:rsidRDefault="009958A9" w:rsidP="009958A9">
      <w:pPr>
        <w:spacing w:line="360" w:lineRule="auto"/>
        <w:rPr>
          <w:rFonts w:ascii="宋体" w:eastAsia="宋体" w:hAnsi="宋体"/>
          <w:sz w:val="24"/>
          <w:szCs w:val="24"/>
        </w:rPr>
      </w:pPr>
      <w:r>
        <w:tab/>
      </w:r>
      <w:r w:rsidRPr="00522160">
        <w:rPr>
          <w:rFonts w:ascii="宋体" w:eastAsia="宋体" w:hAnsi="宋体"/>
          <w:sz w:val="24"/>
          <w:szCs w:val="24"/>
        </w:rPr>
        <w:t>本文旨在通过对广电运通、雷柏科技、纳思达、</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、道通科技、</w:t>
      </w:r>
      <w:r w:rsidRPr="004F29D8">
        <w:rPr>
          <w:rFonts w:ascii="Times New Roman" w:eastAsia="宋体" w:hAnsi="Times New Roman"/>
          <w:sz w:val="24"/>
          <w:szCs w:val="24"/>
        </w:rPr>
        <w:t>TCL</w:t>
      </w:r>
      <w:r w:rsidRPr="00522160">
        <w:rPr>
          <w:rFonts w:ascii="宋体" w:eastAsia="宋体" w:hAnsi="宋体"/>
          <w:sz w:val="24"/>
          <w:szCs w:val="24"/>
        </w:rPr>
        <w:t>、大华股份、</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、海康威视、科大讯飞、</w:t>
      </w:r>
      <w:proofErr w:type="gramStart"/>
      <w:r w:rsidRPr="00522160">
        <w:rPr>
          <w:rFonts w:ascii="宋体" w:eastAsia="宋体" w:hAnsi="宋体"/>
          <w:sz w:val="24"/>
          <w:szCs w:val="24"/>
        </w:rPr>
        <w:t>恒宇信通</w:t>
      </w:r>
      <w:proofErr w:type="gramEnd"/>
      <w:r w:rsidRPr="00522160">
        <w:rPr>
          <w:rFonts w:ascii="宋体" w:eastAsia="宋体" w:hAnsi="宋体"/>
          <w:sz w:val="24"/>
          <w:szCs w:val="24"/>
        </w:rPr>
        <w:t>、</w:t>
      </w:r>
      <w:proofErr w:type="gramStart"/>
      <w:r w:rsidRPr="00522160">
        <w:rPr>
          <w:rFonts w:ascii="宋体" w:eastAsia="宋体" w:hAnsi="宋体"/>
          <w:sz w:val="24"/>
          <w:szCs w:val="24"/>
        </w:rPr>
        <w:t>视源股份</w:t>
      </w:r>
      <w:proofErr w:type="gramEnd"/>
      <w:r w:rsidRPr="00522160">
        <w:rPr>
          <w:rFonts w:ascii="宋体" w:eastAsia="宋体" w:hAnsi="宋体"/>
          <w:sz w:val="24"/>
          <w:szCs w:val="24"/>
        </w:rPr>
        <w:t>、新国都、中兴通讯和东方电子等</w:t>
      </w:r>
      <w:r w:rsidRPr="004F29D8">
        <w:rPr>
          <w:rFonts w:ascii="Times New Roman" w:eastAsia="宋体" w:hAnsi="Times New Roman"/>
          <w:sz w:val="24"/>
          <w:szCs w:val="24"/>
        </w:rPr>
        <w:t>15</w:t>
      </w:r>
      <w:r w:rsidRPr="00522160">
        <w:rPr>
          <w:rFonts w:ascii="宋体" w:eastAsia="宋体" w:hAnsi="宋体"/>
          <w:sz w:val="24"/>
          <w:szCs w:val="24"/>
        </w:rPr>
        <w:t>家中</w:t>
      </w:r>
      <w:ins w:id="1134" w:author="Tu Tu" w:date="2023-05-03T18:40:00Z">
        <w:r w:rsidR="003E53ED">
          <w:rPr>
            <w:rFonts w:ascii="宋体" w:eastAsia="宋体" w:hAnsi="宋体" w:hint="eastAsia"/>
            <w:sz w:val="24"/>
            <w:szCs w:val="24"/>
          </w:rPr>
          <w:t>广东省嵌入式计算机上市</w:t>
        </w:r>
      </w:ins>
      <w:del w:id="1135" w:author="Tu Tu" w:date="2023-05-03T18:40:00Z">
        <w:r w:rsidRPr="00522160" w:rsidDel="003E53ED">
          <w:rPr>
            <w:rFonts w:ascii="宋体" w:eastAsia="宋体" w:hAnsi="宋体"/>
            <w:sz w:val="24"/>
            <w:szCs w:val="24"/>
          </w:rPr>
          <w:delText>国知名科技</w:delText>
        </w:r>
      </w:del>
      <w:r w:rsidRPr="00522160">
        <w:rPr>
          <w:rFonts w:ascii="宋体" w:eastAsia="宋体" w:hAnsi="宋体"/>
          <w:sz w:val="24"/>
          <w:szCs w:val="24"/>
        </w:rPr>
        <w:t>企业的分析，探究其</w:t>
      </w:r>
      <w:ins w:id="1136" w:author="Tu Tu" w:date="2023-05-03T18:40:00Z">
        <w:r w:rsidR="000E6F82">
          <w:rPr>
            <w:rFonts w:ascii="宋体" w:eastAsia="宋体" w:hAnsi="宋体" w:hint="eastAsia"/>
            <w:sz w:val="24"/>
            <w:szCs w:val="24"/>
          </w:rPr>
          <w:t>在该行业</w:t>
        </w:r>
      </w:ins>
      <w:del w:id="1137" w:author="Tu Tu" w:date="2023-05-03T18:40:00Z">
        <w:r w:rsidRPr="00522160" w:rsidDel="000E6F82">
          <w:rPr>
            <w:rFonts w:ascii="宋体" w:eastAsia="宋体" w:hAnsi="宋体"/>
            <w:sz w:val="24"/>
            <w:szCs w:val="24"/>
          </w:rPr>
          <w:delText>在全球科技领域</w:delText>
        </w:r>
      </w:del>
      <w:r w:rsidRPr="00522160">
        <w:rPr>
          <w:rFonts w:ascii="宋体" w:eastAsia="宋体" w:hAnsi="宋体"/>
          <w:sz w:val="24"/>
          <w:szCs w:val="24"/>
        </w:rPr>
        <w:t>中的竞争力和发展趋势，为</w:t>
      </w:r>
      <w:ins w:id="1138" w:author="Tu Tu" w:date="2023-05-03T18:40:00Z">
        <w:r w:rsidR="00C27A00">
          <w:rPr>
            <w:rFonts w:ascii="宋体" w:eastAsia="宋体" w:hAnsi="宋体" w:hint="eastAsia"/>
            <w:sz w:val="24"/>
            <w:szCs w:val="24"/>
          </w:rPr>
          <w:t>相关</w:t>
        </w:r>
      </w:ins>
      <w:ins w:id="1139" w:author="Tu Tu" w:date="2023-05-03T18:41:00Z">
        <w:r w:rsidR="00C27A00">
          <w:rPr>
            <w:rFonts w:ascii="宋体" w:eastAsia="宋体" w:hAnsi="宋体" w:hint="eastAsia"/>
            <w:sz w:val="24"/>
            <w:szCs w:val="24"/>
          </w:rPr>
          <w:t>行业</w:t>
        </w:r>
      </w:ins>
      <w:del w:id="1140" w:author="Tu Tu" w:date="2023-05-03T18:40:00Z">
        <w:r w:rsidRPr="00522160" w:rsidDel="00C27A00">
          <w:rPr>
            <w:rFonts w:ascii="宋体" w:eastAsia="宋体" w:hAnsi="宋体"/>
            <w:sz w:val="24"/>
            <w:szCs w:val="24"/>
          </w:rPr>
          <w:delText>科技</w:delText>
        </w:r>
      </w:del>
      <w:r w:rsidRPr="00522160">
        <w:rPr>
          <w:rFonts w:ascii="宋体" w:eastAsia="宋体" w:hAnsi="宋体"/>
          <w:sz w:val="24"/>
          <w:szCs w:val="24"/>
        </w:rPr>
        <w:t>企业的未来发展提供参考。</w:t>
      </w:r>
    </w:p>
    <w:p w14:paraId="3292BD1A" w14:textId="1E984642" w:rsidR="009958A9" w:rsidRPr="00522160" w:rsidRDefault="009958A9" w:rsidP="009958A9">
      <w:pPr>
        <w:spacing w:line="360" w:lineRule="auto"/>
        <w:rPr>
          <w:rFonts w:ascii="宋体" w:eastAsia="宋体" w:hAnsi="宋体"/>
          <w:sz w:val="24"/>
          <w:szCs w:val="24"/>
        </w:rPr>
      </w:pPr>
      <w:r w:rsidRPr="00522160">
        <w:rPr>
          <w:rFonts w:ascii="宋体" w:eastAsia="宋体" w:hAnsi="宋体"/>
          <w:sz w:val="24"/>
          <w:szCs w:val="24"/>
        </w:rPr>
        <w:tab/>
      </w:r>
      <w:ins w:id="1141" w:author="Tu Tu" w:date="2023-05-03T18:41:00Z">
        <w:r w:rsidR="00E579AA">
          <w:rPr>
            <w:rFonts w:ascii="宋体" w:eastAsia="宋体" w:hAnsi="宋体" w:hint="eastAsia"/>
            <w:sz w:val="24"/>
            <w:szCs w:val="24"/>
          </w:rPr>
          <w:t>在这些企业中</w:t>
        </w:r>
      </w:ins>
      <w:del w:id="1142" w:author="Tu Tu" w:date="2023-05-03T18:41:00Z">
        <w:r w:rsidRPr="00522160" w:rsidDel="00D345AA">
          <w:rPr>
            <w:rFonts w:ascii="宋体" w:eastAsia="宋体" w:hAnsi="宋体"/>
            <w:sz w:val="24"/>
            <w:szCs w:val="24"/>
          </w:rPr>
          <w:delText>其中</w:delText>
        </w:r>
      </w:del>
      <w:r w:rsidRPr="00522160">
        <w:rPr>
          <w:rFonts w:ascii="宋体" w:eastAsia="宋体" w:hAnsi="宋体"/>
          <w:sz w:val="24"/>
          <w:szCs w:val="24"/>
        </w:rPr>
        <w:t>，知名度较高、竞争力较强的企业有</w:t>
      </w:r>
      <w:del w:id="1143" w:author="Tu Tu" w:date="2023-05-03T18:41:00Z">
        <w:r w:rsidR="00522160" w:rsidDel="002B7529">
          <w:rPr>
            <w:rFonts w:ascii="宋体" w:eastAsia="宋体" w:hAnsi="宋体" w:hint="eastAsia"/>
            <w:sz w:val="24"/>
            <w:szCs w:val="24"/>
          </w:rPr>
          <w:delText>如下</w:delText>
        </w:r>
      </w:del>
      <w:r w:rsidR="00522160">
        <w:rPr>
          <w:rFonts w:ascii="宋体" w:eastAsia="宋体" w:hAnsi="宋体" w:hint="eastAsia"/>
          <w:sz w:val="24"/>
          <w:szCs w:val="24"/>
        </w:rPr>
        <w:t>：</w:t>
      </w:r>
      <w:r w:rsidRPr="00522160">
        <w:rPr>
          <w:rFonts w:ascii="宋体" w:eastAsia="宋体" w:hAnsi="宋体"/>
          <w:sz w:val="24"/>
          <w:szCs w:val="24"/>
        </w:rPr>
        <w:t>科大讯飞，全球领先的人工智能技术提供商之一，其产品和服务涵盖了语音识别、自然语言处理、机器翻译等多个领域；海康威视，全球领先的智能安</w:t>
      </w:r>
      <w:proofErr w:type="gramStart"/>
      <w:r w:rsidRPr="00522160">
        <w:rPr>
          <w:rFonts w:ascii="宋体" w:eastAsia="宋体" w:hAnsi="宋体"/>
          <w:sz w:val="24"/>
          <w:szCs w:val="24"/>
        </w:rPr>
        <w:t>防解决</w:t>
      </w:r>
      <w:proofErr w:type="gramEnd"/>
      <w:r w:rsidRPr="00522160">
        <w:rPr>
          <w:rFonts w:ascii="宋体" w:eastAsia="宋体" w:hAnsi="宋体"/>
          <w:sz w:val="24"/>
          <w:szCs w:val="24"/>
        </w:rPr>
        <w:t>方案提供商，其产品和服务被广泛应用于公共安全、交通、金融、能源等领域</w:t>
      </w:r>
      <w:r w:rsidR="00F56A1C">
        <w:rPr>
          <w:rFonts w:ascii="宋体" w:eastAsia="宋体" w:hAnsi="宋体" w:hint="eastAsia"/>
          <w:sz w:val="24"/>
          <w:szCs w:val="24"/>
        </w:rPr>
        <w:t>；</w:t>
      </w:r>
      <w:r w:rsidRPr="004F29D8">
        <w:rPr>
          <w:rFonts w:ascii="Times New Roman" w:eastAsia="宋体" w:hAnsi="Times New Roman"/>
          <w:sz w:val="24"/>
          <w:szCs w:val="24"/>
        </w:rPr>
        <w:t>TCL</w:t>
      </w:r>
      <w:r w:rsidRPr="00522160">
        <w:rPr>
          <w:rFonts w:ascii="宋体" w:eastAsia="宋体" w:hAnsi="宋体"/>
          <w:sz w:val="24"/>
          <w:szCs w:val="24"/>
        </w:rPr>
        <w:t>，知名的电子消费品牌，其产品涵盖了电视、手机、空调、冰箱等多个领域，是全球领先的智能家居生态系统提供商之一；中兴通讯，全球领先的通信解决方案提供商之一，其产品和服务覆盖了移动通信、固定网络、</w:t>
      </w:r>
      <w:proofErr w:type="gramStart"/>
      <w:r w:rsidRPr="00522160">
        <w:rPr>
          <w:rFonts w:ascii="宋体" w:eastAsia="宋体" w:hAnsi="宋体"/>
          <w:sz w:val="24"/>
          <w:szCs w:val="24"/>
        </w:rPr>
        <w:t>云计算</w:t>
      </w:r>
      <w:proofErr w:type="gramEnd"/>
      <w:r w:rsidRPr="00522160">
        <w:rPr>
          <w:rFonts w:ascii="宋体" w:eastAsia="宋体" w:hAnsi="宋体"/>
          <w:sz w:val="24"/>
          <w:szCs w:val="24"/>
        </w:rPr>
        <w:t>等多个领域</w:t>
      </w:r>
    </w:p>
    <w:p w14:paraId="426D667C" w14:textId="733ADE05" w:rsidR="009958A9" w:rsidRDefault="009958A9" w:rsidP="009958A9">
      <w:pPr>
        <w:spacing w:line="360" w:lineRule="auto"/>
        <w:rPr>
          <w:rFonts w:ascii="宋体" w:eastAsia="宋体" w:hAnsi="宋体"/>
          <w:sz w:val="24"/>
          <w:szCs w:val="24"/>
        </w:rPr>
      </w:pPr>
      <w:r w:rsidRPr="00522160">
        <w:rPr>
          <w:rFonts w:ascii="宋体" w:eastAsia="宋体" w:hAnsi="宋体"/>
          <w:sz w:val="24"/>
          <w:szCs w:val="24"/>
        </w:rPr>
        <w:tab/>
        <w:t>除此之外，其他</w:t>
      </w:r>
      <w:del w:id="1144" w:author="Tu Tu" w:date="2023-05-03T18:41:00Z">
        <w:r w:rsidRPr="00E65CCB" w:rsidDel="00C97511">
          <w:rPr>
            <w:rFonts w:ascii="Times New Roman" w:eastAsia="宋体" w:hAnsi="Times New Roman"/>
            <w:sz w:val="24"/>
            <w:szCs w:val="24"/>
          </w:rPr>
          <w:delText>10</w:delText>
        </w:r>
      </w:del>
      <w:ins w:id="1145" w:author="Tu Tu" w:date="2023-05-03T18:41:00Z">
        <w:r w:rsidR="005112CD">
          <w:rPr>
            <w:rFonts w:ascii="宋体" w:eastAsia="宋体" w:hAnsi="宋体" w:hint="eastAsia"/>
            <w:sz w:val="24"/>
            <w:szCs w:val="24"/>
          </w:rPr>
          <w:t>列出</w:t>
        </w:r>
      </w:ins>
      <w:del w:id="1146" w:author="Tu Tu" w:date="2023-05-03T18:41:00Z">
        <w:r w:rsidRPr="00522160" w:rsidDel="00C97511">
          <w:rPr>
            <w:rFonts w:ascii="宋体" w:eastAsia="宋体" w:hAnsi="宋体"/>
            <w:sz w:val="24"/>
            <w:szCs w:val="24"/>
          </w:rPr>
          <w:delText>家</w:delText>
        </w:r>
      </w:del>
      <w:r w:rsidRPr="00522160">
        <w:rPr>
          <w:rFonts w:ascii="宋体" w:eastAsia="宋体" w:hAnsi="宋体"/>
          <w:sz w:val="24"/>
          <w:szCs w:val="24"/>
        </w:rPr>
        <w:t>企业也是广东地区从事嵌入式计算机软硬件生产与制造</w:t>
      </w:r>
      <w:del w:id="1147" w:author="Tu Tu" w:date="2023-05-03T18:41:00Z">
        <w:r w:rsidRPr="00522160" w:rsidDel="003B10A1">
          <w:rPr>
            <w:rFonts w:ascii="宋体" w:eastAsia="宋体" w:hAnsi="宋体"/>
            <w:sz w:val="24"/>
            <w:szCs w:val="24"/>
          </w:rPr>
          <w:delText>的有较强竞争力</w:delText>
        </w:r>
      </w:del>
      <w:r w:rsidRPr="00522160">
        <w:rPr>
          <w:rFonts w:ascii="宋体" w:eastAsia="宋体" w:hAnsi="宋体"/>
          <w:sz w:val="24"/>
          <w:szCs w:val="24"/>
        </w:rPr>
        <w:t>的上市企业</w:t>
      </w:r>
      <w:ins w:id="1148" w:author="Tu Tu" w:date="2023-05-03T18:41:00Z">
        <w:r w:rsidR="00F9108C">
          <w:rPr>
            <w:rFonts w:ascii="宋体" w:eastAsia="宋体" w:hAnsi="宋体" w:hint="eastAsia"/>
            <w:sz w:val="24"/>
            <w:szCs w:val="24"/>
          </w:rPr>
          <w:t>：</w:t>
        </w:r>
      </w:ins>
      <w:del w:id="1149" w:author="Tu Tu" w:date="2023-05-03T18:41:00Z">
        <w:r w:rsidRPr="00522160" w:rsidDel="00BA287F">
          <w:rPr>
            <w:rFonts w:ascii="宋体" w:eastAsia="宋体" w:hAnsi="宋体"/>
            <w:sz w:val="24"/>
            <w:szCs w:val="24"/>
          </w:rPr>
          <w:delText>，例如</w:delText>
        </w:r>
      </w:del>
      <w:r w:rsidRPr="00522160">
        <w:rPr>
          <w:rFonts w:ascii="宋体" w:eastAsia="宋体" w:hAnsi="宋体"/>
          <w:sz w:val="24"/>
          <w:szCs w:val="24"/>
        </w:rPr>
        <w:t>广电运通是一家提供数字电视解决方案和其他广播电视技术产品和服务的企业，其产品涵盖数字电视、广电设备、电视直播等领域。作为中国数字电视产业的龙头企业之一，广电运通在国内市场占有较高份额；大华股份</w:t>
      </w:r>
      <w:del w:id="1150" w:author="Tu Tu" w:date="2023-05-03T18:42:00Z">
        <w:r w:rsidRPr="00522160" w:rsidDel="00B04791">
          <w:rPr>
            <w:rFonts w:ascii="宋体" w:eastAsia="宋体" w:hAnsi="宋体"/>
            <w:sz w:val="24"/>
            <w:szCs w:val="24"/>
          </w:rPr>
          <w:delText>则</w:delText>
        </w:r>
      </w:del>
      <w:r w:rsidRPr="00522160">
        <w:rPr>
          <w:rFonts w:ascii="宋体" w:eastAsia="宋体" w:hAnsi="宋体"/>
          <w:sz w:val="24"/>
          <w:szCs w:val="24"/>
        </w:rPr>
        <w:t>是一家提供安防监控产品和解决方案的企业。其产品和服务涵盖了视频监控、智慧交通、智慧城市等领域，是国内安防领域的龙头企业之一；</w:t>
      </w:r>
      <w:proofErr w:type="gramStart"/>
      <w:r w:rsidRPr="00522160">
        <w:rPr>
          <w:rFonts w:ascii="宋体" w:eastAsia="宋体" w:hAnsi="宋体"/>
          <w:sz w:val="24"/>
          <w:szCs w:val="24"/>
        </w:rPr>
        <w:t>航芯科技</w:t>
      </w:r>
      <w:proofErr w:type="gramEnd"/>
      <w:del w:id="1151" w:author="Tu Tu" w:date="2023-05-03T18:42:00Z">
        <w:r w:rsidRPr="00522160" w:rsidDel="00B04791">
          <w:rPr>
            <w:rFonts w:ascii="宋体" w:eastAsia="宋体" w:hAnsi="宋体"/>
            <w:sz w:val="24"/>
            <w:szCs w:val="24"/>
          </w:rPr>
          <w:delText>则</w:delText>
        </w:r>
      </w:del>
      <w:r w:rsidRPr="00522160">
        <w:rPr>
          <w:rFonts w:ascii="宋体" w:eastAsia="宋体" w:hAnsi="宋体"/>
          <w:sz w:val="24"/>
          <w:szCs w:val="24"/>
        </w:rPr>
        <w:t>是一家提供半导体芯片设计和</w:t>
      </w:r>
      <w:proofErr w:type="gramStart"/>
      <w:r w:rsidRPr="00522160">
        <w:rPr>
          <w:rFonts w:ascii="宋体" w:eastAsia="宋体" w:hAnsi="宋体"/>
          <w:sz w:val="24"/>
          <w:szCs w:val="24"/>
        </w:rPr>
        <w:t>技术</w:t>
      </w:r>
      <w:proofErr w:type="gramEnd"/>
      <w:r w:rsidRPr="00522160">
        <w:rPr>
          <w:rFonts w:ascii="宋体" w:eastAsia="宋体" w:hAnsi="宋体"/>
          <w:sz w:val="24"/>
          <w:szCs w:val="24"/>
        </w:rPr>
        <w:t>服务的企业。作为国内知名的半导体企业之一，</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已经</w:t>
      </w:r>
      <w:r w:rsidRPr="00522160">
        <w:rPr>
          <w:rFonts w:ascii="宋体" w:eastAsia="宋体" w:hAnsi="宋体" w:hint="eastAsia"/>
          <w:sz w:val="24"/>
          <w:szCs w:val="24"/>
        </w:rPr>
        <w:t>在多个领域取得了重要的技术突破和市场成果。同时，</w:t>
      </w:r>
      <w:proofErr w:type="gramStart"/>
      <w:r w:rsidRPr="00522160">
        <w:rPr>
          <w:rFonts w:ascii="宋体" w:eastAsia="宋体" w:hAnsi="宋体" w:hint="eastAsia"/>
          <w:sz w:val="24"/>
          <w:szCs w:val="24"/>
        </w:rPr>
        <w:t>航芯科技</w:t>
      </w:r>
      <w:proofErr w:type="gramEnd"/>
      <w:r w:rsidRPr="00522160">
        <w:rPr>
          <w:rFonts w:ascii="宋体" w:eastAsia="宋体" w:hAnsi="宋体" w:hint="eastAsia"/>
          <w:sz w:val="24"/>
          <w:szCs w:val="24"/>
        </w:rPr>
        <w:t>还在不断加强研发投入，开拓新的市场领域，以提高其在全球半导体市场中的竞争力；</w:t>
      </w:r>
      <w:proofErr w:type="gramStart"/>
      <w:r w:rsidRPr="00522160">
        <w:rPr>
          <w:rFonts w:ascii="宋体" w:eastAsia="宋体" w:hAnsi="宋体" w:hint="eastAsia"/>
          <w:sz w:val="24"/>
          <w:szCs w:val="24"/>
        </w:rPr>
        <w:t>恒宇信通</w:t>
      </w:r>
      <w:proofErr w:type="gramEnd"/>
      <w:r w:rsidRPr="00522160">
        <w:rPr>
          <w:rFonts w:ascii="宋体" w:eastAsia="宋体" w:hAnsi="宋体" w:hint="eastAsia"/>
          <w:sz w:val="24"/>
          <w:szCs w:val="24"/>
        </w:rPr>
        <w:t>是一家专注于物联网技术的研究和开发的企业。其产品和服务涵盖了智能制造、智慧城市、智慧农业等多个领域。新国都是一家提供智能电网和智能能源解决方案的企业。其产品和服务涵盖了智能电网、分布式能源、智能电表等多个领域；东方电子是一家提供电子信息技术产品和服务的企业，其产品和服务涵盖了军工、民用、通信、智能制造等多个领域；</w:t>
      </w:r>
      <w:proofErr w:type="gramStart"/>
      <w:r w:rsidRPr="00522160">
        <w:rPr>
          <w:rFonts w:ascii="宋体" w:eastAsia="宋体" w:hAnsi="宋体" w:hint="eastAsia"/>
          <w:sz w:val="24"/>
          <w:szCs w:val="24"/>
        </w:rPr>
        <w:t>视源股份</w:t>
      </w:r>
      <w:proofErr w:type="gramEnd"/>
      <w:del w:id="1152" w:author="Tu Tu" w:date="2023-05-03T18:42:00Z">
        <w:r w:rsidRPr="00522160" w:rsidDel="00B04791">
          <w:rPr>
            <w:rFonts w:ascii="宋体" w:eastAsia="宋体" w:hAnsi="宋体" w:hint="eastAsia"/>
            <w:sz w:val="24"/>
            <w:szCs w:val="24"/>
          </w:rPr>
          <w:delText>则</w:delText>
        </w:r>
      </w:del>
      <w:r w:rsidRPr="00522160">
        <w:rPr>
          <w:rFonts w:ascii="宋体" w:eastAsia="宋体" w:hAnsi="宋体" w:hint="eastAsia"/>
          <w:sz w:val="24"/>
          <w:szCs w:val="24"/>
        </w:rPr>
        <w:t>是一家提供智能光电显示器件和应用的企业。其产品和服务涵盖了微型</w:t>
      </w:r>
      <w:r w:rsidRPr="004F29D8">
        <w:rPr>
          <w:rFonts w:ascii="Times New Roman" w:eastAsia="宋体" w:hAnsi="Times New Roman"/>
          <w:sz w:val="24"/>
          <w:szCs w:val="24"/>
        </w:rPr>
        <w:t>LED</w:t>
      </w:r>
      <w:r w:rsidRPr="00522160">
        <w:rPr>
          <w:rFonts w:ascii="宋体" w:eastAsia="宋体" w:hAnsi="宋体"/>
          <w:sz w:val="24"/>
          <w:szCs w:val="24"/>
        </w:rPr>
        <w:t>、液晶显示、曲面显示等多个领域；雷</w:t>
      </w:r>
      <w:r w:rsidRPr="00522160">
        <w:rPr>
          <w:rFonts w:ascii="宋体" w:eastAsia="宋体" w:hAnsi="宋体"/>
          <w:sz w:val="24"/>
          <w:szCs w:val="24"/>
        </w:rPr>
        <w:lastRenderedPageBreak/>
        <w:t>柏科技</w:t>
      </w:r>
      <w:del w:id="1153" w:author="Tu Tu" w:date="2023-05-03T18:42:00Z">
        <w:r w:rsidRPr="00522160" w:rsidDel="00B04791">
          <w:rPr>
            <w:rFonts w:ascii="宋体" w:eastAsia="宋体" w:hAnsi="宋体"/>
            <w:sz w:val="24"/>
            <w:szCs w:val="24"/>
          </w:rPr>
          <w:delText>则</w:delText>
        </w:r>
      </w:del>
      <w:r w:rsidRPr="00522160">
        <w:rPr>
          <w:rFonts w:ascii="宋体" w:eastAsia="宋体" w:hAnsi="宋体"/>
          <w:sz w:val="24"/>
          <w:szCs w:val="24"/>
        </w:rPr>
        <w:t>是一家专注于计算机外设和游戏设备的设计和销售的企业。以打造高性能、高品质的外设为目标，雷柏科技已经成为中国游戏外设市场的领导者之一；纳思达专注于提供高速连接解决方案，包括半导体器件和模块。作为全球高速连接市场的重要参与者之一，纳思达的产品涵盖了数据中心、消费电子、通信设备等多个领域。同时，随着</w:t>
      </w:r>
      <w:r w:rsidRPr="004F29D8">
        <w:rPr>
          <w:rFonts w:ascii="Times New Roman" w:eastAsia="宋体" w:hAnsi="Times New Roman"/>
          <w:sz w:val="24"/>
          <w:szCs w:val="24"/>
        </w:rPr>
        <w:t>5G</w:t>
      </w:r>
      <w:r w:rsidRPr="00522160">
        <w:rPr>
          <w:rFonts w:ascii="宋体" w:eastAsia="宋体" w:hAnsi="宋体"/>
          <w:sz w:val="24"/>
          <w:szCs w:val="24"/>
        </w:rPr>
        <w:t>技术的普及和互联网的不断发展，纳思达也在不断推出新的产品和服务，以保持市场竞争力。</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提供电子设备制造服务，包括计算机、手机和其他消费电子产</w:t>
      </w:r>
      <w:r w:rsidRPr="00522160">
        <w:rPr>
          <w:rFonts w:ascii="宋体" w:eastAsia="宋体" w:hAnsi="宋体" w:hint="eastAsia"/>
          <w:sz w:val="24"/>
          <w:szCs w:val="24"/>
        </w:rPr>
        <w:t>品。作为一家全球化的电子制造服务提供商，</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已经成为多家国际知名品牌的重要合作伙伴之一。同时，</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也在积极推进智能制造和工业互联网等领域的业务，以应对日益激烈的市场竞争；道通科技专注于提供智能制造和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解决方案。作为一家以工业物联网为核心的企业，道通科技在智能化制造和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领域拥有丰富的经验和技术。同时，道通科技还在不断开拓新的市场领域，如智能城市和智慧医疗等领域，以拓展其业务范围和市场份额。</w:t>
      </w:r>
    </w:p>
    <w:p w14:paraId="531C88B2" w14:textId="1E9F0E84" w:rsidR="0080786C" w:rsidRDefault="0080786C" w:rsidP="0080786C">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56FC8E5B" wp14:editId="789E4A4D">
            <wp:extent cx="3943846" cy="27438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3952719" cy="2750051"/>
                    </a:xfrm>
                    <a:prstGeom prst="rect">
                      <a:avLst/>
                    </a:prstGeom>
                  </pic:spPr>
                </pic:pic>
              </a:graphicData>
            </a:graphic>
          </wp:inline>
        </w:drawing>
      </w:r>
    </w:p>
    <w:p w14:paraId="5E2D2E7A" w14:textId="328ED155" w:rsidR="0080786C" w:rsidRPr="002A16D7" w:rsidRDefault="0080786C" w:rsidP="0080786C">
      <w:pPr>
        <w:spacing w:line="360" w:lineRule="auto"/>
        <w:jc w:val="center"/>
        <w:rPr>
          <w:rFonts w:ascii="宋体" w:eastAsia="宋体" w:hAnsi="宋体"/>
          <w:szCs w:val="21"/>
        </w:rPr>
      </w:pPr>
      <w:r w:rsidRPr="002A16D7">
        <w:rPr>
          <w:rFonts w:ascii="宋体" w:eastAsia="宋体" w:hAnsi="宋体" w:hint="eastAsia"/>
          <w:szCs w:val="21"/>
        </w:rPr>
        <w:t>图</w:t>
      </w:r>
      <w:r w:rsidRPr="004F29D8">
        <w:rPr>
          <w:rFonts w:ascii="Times New Roman" w:eastAsia="宋体" w:hAnsi="Times New Roman" w:hint="eastAsia"/>
          <w:szCs w:val="21"/>
        </w:rPr>
        <w:t>4</w:t>
      </w:r>
      <w:r w:rsidRPr="002A16D7">
        <w:rPr>
          <w:rFonts w:ascii="宋体" w:eastAsia="宋体" w:hAnsi="宋体"/>
          <w:szCs w:val="21"/>
        </w:rPr>
        <w:t>-</w:t>
      </w:r>
      <w:r w:rsidRPr="004F29D8">
        <w:rPr>
          <w:rFonts w:ascii="Times New Roman" w:eastAsia="宋体" w:hAnsi="Times New Roman"/>
          <w:szCs w:val="21"/>
        </w:rPr>
        <w:t>1</w:t>
      </w:r>
      <w:r w:rsidR="00F1644B" w:rsidRPr="002A16D7">
        <w:rPr>
          <w:rFonts w:ascii="宋体" w:eastAsia="宋体" w:hAnsi="宋体" w:hint="eastAsia"/>
          <w:szCs w:val="21"/>
        </w:rPr>
        <w:t>企业地域分布图</w:t>
      </w:r>
    </w:p>
    <w:p w14:paraId="7A018D4B" w14:textId="77777777" w:rsidR="009958A9" w:rsidRDefault="009958A9" w:rsidP="009958A9">
      <w:pPr>
        <w:spacing w:line="360" w:lineRule="auto"/>
        <w:rPr>
          <w:rFonts w:ascii="宋体" w:eastAsia="宋体" w:hAnsi="宋体"/>
          <w:sz w:val="24"/>
          <w:szCs w:val="24"/>
        </w:rPr>
      </w:pPr>
      <w:r w:rsidRPr="00522160">
        <w:rPr>
          <w:rFonts w:ascii="宋体" w:eastAsia="宋体" w:hAnsi="宋体"/>
          <w:sz w:val="24"/>
          <w:szCs w:val="24"/>
        </w:rPr>
        <w:tab/>
        <w:t>本文从以上</w:t>
      </w:r>
      <w:r w:rsidRPr="004F29D8">
        <w:rPr>
          <w:rFonts w:ascii="Times New Roman" w:eastAsia="宋体" w:hAnsi="Times New Roman"/>
          <w:sz w:val="24"/>
          <w:szCs w:val="24"/>
        </w:rPr>
        <w:t>15</w:t>
      </w:r>
      <w:r w:rsidRPr="00522160">
        <w:rPr>
          <w:rFonts w:ascii="宋体" w:eastAsia="宋体" w:hAnsi="宋体"/>
          <w:sz w:val="24"/>
          <w:szCs w:val="24"/>
        </w:rPr>
        <w:t>家企业年报中摘取了表</w:t>
      </w:r>
      <w:r w:rsidRPr="004F29D8">
        <w:rPr>
          <w:rFonts w:ascii="Times New Roman" w:eastAsia="宋体" w:hAnsi="Times New Roman"/>
          <w:sz w:val="24"/>
          <w:szCs w:val="24"/>
        </w:rPr>
        <w:t>3</w:t>
      </w:r>
      <w:r w:rsidRPr="00522160">
        <w:rPr>
          <w:rFonts w:ascii="宋体" w:eastAsia="宋体" w:hAnsi="宋体"/>
          <w:sz w:val="24"/>
          <w:szCs w:val="24"/>
        </w:rPr>
        <w:t>-</w:t>
      </w:r>
      <w:r w:rsidRPr="004F29D8">
        <w:rPr>
          <w:rFonts w:ascii="Times New Roman" w:eastAsia="宋体" w:hAnsi="Times New Roman"/>
          <w:sz w:val="24"/>
          <w:szCs w:val="24"/>
        </w:rPr>
        <w:t>1</w:t>
      </w:r>
      <w:r w:rsidRPr="00522160">
        <w:rPr>
          <w:rFonts w:ascii="宋体" w:eastAsia="宋体" w:hAnsi="宋体"/>
          <w:sz w:val="24"/>
          <w:szCs w:val="24"/>
        </w:rPr>
        <w:t>中所列出的一系列指标</w:t>
      </w:r>
      <w:r w:rsidRPr="004F29D8">
        <w:rPr>
          <w:rFonts w:ascii="Times New Roman" w:eastAsia="宋体" w:hAnsi="Times New Roman"/>
          <w:sz w:val="24"/>
          <w:szCs w:val="24"/>
        </w:rPr>
        <w:t>2020</w:t>
      </w:r>
      <w:r w:rsidRPr="00522160">
        <w:rPr>
          <w:rFonts w:ascii="宋体" w:eastAsia="宋体" w:hAnsi="宋体"/>
          <w:sz w:val="24"/>
          <w:szCs w:val="24"/>
        </w:rPr>
        <w:t>年和</w:t>
      </w:r>
      <w:r w:rsidRPr="004F29D8">
        <w:rPr>
          <w:rFonts w:ascii="Times New Roman" w:eastAsia="宋体" w:hAnsi="Times New Roman"/>
          <w:sz w:val="24"/>
          <w:szCs w:val="24"/>
        </w:rPr>
        <w:t>2021</w:t>
      </w:r>
      <w:r w:rsidRPr="00522160">
        <w:rPr>
          <w:rFonts w:ascii="宋体" w:eastAsia="宋体" w:hAnsi="宋体"/>
          <w:sz w:val="24"/>
          <w:szCs w:val="24"/>
        </w:rPr>
        <w:t>年的值，详细信息可参见附录。表</w:t>
      </w:r>
      <w:r w:rsidRPr="004F29D8">
        <w:rPr>
          <w:rFonts w:ascii="Times New Roman" w:eastAsia="宋体" w:hAnsi="Times New Roman"/>
          <w:sz w:val="24"/>
          <w:szCs w:val="24"/>
        </w:rPr>
        <w:t>4</w:t>
      </w:r>
      <w:r w:rsidRPr="00522160">
        <w:rPr>
          <w:rFonts w:ascii="宋体" w:eastAsia="宋体" w:hAnsi="宋体"/>
          <w:sz w:val="24"/>
          <w:szCs w:val="24"/>
        </w:rPr>
        <w:t>-</w:t>
      </w:r>
      <w:r w:rsidRPr="004F29D8">
        <w:rPr>
          <w:rFonts w:ascii="Times New Roman" w:eastAsia="宋体" w:hAnsi="Times New Roman"/>
          <w:sz w:val="24"/>
          <w:szCs w:val="24"/>
        </w:rPr>
        <w:t>1</w:t>
      </w:r>
      <w:r w:rsidRPr="00522160">
        <w:rPr>
          <w:rFonts w:ascii="宋体" w:eastAsia="宋体" w:hAnsi="宋体"/>
          <w:sz w:val="24"/>
          <w:szCs w:val="24"/>
        </w:rPr>
        <w:t>展示的是</w:t>
      </w:r>
      <w:r w:rsidRPr="004F29D8">
        <w:rPr>
          <w:rFonts w:ascii="Times New Roman" w:eastAsia="宋体" w:hAnsi="Times New Roman"/>
          <w:sz w:val="24"/>
          <w:szCs w:val="24"/>
        </w:rPr>
        <w:t>2020</w:t>
      </w:r>
      <w:r w:rsidRPr="00522160">
        <w:rPr>
          <w:rFonts w:ascii="宋体" w:eastAsia="宋体" w:hAnsi="宋体"/>
          <w:sz w:val="24"/>
          <w:szCs w:val="24"/>
        </w:rPr>
        <w:t>年和</w:t>
      </w:r>
      <w:r w:rsidRPr="004F29D8">
        <w:rPr>
          <w:rFonts w:ascii="Times New Roman" w:eastAsia="宋体" w:hAnsi="Times New Roman"/>
          <w:sz w:val="24"/>
          <w:szCs w:val="24"/>
        </w:rPr>
        <w:t>2021</w:t>
      </w:r>
      <w:r w:rsidRPr="00522160">
        <w:rPr>
          <w:rFonts w:ascii="宋体" w:eastAsia="宋体" w:hAnsi="宋体"/>
          <w:sz w:val="24"/>
          <w:szCs w:val="24"/>
        </w:rPr>
        <w:t>年两个年份中每个，</w:t>
      </w:r>
      <w:r w:rsidRPr="004F29D8">
        <w:rPr>
          <w:rFonts w:ascii="Times New Roman" w:eastAsia="宋体" w:hAnsi="Times New Roman"/>
          <w:sz w:val="24"/>
          <w:szCs w:val="24"/>
        </w:rPr>
        <w:t>15</w:t>
      </w:r>
      <w:r w:rsidRPr="00522160">
        <w:rPr>
          <w:rFonts w:ascii="宋体" w:eastAsia="宋体" w:hAnsi="宋体"/>
          <w:sz w:val="24"/>
          <w:szCs w:val="24"/>
        </w:rPr>
        <w:t>家企业每个指标的平均值。</w:t>
      </w:r>
    </w:p>
    <w:p w14:paraId="4F68DCA3" w14:textId="34374DF1" w:rsidR="00BB3C99" w:rsidRPr="00B02D43" w:rsidRDefault="00BB3C99" w:rsidP="009F02E8">
      <w:pPr>
        <w:spacing w:line="360" w:lineRule="auto"/>
        <w:jc w:val="center"/>
        <w:rPr>
          <w:rFonts w:ascii="宋体" w:eastAsia="宋体" w:hAnsi="宋体"/>
          <w:szCs w:val="21"/>
        </w:rPr>
        <w:pPrChange w:id="1154" w:author="Tu Tu" w:date="2023-05-03T19:24:00Z">
          <w:pPr>
            <w:spacing w:line="360" w:lineRule="auto"/>
          </w:pPr>
        </w:pPrChange>
      </w:pPr>
      <w:r w:rsidRPr="00B02D43">
        <w:rPr>
          <w:rFonts w:ascii="宋体" w:eastAsia="宋体" w:hAnsi="宋体" w:hint="eastAsia"/>
          <w:szCs w:val="21"/>
        </w:rPr>
        <w:t>表</w:t>
      </w:r>
      <w:r w:rsidRPr="004F29D8">
        <w:rPr>
          <w:rFonts w:ascii="Times New Roman" w:eastAsia="宋体" w:hAnsi="Times New Roman" w:hint="eastAsia"/>
          <w:szCs w:val="21"/>
        </w:rPr>
        <w:t>4</w:t>
      </w:r>
      <w:r w:rsidRPr="00B02D43">
        <w:rPr>
          <w:rFonts w:ascii="宋体" w:eastAsia="宋体" w:hAnsi="宋体"/>
          <w:szCs w:val="21"/>
        </w:rPr>
        <w:t>-</w:t>
      </w:r>
      <w:r w:rsidRPr="004F29D8">
        <w:rPr>
          <w:rFonts w:ascii="Times New Roman" w:eastAsia="宋体" w:hAnsi="Times New Roman"/>
          <w:szCs w:val="21"/>
        </w:rPr>
        <w:t>1</w:t>
      </w:r>
      <w:r w:rsidRPr="00B02D43">
        <w:rPr>
          <w:rFonts w:ascii="宋体" w:eastAsia="宋体" w:hAnsi="宋体" w:hint="eastAsia"/>
          <w:szCs w:val="21"/>
        </w:rPr>
        <w:t>：各指标值平均值与标准差</w:t>
      </w:r>
    </w:p>
    <w:tbl>
      <w:tblPr>
        <w:tblW w:w="825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02"/>
        <w:gridCol w:w="1602"/>
        <w:gridCol w:w="858"/>
        <w:gridCol w:w="859"/>
        <w:gridCol w:w="858"/>
        <w:gridCol w:w="859"/>
        <w:gridCol w:w="858"/>
        <w:gridCol w:w="859"/>
      </w:tblGrid>
      <w:tr w:rsidR="009958A9" w:rsidRPr="0053114C" w14:paraId="62C0E39B" w14:textId="77777777" w:rsidTr="00B02D43">
        <w:trPr>
          <w:trHeight w:val="274"/>
        </w:trPr>
        <w:tc>
          <w:tcPr>
            <w:tcW w:w="1502" w:type="dxa"/>
            <w:vMerge w:val="restart"/>
            <w:shd w:val="clear" w:color="auto" w:fill="auto"/>
            <w:noWrap/>
            <w:vAlign w:val="center"/>
            <w:hideMark/>
          </w:tcPr>
          <w:p w14:paraId="289665D1" w14:textId="77777777" w:rsidR="009958A9" w:rsidRPr="00B02D43" w:rsidRDefault="009958A9" w:rsidP="003F436E">
            <w:pPr>
              <w:widowControl/>
              <w:spacing w:line="360" w:lineRule="auto"/>
              <w:jc w:val="center"/>
              <w:rPr>
                <w:rFonts w:ascii="宋体" w:eastAsia="宋体" w:hAnsi="宋体" w:cs="宋体"/>
                <w:b/>
                <w:bCs/>
                <w:kern w:val="0"/>
                <w:szCs w:val="21"/>
              </w:rPr>
            </w:pPr>
            <w:r w:rsidRPr="00B02D43">
              <w:rPr>
                <w:rFonts w:ascii="宋体" w:eastAsia="宋体" w:hAnsi="宋体" w:cs="宋体" w:hint="eastAsia"/>
                <w:b/>
                <w:bCs/>
                <w:kern w:val="0"/>
                <w:szCs w:val="21"/>
              </w:rPr>
              <w:t>一级指标</w:t>
            </w:r>
          </w:p>
        </w:tc>
        <w:tc>
          <w:tcPr>
            <w:tcW w:w="1602" w:type="dxa"/>
            <w:vMerge w:val="restart"/>
            <w:shd w:val="clear" w:color="auto" w:fill="auto"/>
            <w:noWrap/>
            <w:vAlign w:val="center"/>
            <w:hideMark/>
          </w:tcPr>
          <w:p w14:paraId="2CCCC83C"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二级指标</w:t>
            </w:r>
          </w:p>
        </w:tc>
        <w:tc>
          <w:tcPr>
            <w:tcW w:w="1717" w:type="dxa"/>
            <w:gridSpan w:val="2"/>
            <w:shd w:val="clear" w:color="auto" w:fill="auto"/>
            <w:noWrap/>
            <w:vAlign w:val="bottom"/>
            <w:hideMark/>
          </w:tcPr>
          <w:p w14:paraId="472A804F"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4F29D8">
              <w:rPr>
                <w:rFonts w:ascii="Times New Roman" w:eastAsia="宋体" w:hAnsi="Times New Roman" w:cs="宋体" w:hint="eastAsia"/>
                <w:color w:val="000000"/>
                <w:kern w:val="0"/>
                <w:szCs w:val="21"/>
              </w:rPr>
              <w:t>2020</w:t>
            </w:r>
          </w:p>
        </w:tc>
        <w:tc>
          <w:tcPr>
            <w:tcW w:w="1717" w:type="dxa"/>
            <w:gridSpan w:val="2"/>
            <w:shd w:val="clear" w:color="auto" w:fill="auto"/>
            <w:noWrap/>
            <w:vAlign w:val="bottom"/>
            <w:hideMark/>
          </w:tcPr>
          <w:p w14:paraId="448940B9"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4F29D8">
              <w:rPr>
                <w:rFonts w:ascii="Times New Roman" w:eastAsia="宋体" w:hAnsi="Times New Roman" w:cs="宋体" w:hint="eastAsia"/>
                <w:color w:val="000000"/>
                <w:kern w:val="0"/>
                <w:szCs w:val="21"/>
              </w:rPr>
              <w:t>2021</w:t>
            </w:r>
          </w:p>
        </w:tc>
        <w:tc>
          <w:tcPr>
            <w:tcW w:w="1717" w:type="dxa"/>
            <w:gridSpan w:val="2"/>
            <w:shd w:val="clear" w:color="auto" w:fill="auto"/>
            <w:noWrap/>
            <w:vAlign w:val="bottom"/>
            <w:hideMark/>
          </w:tcPr>
          <w:p w14:paraId="6084D3DE"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4F29D8">
              <w:rPr>
                <w:rFonts w:ascii="Times New Roman" w:eastAsia="宋体" w:hAnsi="Times New Roman" w:cs="宋体" w:hint="eastAsia"/>
                <w:color w:val="000000"/>
                <w:kern w:val="0"/>
                <w:szCs w:val="21"/>
              </w:rPr>
              <w:t>2022</w:t>
            </w:r>
          </w:p>
        </w:tc>
      </w:tr>
      <w:tr w:rsidR="009958A9" w:rsidRPr="0053114C" w14:paraId="19CCD192" w14:textId="77777777" w:rsidTr="00B02D43">
        <w:trPr>
          <w:trHeight w:val="274"/>
        </w:trPr>
        <w:tc>
          <w:tcPr>
            <w:tcW w:w="1502" w:type="dxa"/>
            <w:vMerge/>
            <w:vAlign w:val="center"/>
            <w:hideMark/>
          </w:tcPr>
          <w:p w14:paraId="1CE8AA18" w14:textId="77777777" w:rsidR="009958A9" w:rsidRPr="00B02D43" w:rsidRDefault="009958A9" w:rsidP="003F436E">
            <w:pPr>
              <w:widowControl/>
              <w:spacing w:line="360" w:lineRule="auto"/>
              <w:jc w:val="left"/>
              <w:rPr>
                <w:rFonts w:ascii="宋体" w:eastAsia="宋体" w:hAnsi="宋体" w:cs="宋体"/>
                <w:b/>
                <w:bCs/>
                <w:kern w:val="0"/>
                <w:szCs w:val="21"/>
              </w:rPr>
            </w:pPr>
          </w:p>
        </w:tc>
        <w:tc>
          <w:tcPr>
            <w:tcW w:w="1602" w:type="dxa"/>
            <w:vMerge/>
            <w:vAlign w:val="center"/>
            <w:hideMark/>
          </w:tcPr>
          <w:p w14:paraId="24D22D11" w14:textId="77777777" w:rsidR="009958A9" w:rsidRPr="00B02D43" w:rsidRDefault="009958A9" w:rsidP="003F436E">
            <w:pPr>
              <w:widowControl/>
              <w:spacing w:line="360" w:lineRule="auto"/>
              <w:jc w:val="left"/>
              <w:rPr>
                <w:rFonts w:ascii="宋体" w:eastAsia="宋体" w:hAnsi="宋体" w:cs="宋体"/>
                <w:b/>
                <w:bCs/>
                <w:color w:val="000000"/>
                <w:kern w:val="0"/>
                <w:szCs w:val="21"/>
              </w:rPr>
            </w:pPr>
          </w:p>
        </w:tc>
        <w:tc>
          <w:tcPr>
            <w:tcW w:w="858" w:type="dxa"/>
            <w:shd w:val="clear" w:color="auto" w:fill="auto"/>
            <w:noWrap/>
            <w:vAlign w:val="bottom"/>
            <w:hideMark/>
          </w:tcPr>
          <w:p w14:paraId="2E17B08E"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5DDD0715"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c>
          <w:tcPr>
            <w:tcW w:w="858" w:type="dxa"/>
            <w:shd w:val="clear" w:color="auto" w:fill="auto"/>
            <w:noWrap/>
            <w:vAlign w:val="bottom"/>
            <w:hideMark/>
          </w:tcPr>
          <w:p w14:paraId="0365A61F"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6DA29F8B"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c>
          <w:tcPr>
            <w:tcW w:w="858" w:type="dxa"/>
            <w:shd w:val="clear" w:color="auto" w:fill="auto"/>
            <w:noWrap/>
            <w:vAlign w:val="bottom"/>
            <w:hideMark/>
          </w:tcPr>
          <w:p w14:paraId="12CF7EC0"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3D3E4AEA"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r>
      <w:tr w:rsidR="009958A9" w:rsidRPr="0053114C" w14:paraId="373772DB" w14:textId="77777777" w:rsidTr="00B02D43">
        <w:trPr>
          <w:trHeight w:val="274"/>
        </w:trPr>
        <w:tc>
          <w:tcPr>
            <w:tcW w:w="1502" w:type="dxa"/>
            <w:vMerge w:val="restart"/>
            <w:shd w:val="clear" w:color="000000" w:fill="FFFFFF"/>
            <w:noWrap/>
            <w:vAlign w:val="center"/>
            <w:hideMark/>
          </w:tcPr>
          <w:p w14:paraId="61908A5B"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lastRenderedPageBreak/>
              <w:t>技术创新力</w:t>
            </w:r>
          </w:p>
        </w:tc>
        <w:tc>
          <w:tcPr>
            <w:tcW w:w="1602" w:type="dxa"/>
            <w:shd w:val="clear" w:color="auto" w:fill="auto"/>
            <w:noWrap/>
            <w:vAlign w:val="center"/>
            <w:hideMark/>
          </w:tcPr>
          <w:p w14:paraId="0118A75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研发投入费用</w:t>
            </w:r>
          </w:p>
        </w:tc>
        <w:tc>
          <w:tcPr>
            <w:tcW w:w="858" w:type="dxa"/>
            <w:shd w:val="clear" w:color="auto" w:fill="auto"/>
            <w:noWrap/>
            <w:vAlign w:val="center"/>
            <w:hideMark/>
          </w:tcPr>
          <w:p w14:paraId="29D9809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142</w:t>
            </w:r>
          </w:p>
        </w:tc>
        <w:tc>
          <w:tcPr>
            <w:tcW w:w="859" w:type="dxa"/>
            <w:shd w:val="clear" w:color="auto" w:fill="auto"/>
            <w:noWrap/>
            <w:vAlign w:val="center"/>
            <w:hideMark/>
          </w:tcPr>
          <w:p w14:paraId="1827DB1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269</w:t>
            </w:r>
          </w:p>
        </w:tc>
        <w:tc>
          <w:tcPr>
            <w:tcW w:w="858" w:type="dxa"/>
            <w:shd w:val="clear" w:color="auto" w:fill="auto"/>
            <w:noWrap/>
            <w:vAlign w:val="center"/>
            <w:hideMark/>
          </w:tcPr>
          <w:p w14:paraId="4C0D788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118</w:t>
            </w:r>
          </w:p>
        </w:tc>
        <w:tc>
          <w:tcPr>
            <w:tcW w:w="859" w:type="dxa"/>
            <w:shd w:val="clear" w:color="auto" w:fill="auto"/>
            <w:noWrap/>
            <w:vAlign w:val="center"/>
            <w:hideMark/>
          </w:tcPr>
          <w:p w14:paraId="3BD4DF51"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263</w:t>
            </w:r>
          </w:p>
        </w:tc>
        <w:tc>
          <w:tcPr>
            <w:tcW w:w="858" w:type="dxa"/>
            <w:shd w:val="clear" w:color="auto" w:fill="auto"/>
            <w:noWrap/>
            <w:vAlign w:val="center"/>
            <w:hideMark/>
          </w:tcPr>
          <w:p w14:paraId="7087FE8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078</w:t>
            </w:r>
          </w:p>
        </w:tc>
        <w:tc>
          <w:tcPr>
            <w:tcW w:w="859" w:type="dxa"/>
            <w:shd w:val="clear" w:color="auto" w:fill="auto"/>
            <w:noWrap/>
            <w:vAlign w:val="center"/>
            <w:hideMark/>
          </w:tcPr>
          <w:p w14:paraId="2C3CE55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154</w:t>
            </w:r>
          </w:p>
        </w:tc>
      </w:tr>
      <w:tr w:rsidR="009958A9" w:rsidRPr="0053114C" w14:paraId="74F807C2" w14:textId="77777777" w:rsidTr="00B02D43">
        <w:trPr>
          <w:trHeight w:val="274"/>
        </w:trPr>
        <w:tc>
          <w:tcPr>
            <w:tcW w:w="1502" w:type="dxa"/>
            <w:vMerge/>
            <w:vAlign w:val="center"/>
            <w:hideMark/>
          </w:tcPr>
          <w:p w14:paraId="653E0822"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17CAF29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w:t>
            </w:r>
            <w:proofErr w:type="gramStart"/>
            <w:r w:rsidRPr="00B02D43">
              <w:rPr>
                <w:rFonts w:ascii="宋体" w:eastAsia="宋体" w:hAnsi="宋体" w:cs="Times New Roman"/>
                <w:kern w:val="0"/>
                <w:szCs w:val="21"/>
              </w:rPr>
              <w:t>投入费用比值</w:t>
            </w:r>
            <w:proofErr w:type="gramEnd"/>
          </w:p>
        </w:tc>
        <w:tc>
          <w:tcPr>
            <w:tcW w:w="858" w:type="dxa"/>
            <w:shd w:val="clear" w:color="auto" w:fill="auto"/>
            <w:noWrap/>
            <w:vAlign w:val="center"/>
            <w:hideMark/>
          </w:tcPr>
          <w:p w14:paraId="5FCA715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165</w:t>
            </w:r>
          </w:p>
        </w:tc>
        <w:tc>
          <w:tcPr>
            <w:tcW w:w="859" w:type="dxa"/>
            <w:shd w:val="clear" w:color="auto" w:fill="auto"/>
            <w:noWrap/>
            <w:vAlign w:val="center"/>
            <w:hideMark/>
          </w:tcPr>
          <w:p w14:paraId="7469E2B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242</w:t>
            </w:r>
          </w:p>
        </w:tc>
        <w:tc>
          <w:tcPr>
            <w:tcW w:w="858" w:type="dxa"/>
            <w:shd w:val="clear" w:color="auto" w:fill="auto"/>
            <w:noWrap/>
            <w:vAlign w:val="center"/>
            <w:hideMark/>
          </w:tcPr>
          <w:p w14:paraId="1D2AE8A9"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502</w:t>
            </w:r>
          </w:p>
        </w:tc>
        <w:tc>
          <w:tcPr>
            <w:tcW w:w="859" w:type="dxa"/>
            <w:shd w:val="clear" w:color="auto" w:fill="auto"/>
            <w:noWrap/>
            <w:vAlign w:val="center"/>
            <w:hideMark/>
          </w:tcPr>
          <w:p w14:paraId="122C6A2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341</w:t>
            </w:r>
          </w:p>
        </w:tc>
        <w:tc>
          <w:tcPr>
            <w:tcW w:w="858" w:type="dxa"/>
            <w:shd w:val="clear" w:color="auto" w:fill="auto"/>
            <w:noWrap/>
            <w:vAlign w:val="center"/>
            <w:hideMark/>
          </w:tcPr>
          <w:p w14:paraId="4CF0E39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149</w:t>
            </w:r>
          </w:p>
        </w:tc>
        <w:tc>
          <w:tcPr>
            <w:tcW w:w="859" w:type="dxa"/>
            <w:shd w:val="clear" w:color="auto" w:fill="auto"/>
            <w:noWrap/>
            <w:vAlign w:val="center"/>
            <w:hideMark/>
          </w:tcPr>
          <w:p w14:paraId="5058AD2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184</w:t>
            </w:r>
          </w:p>
        </w:tc>
      </w:tr>
      <w:tr w:rsidR="009958A9" w:rsidRPr="0053114C" w14:paraId="75B8F522" w14:textId="77777777" w:rsidTr="00B02D43">
        <w:trPr>
          <w:trHeight w:val="274"/>
        </w:trPr>
        <w:tc>
          <w:tcPr>
            <w:tcW w:w="1502" w:type="dxa"/>
            <w:vMerge/>
            <w:vAlign w:val="center"/>
            <w:hideMark/>
          </w:tcPr>
          <w:p w14:paraId="6A4EA612"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645DF79"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研发人员数量</w:t>
            </w:r>
          </w:p>
        </w:tc>
        <w:tc>
          <w:tcPr>
            <w:tcW w:w="858" w:type="dxa"/>
            <w:shd w:val="clear" w:color="auto" w:fill="auto"/>
            <w:noWrap/>
            <w:vAlign w:val="center"/>
            <w:hideMark/>
          </w:tcPr>
          <w:p w14:paraId="219B041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w:t>
            </w:r>
          </w:p>
        </w:tc>
        <w:tc>
          <w:tcPr>
            <w:tcW w:w="859" w:type="dxa"/>
            <w:shd w:val="clear" w:color="auto" w:fill="auto"/>
            <w:noWrap/>
            <w:vAlign w:val="center"/>
            <w:hideMark/>
          </w:tcPr>
          <w:p w14:paraId="52F9C099"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281</w:t>
            </w:r>
          </w:p>
        </w:tc>
        <w:tc>
          <w:tcPr>
            <w:tcW w:w="858" w:type="dxa"/>
            <w:shd w:val="clear" w:color="auto" w:fill="auto"/>
            <w:noWrap/>
            <w:vAlign w:val="center"/>
            <w:hideMark/>
          </w:tcPr>
          <w:p w14:paraId="525E9548"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223</w:t>
            </w:r>
          </w:p>
        </w:tc>
        <w:tc>
          <w:tcPr>
            <w:tcW w:w="859" w:type="dxa"/>
            <w:shd w:val="clear" w:color="auto" w:fill="auto"/>
            <w:noWrap/>
            <w:vAlign w:val="center"/>
            <w:hideMark/>
          </w:tcPr>
          <w:p w14:paraId="1191D3F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296</w:t>
            </w:r>
          </w:p>
        </w:tc>
        <w:tc>
          <w:tcPr>
            <w:tcW w:w="858" w:type="dxa"/>
            <w:shd w:val="clear" w:color="auto" w:fill="auto"/>
            <w:noWrap/>
            <w:vAlign w:val="center"/>
            <w:hideMark/>
          </w:tcPr>
          <w:p w14:paraId="227E227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189</w:t>
            </w:r>
          </w:p>
        </w:tc>
        <w:tc>
          <w:tcPr>
            <w:tcW w:w="859" w:type="dxa"/>
            <w:shd w:val="clear" w:color="auto" w:fill="auto"/>
            <w:noWrap/>
            <w:vAlign w:val="center"/>
            <w:hideMark/>
          </w:tcPr>
          <w:p w14:paraId="5BFC3638"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269</w:t>
            </w:r>
          </w:p>
        </w:tc>
      </w:tr>
      <w:tr w:rsidR="009958A9" w:rsidRPr="0053114C" w14:paraId="6C5B66DC" w14:textId="77777777" w:rsidTr="00B02D43">
        <w:trPr>
          <w:trHeight w:val="274"/>
        </w:trPr>
        <w:tc>
          <w:tcPr>
            <w:tcW w:w="1502" w:type="dxa"/>
            <w:vMerge/>
            <w:vAlign w:val="center"/>
            <w:hideMark/>
          </w:tcPr>
          <w:p w14:paraId="53A0FDAE"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230DE71"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研发人员占比</w:t>
            </w:r>
          </w:p>
        </w:tc>
        <w:tc>
          <w:tcPr>
            <w:tcW w:w="858" w:type="dxa"/>
            <w:shd w:val="clear" w:color="auto" w:fill="auto"/>
            <w:noWrap/>
            <w:vAlign w:val="center"/>
            <w:hideMark/>
          </w:tcPr>
          <w:p w14:paraId="07D273E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48</w:t>
            </w:r>
          </w:p>
        </w:tc>
        <w:tc>
          <w:tcPr>
            <w:tcW w:w="859" w:type="dxa"/>
            <w:shd w:val="clear" w:color="auto" w:fill="auto"/>
            <w:noWrap/>
            <w:vAlign w:val="center"/>
            <w:hideMark/>
          </w:tcPr>
          <w:p w14:paraId="2FB589D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356</w:t>
            </w:r>
          </w:p>
        </w:tc>
        <w:tc>
          <w:tcPr>
            <w:tcW w:w="858" w:type="dxa"/>
            <w:shd w:val="clear" w:color="auto" w:fill="auto"/>
            <w:noWrap/>
            <w:vAlign w:val="center"/>
            <w:hideMark/>
          </w:tcPr>
          <w:p w14:paraId="6275A89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325</w:t>
            </w:r>
          </w:p>
        </w:tc>
        <w:tc>
          <w:tcPr>
            <w:tcW w:w="859" w:type="dxa"/>
            <w:shd w:val="clear" w:color="auto" w:fill="auto"/>
            <w:noWrap/>
            <w:vAlign w:val="center"/>
            <w:hideMark/>
          </w:tcPr>
          <w:p w14:paraId="56D083A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257</w:t>
            </w:r>
          </w:p>
        </w:tc>
        <w:tc>
          <w:tcPr>
            <w:tcW w:w="858" w:type="dxa"/>
            <w:shd w:val="clear" w:color="auto" w:fill="auto"/>
            <w:noWrap/>
            <w:vAlign w:val="center"/>
            <w:hideMark/>
          </w:tcPr>
          <w:p w14:paraId="1856F09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524</w:t>
            </w:r>
          </w:p>
        </w:tc>
        <w:tc>
          <w:tcPr>
            <w:tcW w:w="859" w:type="dxa"/>
            <w:shd w:val="clear" w:color="auto" w:fill="auto"/>
            <w:noWrap/>
            <w:vAlign w:val="center"/>
            <w:hideMark/>
          </w:tcPr>
          <w:p w14:paraId="5A5790D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375</w:t>
            </w:r>
          </w:p>
        </w:tc>
      </w:tr>
      <w:tr w:rsidR="009958A9" w:rsidRPr="0053114C" w14:paraId="78027D79" w14:textId="77777777" w:rsidTr="00B02D43">
        <w:trPr>
          <w:trHeight w:val="274"/>
        </w:trPr>
        <w:tc>
          <w:tcPr>
            <w:tcW w:w="1502" w:type="dxa"/>
            <w:vMerge w:val="restart"/>
            <w:shd w:val="clear" w:color="000000" w:fill="FFFFFF"/>
            <w:noWrap/>
            <w:vAlign w:val="center"/>
            <w:hideMark/>
          </w:tcPr>
          <w:p w14:paraId="0985E3F6"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企业规模竞争力</w:t>
            </w:r>
          </w:p>
        </w:tc>
        <w:tc>
          <w:tcPr>
            <w:tcW w:w="1602" w:type="dxa"/>
            <w:shd w:val="clear" w:color="auto" w:fill="auto"/>
            <w:noWrap/>
            <w:vAlign w:val="center"/>
            <w:hideMark/>
          </w:tcPr>
          <w:p w14:paraId="7087065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营业收入</w:t>
            </w:r>
          </w:p>
        </w:tc>
        <w:tc>
          <w:tcPr>
            <w:tcW w:w="858" w:type="dxa"/>
            <w:shd w:val="clear" w:color="auto" w:fill="auto"/>
            <w:noWrap/>
            <w:vAlign w:val="center"/>
            <w:hideMark/>
          </w:tcPr>
          <w:p w14:paraId="070B3DB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149</w:t>
            </w:r>
          </w:p>
        </w:tc>
        <w:tc>
          <w:tcPr>
            <w:tcW w:w="859" w:type="dxa"/>
            <w:shd w:val="clear" w:color="auto" w:fill="auto"/>
            <w:noWrap/>
            <w:vAlign w:val="center"/>
            <w:hideMark/>
          </w:tcPr>
          <w:p w14:paraId="554BE7C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268</w:t>
            </w:r>
          </w:p>
        </w:tc>
        <w:tc>
          <w:tcPr>
            <w:tcW w:w="858" w:type="dxa"/>
            <w:shd w:val="clear" w:color="auto" w:fill="auto"/>
            <w:noWrap/>
            <w:vAlign w:val="center"/>
            <w:hideMark/>
          </w:tcPr>
          <w:p w14:paraId="5C089E81"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147</w:t>
            </w:r>
          </w:p>
        </w:tc>
        <w:tc>
          <w:tcPr>
            <w:tcW w:w="859" w:type="dxa"/>
            <w:shd w:val="clear" w:color="auto" w:fill="auto"/>
            <w:noWrap/>
            <w:vAlign w:val="center"/>
            <w:hideMark/>
          </w:tcPr>
          <w:p w14:paraId="51B59E71"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268</w:t>
            </w:r>
          </w:p>
        </w:tc>
        <w:tc>
          <w:tcPr>
            <w:tcW w:w="858" w:type="dxa"/>
            <w:shd w:val="clear" w:color="auto" w:fill="auto"/>
            <w:noWrap/>
            <w:vAlign w:val="center"/>
            <w:hideMark/>
          </w:tcPr>
          <w:p w14:paraId="3F8C3E4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115</w:t>
            </w:r>
          </w:p>
        </w:tc>
        <w:tc>
          <w:tcPr>
            <w:tcW w:w="859" w:type="dxa"/>
            <w:shd w:val="clear" w:color="auto" w:fill="auto"/>
            <w:noWrap/>
            <w:vAlign w:val="center"/>
            <w:hideMark/>
          </w:tcPr>
          <w:p w14:paraId="023CF7F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135</w:t>
            </w:r>
          </w:p>
        </w:tc>
      </w:tr>
      <w:tr w:rsidR="009958A9" w:rsidRPr="0053114C" w14:paraId="270C03D0" w14:textId="77777777" w:rsidTr="00B02D43">
        <w:trPr>
          <w:trHeight w:val="274"/>
        </w:trPr>
        <w:tc>
          <w:tcPr>
            <w:tcW w:w="1502" w:type="dxa"/>
            <w:vMerge/>
            <w:vAlign w:val="center"/>
            <w:hideMark/>
          </w:tcPr>
          <w:p w14:paraId="12947FA0"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5F0E07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w:t>
            </w:r>
          </w:p>
        </w:tc>
        <w:tc>
          <w:tcPr>
            <w:tcW w:w="858" w:type="dxa"/>
            <w:shd w:val="clear" w:color="auto" w:fill="auto"/>
            <w:noWrap/>
            <w:vAlign w:val="center"/>
            <w:hideMark/>
          </w:tcPr>
          <w:p w14:paraId="64E0DA3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329</w:t>
            </w:r>
          </w:p>
        </w:tc>
        <w:tc>
          <w:tcPr>
            <w:tcW w:w="859" w:type="dxa"/>
            <w:shd w:val="clear" w:color="auto" w:fill="auto"/>
            <w:noWrap/>
            <w:vAlign w:val="center"/>
            <w:hideMark/>
          </w:tcPr>
          <w:p w14:paraId="211FB89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32</w:t>
            </w:r>
          </w:p>
        </w:tc>
        <w:tc>
          <w:tcPr>
            <w:tcW w:w="858" w:type="dxa"/>
            <w:shd w:val="clear" w:color="auto" w:fill="auto"/>
            <w:noWrap/>
            <w:vAlign w:val="center"/>
            <w:hideMark/>
          </w:tcPr>
          <w:p w14:paraId="58FA0998"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w:t>
            </w:r>
          </w:p>
        </w:tc>
        <w:tc>
          <w:tcPr>
            <w:tcW w:w="859" w:type="dxa"/>
            <w:shd w:val="clear" w:color="auto" w:fill="auto"/>
            <w:noWrap/>
            <w:vAlign w:val="center"/>
            <w:hideMark/>
          </w:tcPr>
          <w:p w14:paraId="0B4EECA8"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295</w:t>
            </w:r>
          </w:p>
        </w:tc>
        <w:tc>
          <w:tcPr>
            <w:tcW w:w="858" w:type="dxa"/>
            <w:shd w:val="clear" w:color="auto" w:fill="auto"/>
            <w:noWrap/>
            <w:vAlign w:val="center"/>
            <w:hideMark/>
          </w:tcPr>
          <w:p w14:paraId="6DD993B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122</w:t>
            </w:r>
          </w:p>
        </w:tc>
        <w:tc>
          <w:tcPr>
            <w:tcW w:w="859" w:type="dxa"/>
            <w:shd w:val="clear" w:color="auto" w:fill="auto"/>
            <w:noWrap/>
            <w:vAlign w:val="center"/>
            <w:hideMark/>
          </w:tcPr>
          <w:p w14:paraId="4F05A807"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142</w:t>
            </w:r>
          </w:p>
        </w:tc>
      </w:tr>
      <w:tr w:rsidR="009958A9" w:rsidRPr="0053114C" w14:paraId="3DC05A92" w14:textId="77777777" w:rsidTr="00B02D43">
        <w:trPr>
          <w:trHeight w:val="274"/>
        </w:trPr>
        <w:tc>
          <w:tcPr>
            <w:tcW w:w="1502" w:type="dxa"/>
            <w:vMerge/>
            <w:vAlign w:val="center"/>
            <w:hideMark/>
          </w:tcPr>
          <w:p w14:paraId="12FB124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4F95E8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w:t>
            </w:r>
          </w:p>
        </w:tc>
        <w:tc>
          <w:tcPr>
            <w:tcW w:w="858" w:type="dxa"/>
            <w:shd w:val="clear" w:color="auto" w:fill="auto"/>
            <w:noWrap/>
            <w:vAlign w:val="center"/>
            <w:hideMark/>
          </w:tcPr>
          <w:p w14:paraId="2DAD0D8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116</w:t>
            </w:r>
          </w:p>
        </w:tc>
        <w:tc>
          <w:tcPr>
            <w:tcW w:w="859" w:type="dxa"/>
            <w:shd w:val="clear" w:color="auto" w:fill="auto"/>
            <w:noWrap/>
            <w:vAlign w:val="center"/>
            <w:hideMark/>
          </w:tcPr>
          <w:p w14:paraId="62EBF63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257</w:t>
            </w:r>
          </w:p>
        </w:tc>
        <w:tc>
          <w:tcPr>
            <w:tcW w:w="858" w:type="dxa"/>
            <w:shd w:val="clear" w:color="auto" w:fill="auto"/>
            <w:noWrap/>
            <w:vAlign w:val="center"/>
            <w:hideMark/>
          </w:tcPr>
          <w:p w14:paraId="11525CF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13</w:t>
            </w:r>
          </w:p>
        </w:tc>
        <w:tc>
          <w:tcPr>
            <w:tcW w:w="859" w:type="dxa"/>
            <w:shd w:val="clear" w:color="auto" w:fill="auto"/>
            <w:noWrap/>
            <w:vAlign w:val="center"/>
            <w:hideMark/>
          </w:tcPr>
          <w:p w14:paraId="1FC59BF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249</w:t>
            </w:r>
          </w:p>
        </w:tc>
        <w:tc>
          <w:tcPr>
            <w:tcW w:w="858" w:type="dxa"/>
            <w:shd w:val="clear" w:color="auto" w:fill="auto"/>
            <w:noWrap/>
            <w:vAlign w:val="center"/>
            <w:hideMark/>
          </w:tcPr>
          <w:p w14:paraId="7AFE297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109</w:t>
            </w:r>
          </w:p>
        </w:tc>
        <w:tc>
          <w:tcPr>
            <w:tcW w:w="859" w:type="dxa"/>
            <w:shd w:val="clear" w:color="auto" w:fill="auto"/>
            <w:noWrap/>
            <w:vAlign w:val="center"/>
            <w:hideMark/>
          </w:tcPr>
          <w:p w14:paraId="03891A3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147</w:t>
            </w:r>
          </w:p>
        </w:tc>
      </w:tr>
      <w:tr w:rsidR="009958A9" w:rsidRPr="0053114C" w14:paraId="4C8AC2F5" w14:textId="77777777" w:rsidTr="00B02D43">
        <w:trPr>
          <w:trHeight w:val="274"/>
        </w:trPr>
        <w:tc>
          <w:tcPr>
            <w:tcW w:w="1502" w:type="dxa"/>
            <w:vMerge/>
            <w:vAlign w:val="center"/>
            <w:hideMark/>
          </w:tcPr>
          <w:p w14:paraId="175F66A9"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1F23025"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从业人数</w:t>
            </w:r>
          </w:p>
        </w:tc>
        <w:tc>
          <w:tcPr>
            <w:tcW w:w="858" w:type="dxa"/>
            <w:shd w:val="clear" w:color="auto" w:fill="auto"/>
            <w:noWrap/>
            <w:vAlign w:val="center"/>
            <w:hideMark/>
          </w:tcPr>
          <w:p w14:paraId="032DD19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239</w:t>
            </w:r>
          </w:p>
        </w:tc>
        <w:tc>
          <w:tcPr>
            <w:tcW w:w="859" w:type="dxa"/>
            <w:shd w:val="clear" w:color="auto" w:fill="auto"/>
            <w:noWrap/>
            <w:vAlign w:val="center"/>
            <w:hideMark/>
          </w:tcPr>
          <w:p w14:paraId="0FCF232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299</w:t>
            </w:r>
          </w:p>
        </w:tc>
        <w:tc>
          <w:tcPr>
            <w:tcW w:w="858" w:type="dxa"/>
            <w:shd w:val="clear" w:color="auto" w:fill="auto"/>
            <w:noWrap/>
            <w:vAlign w:val="center"/>
            <w:hideMark/>
          </w:tcPr>
          <w:p w14:paraId="1884E5C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253</w:t>
            </w:r>
          </w:p>
        </w:tc>
        <w:tc>
          <w:tcPr>
            <w:tcW w:w="859" w:type="dxa"/>
            <w:shd w:val="clear" w:color="auto" w:fill="auto"/>
            <w:noWrap/>
            <w:vAlign w:val="center"/>
            <w:hideMark/>
          </w:tcPr>
          <w:p w14:paraId="3D6F631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317</w:t>
            </w:r>
          </w:p>
        </w:tc>
        <w:tc>
          <w:tcPr>
            <w:tcW w:w="858" w:type="dxa"/>
            <w:shd w:val="clear" w:color="auto" w:fill="auto"/>
            <w:noWrap/>
            <w:vAlign w:val="center"/>
            <w:hideMark/>
          </w:tcPr>
          <w:p w14:paraId="7538A5B1"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251</w:t>
            </w:r>
          </w:p>
        </w:tc>
        <w:tc>
          <w:tcPr>
            <w:tcW w:w="859" w:type="dxa"/>
            <w:shd w:val="clear" w:color="auto" w:fill="auto"/>
            <w:noWrap/>
            <w:vAlign w:val="center"/>
            <w:hideMark/>
          </w:tcPr>
          <w:p w14:paraId="193976A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333</w:t>
            </w:r>
          </w:p>
        </w:tc>
      </w:tr>
      <w:tr w:rsidR="009958A9" w:rsidRPr="0053114C" w14:paraId="10AA2AF6" w14:textId="77777777" w:rsidTr="00B02D43">
        <w:trPr>
          <w:trHeight w:val="274"/>
        </w:trPr>
        <w:tc>
          <w:tcPr>
            <w:tcW w:w="1502" w:type="dxa"/>
            <w:vMerge w:val="restart"/>
            <w:shd w:val="clear" w:color="000000" w:fill="FFFFFF"/>
            <w:noWrap/>
            <w:vAlign w:val="center"/>
            <w:hideMark/>
          </w:tcPr>
          <w:p w14:paraId="0266115E"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可持续发展竞争力</w:t>
            </w:r>
          </w:p>
        </w:tc>
        <w:tc>
          <w:tcPr>
            <w:tcW w:w="1602" w:type="dxa"/>
            <w:shd w:val="clear" w:color="auto" w:fill="auto"/>
            <w:noWrap/>
            <w:vAlign w:val="center"/>
            <w:hideMark/>
          </w:tcPr>
          <w:p w14:paraId="20B4E6E4"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营业增长率</w:t>
            </w:r>
          </w:p>
        </w:tc>
        <w:tc>
          <w:tcPr>
            <w:tcW w:w="858" w:type="dxa"/>
            <w:shd w:val="clear" w:color="auto" w:fill="auto"/>
            <w:noWrap/>
            <w:vAlign w:val="center"/>
            <w:hideMark/>
          </w:tcPr>
          <w:p w14:paraId="570A84F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602</w:t>
            </w:r>
          </w:p>
        </w:tc>
        <w:tc>
          <w:tcPr>
            <w:tcW w:w="859" w:type="dxa"/>
            <w:shd w:val="clear" w:color="auto" w:fill="auto"/>
            <w:noWrap/>
            <w:vAlign w:val="center"/>
            <w:hideMark/>
          </w:tcPr>
          <w:p w14:paraId="499B8A7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268</w:t>
            </w:r>
          </w:p>
        </w:tc>
        <w:tc>
          <w:tcPr>
            <w:tcW w:w="858" w:type="dxa"/>
            <w:shd w:val="clear" w:color="auto" w:fill="auto"/>
            <w:noWrap/>
            <w:vAlign w:val="center"/>
            <w:hideMark/>
          </w:tcPr>
          <w:p w14:paraId="6F1BBA7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328</w:t>
            </w:r>
          </w:p>
        </w:tc>
        <w:tc>
          <w:tcPr>
            <w:tcW w:w="859" w:type="dxa"/>
            <w:shd w:val="clear" w:color="auto" w:fill="auto"/>
            <w:noWrap/>
            <w:vAlign w:val="center"/>
            <w:hideMark/>
          </w:tcPr>
          <w:p w14:paraId="15CC584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268</w:t>
            </w:r>
          </w:p>
        </w:tc>
        <w:tc>
          <w:tcPr>
            <w:tcW w:w="858" w:type="dxa"/>
            <w:shd w:val="clear" w:color="auto" w:fill="auto"/>
            <w:noWrap/>
            <w:vAlign w:val="center"/>
            <w:hideMark/>
          </w:tcPr>
          <w:p w14:paraId="5B63130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083</w:t>
            </w:r>
          </w:p>
        </w:tc>
        <w:tc>
          <w:tcPr>
            <w:tcW w:w="859" w:type="dxa"/>
            <w:shd w:val="clear" w:color="auto" w:fill="auto"/>
            <w:noWrap/>
            <w:vAlign w:val="center"/>
            <w:hideMark/>
          </w:tcPr>
          <w:p w14:paraId="02DDC3B8"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267</w:t>
            </w:r>
          </w:p>
        </w:tc>
      </w:tr>
      <w:tr w:rsidR="009958A9" w:rsidRPr="0053114C" w14:paraId="5A1842AE" w14:textId="77777777" w:rsidTr="00B02D43">
        <w:trPr>
          <w:trHeight w:val="274"/>
        </w:trPr>
        <w:tc>
          <w:tcPr>
            <w:tcW w:w="1502" w:type="dxa"/>
            <w:vMerge/>
            <w:vAlign w:val="center"/>
            <w:hideMark/>
          </w:tcPr>
          <w:p w14:paraId="6B3ECCEC"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3487B5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净利润增长率</w:t>
            </w:r>
          </w:p>
        </w:tc>
        <w:tc>
          <w:tcPr>
            <w:tcW w:w="858" w:type="dxa"/>
            <w:shd w:val="clear" w:color="auto" w:fill="auto"/>
            <w:noWrap/>
            <w:vAlign w:val="center"/>
            <w:hideMark/>
          </w:tcPr>
          <w:p w14:paraId="6EB15B8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322</w:t>
            </w:r>
          </w:p>
        </w:tc>
        <w:tc>
          <w:tcPr>
            <w:tcW w:w="859" w:type="dxa"/>
            <w:shd w:val="clear" w:color="auto" w:fill="auto"/>
            <w:noWrap/>
            <w:vAlign w:val="center"/>
            <w:hideMark/>
          </w:tcPr>
          <w:p w14:paraId="251215F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318</w:t>
            </w:r>
          </w:p>
        </w:tc>
        <w:tc>
          <w:tcPr>
            <w:tcW w:w="858" w:type="dxa"/>
            <w:shd w:val="clear" w:color="auto" w:fill="auto"/>
            <w:noWrap/>
            <w:vAlign w:val="center"/>
            <w:hideMark/>
          </w:tcPr>
          <w:p w14:paraId="41E1E51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21</w:t>
            </w:r>
          </w:p>
        </w:tc>
        <w:tc>
          <w:tcPr>
            <w:tcW w:w="859" w:type="dxa"/>
            <w:shd w:val="clear" w:color="auto" w:fill="auto"/>
            <w:noWrap/>
            <w:vAlign w:val="center"/>
            <w:hideMark/>
          </w:tcPr>
          <w:p w14:paraId="121DC7C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241</w:t>
            </w:r>
          </w:p>
        </w:tc>
        <w:tc>
          <w:tcPr>
            <w:tcW w:w="858" w:type="dxa"/>
            <w:shd w:val="clear" w:color="auto" w:fill="auto"/>
            <w:noWrap/>
            <w:vAlign w:val="center"/>
            <w:hideMark/>
          </w:tcPr>
          <w:p w14:paraId="1B8691F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143</w:t>
            </w:r>
          </w:p>
        </w:tc>
        <w:tc>
          <w:tcPr>
            <w:tcW w:w="859" w:type="dxa"/>
            <w:shd w:val="clear" w:color="auto" w:fill="auto"/>
            <w:noWrap/>
            <w:vAlign w:val="center"/>
            <w:hideMark/>
          </w:tcPr>
          <w:p w14:paraId="149959D7"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253</w:t>
            </w:r>
          </w:p>
        </w:tc>
      </w:tr>
      <w:tr w:rsidR="009958A9" w:rsidRPr="0053114C" w14:paraId="5FE682D7" w14:textId="77777777" w:rsidTr="00B02D43">
        <w:trPr>
          <w:trHeight w:val="274"/>
        </w:trPr>
        <w:tc>
          <w:tcPr>
            <w:tcW w:w="1502" w:type="dxa"/>
            <w:vMerge/>
            <w:vAlign w:val="center"/>
            <w:hideMark/>
          </w:tcPr>
          <w:p w14:paraId="6FC2E22D"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226BD7C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净资产利润率</w:t>
            </w:r>
          </w:p>
        </w:tc>
        <w:tc>
          <w:tcPr>
            <w:tcW w:w="858" w:type="dxa"/>
            <w:shd w:val="clear" w:color="auto" w:fill="auto"/>
            <w:noWrap/>
            <w:vAlign w:val="center"/>
            <w:hideMark/>
          </w:tcPr>
          <w:p w14:paraId="1E42AC44"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143</w:t>
            </w:r>
          </w:p>
        </w:tc>
        <w:tc>
          <w:tcPr>
            <w:tcW w:w="859" w:type="dxa"/>
            <w:shd w:val="clear" w:color="auto" w:fill="auto"/>
            <w:noWrap/>
            <w:vAlign w:val="center"/>
            <w:hideMark/>
          </w:tcPr>
          <w:p w14:paraId="7ED7698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251</w:t>
            </w:r>
          </w:p>
        </w:tc>
        <w:tc>
          <w:tcPr>
            <w:tcW w:w="858" w:type="dxa"/>
            <w:shd w:val="clear" w:color="auto" w:fill="auto"/>
            <w:noWrap/>
            <w:vAlign w:val="center"/>
            <w:hideMark/>
          </w:tcPr>
          <w:p w14:paraId="28F8E638"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16</w:t>
            </w:r>
          </w:p>
        </w:tc>
        <w:tc>
          <w:tcPr>
            <w:tcW w:w="859" w:type="dxa"/>
            <w:shd w:val="clear" w:color="auto" w:fill="auto"/>
            <w:noWrap/>
            <w:vAlign w:val="center"/>
            <w:hideMark/>
          </w:tcPr>
          <w:p w14:paraId="6FA4BB6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283</w:t>
            </w:r>
          </w:p>
        </w:tc>
        <w:tc>
          <w:tcPr>
            <w:tcW w:w="858" w:type="dxa"/>
            <w:shd w:val="clear" w:color="auto" w:fill="auto"/>
            <w:noWrap/>
            <w:vAlign w:val="center"/>
            <w:hideMark/>
          </w:tcPr>
          <w:p w14:paraId="1DB615B8"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315</w:t>
            </w:r>
          </w:p>
        </w:tc>
        <w:tc>
          <w:tcPr>
            <w:tcW w:w="859" w:type="dxa"/>
            <w:shd w:val="clear" w:color="auto" w:fill="auto"/>
            <w:noWrap/>
            <w:vAlign w:val="center"/>
            <w:hideMark/>
          </w:tcPr>
          <w:p w14:paraId="6D6BE96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307</w:t>
            </w:r>
          </w:p>
        </w:tc>
      </w:tr>
      <w:tr w:rsidR="009958A9" w:rsidRPr="0053114C" w14:paraId="1B7F893D" w14:textId="77777777" w:rsidTr="00B02D43">
        <w:trPr>
          <w:trHeight w:val="274"/>
        </w:trPr>
        <w:tc>
          <w:tcPr>
            <w:tcW w:w="1502" w:type="dxa"/>
            <w:vMerge w:val="restart"/>
            <w:shd w:val="clear" w:color="000000" w:fill="FFFFFF"/>
            <w:noWrap/>
            <w:vAlign w:val="center"/>
            <w:hideMark/>
          </w:tcPr>
          <w:p w14:paraId="29364B59"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资产管理竞争力</w:t>
            </w:r>
          </w:p>
        </w:tc>
        <w:tc>
          <w:tcPr>
            <w:tcW w:w="1602" w:type="dxa"/>
            <w:shd w:val="clear" w:color="auto" w:fill="auto"/>
            <w:noWrap/>
            <w:vAlign w:val="center"/>
            <w:hideMark/>
          </w:tcPr>
          <w:p w14:paraId="22F5559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总资产贡献</w:t>
            </w:r>
          </w:p>
        </w:tc>
        <w:tc>
          <w:tcPr>
            <w:tcW w:w="858" w:type="dxa"/>
            <w:shd w:val="clear" w:color="auto" w:fill="auto"/>
            <w:noWrap/>
            <w:vAlign w:val="center"/>
            <w:hideMark/>
          </w:tcPr>
          <w:p w14:paraId="38E288C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224</w:t>
            </w:r>
          </w:p>
        </w:tc>
        <w:tc>
          <w:tcPr>
            <w:tcW w:w="859" w:type="dxa"/>
            <w:shd w:val="clear" w:color="auto" w:fill="auto"/>
            <w:noWrap/>
            <w:vAlign w:val="center"/>
            <w:hideMark/>
          </w:tcPr>
          <w:p w14:paraId="65A545B4"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248</w:t>
            </w:r>
          </w:p>
        </w:tc>
        <w:tc>
          <w:tcPr>
            <w:tcW w:w="858" w:type="dxa"/>
            <w:shd w:val="clear" w:color="auto" w:fill="auto"/>
            <w:noWrap/>
            <w:vAlign w:val="center"/>
            <w:hideMark/>
          </w:tcPr>
          <w:p w14:paraId="106FF25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31</w:t>
            </w:r>
          </w:p>
        </w:tc>
        <w:tc>
          <w:tcPr>
            <w:tcW w:w="859" w:type="dxa"/>
            <w:shd w:val="clear" w:color="auto" w:fill="auto"/>
            <w:noWrap/>
            <w:vAlign w:val="center"/>
            <w:hideMark/>
          </w:tcPr>
          <w:p w14:paraId="31AFE4C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219</w:t>
            </w:r>
          </w:p>
        </w:tc>
        <w:tc>
          <w:tcPr>
            <w:tcW w:w="858" w:type="dxa"/>
            <w:shd w:val="clear" w:color="auto" w:fill="auto"/>
            <w:noWrap/>
            <w:vAlign w:val="center"/>
            <w:hideMark/>
          </w:tcPr>
          <w:p w14:paraId="43E911A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269</w:t>
            </w:r>
          </w:p>
        </w:tc>
        <w:tc>
          <w:tcPr>
            <w:tcW w:w="859" w:type="dxa"/>
            <w:shd w:val="clear" w:color="auto" w:fill="auto"/>
            <w:noWrap/>
            <w:vAlign w:val="center"/>
            <w:hideMark/>
          </w:tcPr>
          <w:p w14:paraId="5F56AED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304</w:t>
            </w:r>
          </w:p>
        </w:tc>
      </w:tr>
      <w:tr w:rsidR="009958A9" w:rsidRPr="0053114C" w14:paraId="26061C67" w14:textId="77777777" w:rsidTr="00B02D43">
        <w:trPr>
          <w:trHeight w:val="274"/>
        </w:trPr>
        <w:tc>
          <w:tcPr>
            <w:tcW w:w="1502" w:type="dxa"/>
            <w:vMerge/>
            <w:vAlign w:val="center"/>
            <w:hideMark/>
          </w:tcPr>
          <w:p w14:paraId="06C0B60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2A145F0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员工劳动效率</w:t>
            </w:r>
          </w:p>
        </w:tc>
        <w:tc>
          <w:tcPr>
            <w:tcW w:w="858" w:type="dxa"/>
            <w:shd w:val="clear" w:color="auto" w:fill="auto"/>
            <w:noWrap/>
            <w:vAlign w:val="center"/>
            <w:hideMark/>
          </w:tcPr>
          <w:p w14:paraId="6A8F18C9"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308</w:t>
            </w:r>
          </w:p>
        </w:tc>
        <w:tc>
          <w:tcPr>
            <w:tcW w:w="859" w:type="dxa"/>
            <w:shd w:val="clear" w:color="auto" w:fill="auto"/>
            <w:noWrap/>
            <w:vAlign w:val="center"/>
            <w:hideMark/>
          </w:tcPr>
          <w:p w14:paraId="0EB6D78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281</w:t>
            </w:r>
          </w:p>
        </w:tc>
        <w:tc>
          <w:tcPr>
            <w:tcW w:w="858" w:type="dxa"/>
            <w:shd w:val="clear" w:color="auto" w:fill="auto"/>
            <w:noWrap/>
            <w:vAlign w:val="center"/>
            <w:hideMark/>
          </w:tcPr>
          <w:p w14:paraId="1776F6D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304</w:t>
            </w:r>
          </w:p>
        </w:tc>
        <w:tc>
          <w:tcPr>
            <w:tcW w:w="859" w:type="dxa"/>
            <w:shd w:val="clear" w:color="auto" w:fill="auto"/>
            <w:noWrap/>
            <w:vAlign w:val="center"/>
            <w:hideMark/>
          </w:tcPr>
          <w:p w14:paraId="49E94531"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319</w:t>
            </w:r>
          </w:p>
        </w:tc>
        <w:tc>
          <w:tcPr>
            <w:tcW w:w="858" w:type="dxa"/>
            <w:shd w:val="clear" w:color="auto" w:fill="auto"/>
            <w:noWrap/>
            <w:vAlign w:val="center"/>
            <w:hideMark/>
          </w:tcPr>
          <w:p w14:paraId="15103887"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221</w:t>
            </w:r>
          </w:p>
        </w:tc>
        <w:tc>
          <w:tcPr>
            <w:tcW w:w="859" w:type="dxa"/>
            <w:shd w:val="clear" w:color="auto" w:fill="auto"/>
            <w:noWrap/>
            <w:vAlign w:val="center"/>
            <w:hideMark/>
          </w:tcPr>
          <w:p w14:paraId="2A5550B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269</w:t>
            </w:r>
          </w:p>
        </w:tc>
      </w:tr>
    </w:tbl>
    <w:p w14:paraId="537C5D6E" w14:textId="77777777" w:rsidR="009958A9" w:rsidRPr="003A7BD5" w:rsidRDefault="009958A9" w:rsidP="003A7BD5">
      <w:pPr>
        <w:pStyle w:val="a8"/>
        <w:spacing w:line="360" w:lineRule="auto"/>
        <w:rPr>
          <w:rFonts w:ascii="宋体" w:eastAsia="宋体" w:hAnsi="宋体"/>
          <w:sz w:val="24"/>
          <w:szCs w:val="24"/>
        </w:rPr>
      </w:pPr>
      <w:r>
        <w:rPr>
          <w:rFonts w:ascii="宋体" w:eastAsia="宋体" w:hAnsi="宋体"/>
        </w:rPr>
        <w:tab/>
      </w:r>
      <w:r w:rsidRPr="003A7BD5">
        <w:rPr>
          <w:rFonts w:ascii="宋体" w:eastAsia="宋体" w:hAnsi="宋体" w:hint="eastAsia"/>
          <w:sz w:val="24"/>
          <w:szCs w:val="24"/>
        </w:rPr>
        <w:t>从表中的数据可以得到，第一，这</w:t>
      </w:r>
      <w:r w:rsidRPr="004F29D8">
        <w:rPr>
          <w:rFonts w:ascii="Times New Roman" w:eastAsia="宋体" w:hAnsi="Times New Roman"/>
          <w:sz w:val="24"/>
          <w:szCs w:val="24"/>
        </w:rPr>
        <w:t>15</w:t>
      </w:r>
      <w:r w:rsidRPr="003A7BD5">
        <w:rPr>
          <w:rFonts w:ascii="宋体" w:eastAsia="宋体" w:hAnsi="宋体"/>
          <w:sz w:val="24"/>
          <w:szCs w:val="24"/>
        </w:rPr>
        <w:t>家样本企业的净利润、从业人数一直比较稳定。这可以说明，这</w:t>
      </w:r>
      <w:r w:rsidRPr="004F29D8">
        <w:rPr>
          <w:rFonts w:ascii="Times New Roman" w:eastAsia="宋体" w:hAnsi="Times New Roman"/>
          <w:sz w:val="24"/>
          <w:szCs w:val="24"/>
        </w:rPr>
        <w:t>15</w:t>
      </w:r>
      <w:r w:rsidRPr="003A7BD5">
        <w:rPr>
          <w:rFonts w:ascii="宋体" w:eastAsia="宋体" w:hAnsi="宋体"/>
          <w:sz w:val="24"/>
          <w:szCs w:val="24"/>
        </w:rPr>
        <w:t>家企业在这三年内的经营状况比较平稳，可能没有发生比较大规模的裁员或者比较严重的净利润下滑的情况。这杨的现象能够从侧面说明该市场的状态比较稳定，市场内竞争的企业能够在以</w:t>
      </w:r>
      <w:proofErr w:type="gramStart"/>
      <w:r w:rsidRPr="003A7BD5">
        <w:rPr>
          <w:rFonts w:ascii="宋体" w:eastAsia="宋体" w:hAnsi="宋体"/>
          <w:sz w:val="24"/>
          <w:szCs w:val="24"/>
        </w:rPr>
        <w:t>个</w:t>
      </w:r>
      <w:proofErr w:type="gramEnd"/>
      <w:r w:rsidRPr="003A7BD5">
        <w:rPr>
          <w:rFonts w:ascii="宋体" w:eastAsia="宋体" w:hAnsi="宋体"/>
          <w:sz w:val="24"/>
          <w:szCs w:val="24"/>
        </w:rPr>
        <w:t>比较健康的环境下发展。</w:t>
      </w:r>
    </w:p>
    <w:p w14:paraId="58D956EA" w14:textId="77777777" w:rsidR="00957107" w:rsidRDefault="009958A9" w:rsidP="003A7BD5">
      <w:pPr>
        <w:pStyle w:val="a8"/>
        <w:spacing w:line="360" w:lineRule="auto"/>
        <w:rPr>
          <w:rFonts w:ascii="宋体" w:eastAsia="宋体" w:hAnsi="宋体"/>
          <w:sz w:val="24"/>
          <w:szCs w:val="24"/>
        </w:rPr>
      </w:pPr>
      <w:r w:rsidRPr="003A7BD5">
        <w:rPr>
          <w:rFonts w:ascii="宋体" w:eastAsia="宋体" w:hAnsi="宋体"/>
          <w:sz w:val="24"/>
          <w:szCs w:val="24"/>
        </w:rPr>
        <w:tab/>
        <w:t>第二，从表中的数据我们可以看到，</w:t>
      </w:r>
      <w:r w:rsidRPr="004F29D8">
        <w:rPr>
          <w:rFonts w:ascii="Times New Roman" w:eastAsia="宋体" w:hAnsi="Times New Roman"/>
          <w:sz w:val="24"/>
          <w:szCs w:val="24"/>
        </w:rPr>
        <w:t>2020</w:t>
      </w:r>
      <w:r w:rsidRPr="003A7BD5">
        <w:rPr>
          <w:rFonts w:ascii="宋体" w:eastAsia="宋体" w:hAnsi="宋体"/>
          <w:sz w:val="24"/>
          <w:szCs w:val="24"/>
        </w:rPr>
        <w:t>-</w:t>
      </w:r>
      <w:r w:rsidRPr="004F29D8">
        <w:rPr>
          <w:rFonts w:ascii="Times New Roman" w:eastAsia="宋体" w:hAnsi="Times New Roman"/>
          <w:sz w:val="24"/>
          <w:szCs w:val="24"/>
        </w:rPr>
        <w:t>2022</w:t>
      </w:r>
      <w:r w:rsidRPr="003A7BD5">
        <w:rPr>
          <w:rFonts w:ascii="宋体" w:eastAsia="宋体" w:hAnsi="宋体"/>
          <w:sz w:val="24"/>
          <w:szCs w:val="24"/>
        </w:rPr>
        <w:t>三年期间，</w:t>
      </w:r>
      <w:r w:rsidRPr="004F29D8">
        <w:rPr>
          <w:rFonts w:ascii="Times New Roman" w:eastAsia="宋体" w:hAnsi="Times New Roman"/>
          <w:sz w:val="24"/>
          <w:szCs w:val="24"/>
        </w:rPr>
        <w:t>15</w:t>
      </w:r>
      <w:r w:rsidRPr="003A7BD5">
        <w:rPr>
          <w:rFonts w:ascii="宋体" w:eastAsia="宋体" w:hAnsi="宋体"/>
          <w:sz w:val="24"/>
          <w:szCs w:val="24"/>
        </w:rPr>
        <w:t>家样本公司的营业增长率下滑比较明显，其中，</w:t>
      </w:r>
      <w:r w:rsidRPr="004F29D8">
        <w:rPr>
          <w:rFonts w:ascii="Times New Roman" w:eastAsia="宋体" w:hAnsi="Times New Roman"/>
          <w:sz w:val="24"/>
          <w:szCs w:val="24"/>
        </w:rPr>
        <w:t>2020</w:t>
      </w:r>
      <w:r w:rsidRPr="003A7BD5">
        <w:rPr>
          <w:rFonts w:ascii="宋体" w:eastAsia="宋体" w:hAnsi="宋体"/>
          <w:sz w:val="24"/>
          <w:szCs w:val="24"/>
        </w:rPr>
        <w:t>年营业增长率的数值最大，</w:t>
      </w:r>
      <w:r w:rsidRPr="004F29D8">
        <w:rPr>
          <w:rFonts w:ascii="Times New Roman" w:eastAsia="宋体" w:hAnsi="Times New Roman"/>
          <w:sz w:val="24"/>
          <w:szCs w:val="24"/>
        </w:rPr>
        <w:t>2022</w:t>
      </w:r>
      <w:r w:rsidRPr="003A7BD5">
        <w:rPr>
          <w:rFonts w:ascii="宋体" w:eastAsia="宋体" w:hAnsi="宋体"/>
          <w:sz w:val="24"/>
          <w:szCs w:val="24"/>
        </w:rPr>
        <w:t>年营业增长率的数值最低。这种变化也许与近三年来中国的经济形势以及疫情有部分联系。</w:t>
      </w:r>
      <w:r w:rsidRPr="004F29D8">
        <w:rPr>
          <w:rFonts w:ascii="Times New Roman" w:eastAsia="宋体" w:hAnsi="Times New Roman"/>
          <w:sz w:val="24"/>
          <w:szCs w:val="24"/>
        </w:rPr>
        <w:t>2019</w:t>
      </w:r>
      <w:r w:rsidRPr="003A7BD5">
        <w:rPr>
          <w:rFonts w:ascii="宋体" w:eastAsia="宋体" w:hAnsi="宋体"/>
          <w:sz w:val="24"/>
          <w:szCs w:val="24"/>
        </w:rPr>
        <w:t>年前后，计算机行业迎来井喷式的发展，反应到本文表中的数据上就是</w:t>
      </w:r>
      <w:r w:rsidRPr="004F29D8">
        <w:rPr>
          <w:rFonts w:ascii="Times New Roman" w:eastAsia="宋体" w:hAnsi="Times New Roman"/>
          <w:sz w:val="24"/>
          <w:szCs w:val="24"/>
        </w:rPr>
        <w:t>2020</w:t>
      </w:r>
      <w:r w:rsidRPr="003A7BD5">
        <w:rPr>
          <w:rFonts w:ascii="宋体" w:eastAsia="宋体" w:hAnsi="宋体"/>
          <w:sz w:val="24"/>
          <w:szCs w:val="24"/>
        </w:rPr>
        <w:t>年</w:t>
      </w:r>
      <w:r w:rsidRPr="004F29D8">
        <w:rPr>
          <w:rFonts w:ascii="Times New Roman" w:eastAsia="宋体" w:hAnsi="Times New Roman"/>
          <w:sz w:val="24"/>
          <w:szCs w:val="24"/>
        </w:rPr>
        <w:t>15</w:t>
      </w:r>
      <w:r w:rsidRPr="003A7BD5">
        <w:rPr>
          <w:rFonts w:ascii="宋体" w:eastAsia="宋体" w:hAnsi="宋体"/>
          <w:sz w:val="24"/>
          <w:szCs w:val="24"/>
        </w:rPr>
        <w:t>家企业的营业增长率达到</w:t>
      </w:r>
      <w:r w:rsidRPr="004F29D8">
        <w:rPr>
          <w:rFonts w:ascii="Times New Roman" w:eastAsia="宋体" w:hAnsi="Times New Roman"/>
          <w:sz w:val="24"/>
          <w:szCs w:val="24"/>
        </w:rPr>
        <w:t>0</w:t>
      </w:r>
      <w:r w:rsidRPr="003A7BD5">
        <w:rPr>
          <w:rFonts w:ascii="宋体" w:eastAsia="宋体" w:hAnsi="宋体"/>
          <w:sz w:val="24"/>
          <w:szCs w:val="24"/>
        </w:rPr>
        <w:t>.</w:t>
      </w:r>
      <w:r w:rsidRPr="004F29D8">
        <w:rPr>
          <w:rFonts w:ascii="Times New Roman" w:eastAsia="宋体" w:hAnsi="Times New Roman"/>
          <w:sz w:val="24"/>
          <w:szCs w:val="24"/>
        </w:rPr>
        <w:t>602</w:t>
      </w:r>
      <w:r w:rsidRPr="003A7BD5">
        <w:rPr>
          <w:rFonts w:ascii="宋体" w:eastAsia="宋体" w:hAnsi="宋体"/>
          <w:sz w:val="24"/>
          <w:szCs w:val="24"/>
        </w:rPr>
        <w:t>。紧接着疫情随之而来，计算机、互联网行业同时也迎来寒冬，反映到该表数据上就是</w:t>
      </w:r>
      <w:r w:rsidRPr="004F29D8">
        <w:rPr>
          <w:rFonts w:ascii="Times New Roman" w:eastAsia="宋体" w:hAnsi="Times New Roman"/>
          <w:sz w:val="24"/>
          <w:szCs w:val="24"/>
        </w:rPr>
        <w:t>2021</w:t>
      </w:r>
      <w:r w:rsidRPr="003A7BD5">
        <w:rPr>
          <w:rFonts w:ascii="宋体" w:eastAsia="宋体" w:hAnsi="宋体"/>
          <w:sz w:val="24"/>
          <w:szCs w:val="24"/>
        </w:rPr>
        <w:t>年、</w:t>
      </w:r>
      <w:r w:rsidRPr="004F29D8">
        <w:rPr>
          <w:rFonts w:ascii="Times New Roman" w:eastAsia="宋体" w:hAnsi="Times New Roman"/>
          <w:sz w:val="24"/>
          <w:szCs w:val="24"/>
        </w:rPr>
        <w:t>2022</w:t>
      </w:r>
      <w:r w:rsidRPr="003A7BD5">
        <w:rPr>
          <w:rFonts w:ascii="宋体" w:eastAsia="宋体" w:hAnsi="宋体"/>
          <w:sz w:val="24"/>
          <w:szCs w:val="24"/>
        </w:rPr>
        <w:t>年的营业增长率较</w:t>
      </w:r>
      <w:r w:rsidRPr="004F29D8">
        <w:rPr>
          <w:rFonts w:ascii="Times New Roman" w:eastAsia="宋体" w:hAnsi="Times New Roman"/>
          <w:sz w:val="24"/>
          <w:szCs w:val="24"/>
        </w:rPr>
        <w:t>2020</w:t>
      </w:r>
      <w:r w:rsidRPr="003A7BD5">
        <w:rPr>
          <w:rFonts w:ascii="宋体" w:eastAsia="宋体" w:hAnsi="宋体"/>
          <w:sz w:val="24"/>
          <w:szCs w:val="24"/>
        </w:rPr>
        <w:t>年有些萎缩。</w:t>
      </w:r>
    </w:p>
    <w:p w14:paraId="5DAF2426" w14:textId="497D41EF" w:rsidR="00957107" w:rsidRDefault="00957107" w:rsidP="00957107">
      <w:pPr>
        <w:pStyle w:val="a8"/>
        <w:spacing w:line="360" w:lineRule="auto"/>
        <w:jc w:val="center"/>
        <w:rPr>
          <w:rFonts w:ascii="宋体" w:eastAsia="宋体" w:hAnsi="宋体"/>
          <w:sz w:val="24"/>
          <w:szCs w:val="24"/>
        </w:rPr>
      </w:pPr>
      <w:r>
        <w:rPr>
          <w:noProof/>
        </w:rPr>
        <w:lastRenderedPageBreak/>
        <w:drawing>
          <wp:inline distT="0" distB="0" distL="0" distR="0" wp14:anchorId="65573A19" wp14:editId="57D43D40">
            <wp:extent cx="4248443" cy="2236763"/>
            <wp:effectExtent l="0" t="0" r="0" b="11430"/>
            <wp:docPr id="3" name="图表 3">
              <a:extLst xmlns:a="http://schemas.openxmlformats.org/drawingml/2006/main">
                <a:ext uri="{FF2B5EF4-FFF2-40B4-BE49-F238E27FC236}">
                  <a16:creationId xmlns:a16="http://schemas.microsoft.com/office/drawing/2014/main" id="{BAD44BD1-0AAC-111D-A17E-DF58C7D2C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8D4BCF" w14:textId="775BC797" w:rsidR="00957107" w:rsidRPr="00AC2363" w:rsidRDefault="00957107" w:rsidP="00957107">
      <w:pPr>
        <w:pStyle w:val="a8"/>
        <w:spacing w:line="360" w:lineRule="auto"/>
        <w:jc w:val="center"/>
        <w:rPr>
          <w:rFonts w:ascii="宋体" w:eastAsia="宋体" w:hAnsi="宋体"/>
          <w:szCs w:val="21"/>
        </w:rPr>
      </w:pPr>
      <w:r w:rsidRPr="00AC2363">
        <w:rPr>
          <w:rFonts w:ascii="宋体" w:eastAsia="宋体" w:hAnsi="宋体" w:hint="eastAsia"/>
          <w:szCs w:val="21"/>
        </w:rPr>
        <w:t>图</w:t>
      </w:r>
      <w:r w:rsidRPr="004F29D8">
        <w:rPr>
          <w:rFonts w:ascii="Times New Roman" w:eastAsia="宋体" w:hAnsi="Times New Roman" w:hint="eastAsia"/>
          <w:szCs w:val="21"/>
        </w:rPr>
        <w:t>4</w:t>
      </w:r>
      <w:r w:rsidRPr="00AC2363">
        <w:rPr>
          <w:rFonts w:ascii="宋体" w:eastAsia="宋体" w:hAnsi="宋体"/>
          <w:szCs w:val="21"/>
        </w:rPr>
        <w:t>-</w:t>
      </w:r>
      <w:r w:rsidRPr="004F29D8">
        <w:rPr>
          <w:rFonts w:ascii="Times New Roman" w:eastAsia="宋体" w:hAnsi="Times New Roman"/>
          <w:szCs w:val="21"/>
        </w:rPr>
        <w:t>1</w:t>
      </w:r>
      <w:r w:rsidR="0019259C" w:rsidRPr="00AC2363">
        <w:rPr>
          <w:rFonts w:ascii="宋体" w:eastAsia="宋体" w:hAnsi="宋体" w:hint="eastAsia"/>
          <w:szCs w:val="21"/>
        </w:rPr>
        <w:t>营业增长率变化趋势图</w:t>
      </w:r>
    </w:p>
    <w:p w14:paraId="65191FC6" w14:textId="24E8428D" w:rsidR="009958A9" w:rsidRDefault="00957107" w:rsidP="003A7BD5">
      <w:pPr>
        <w:pStyle w:val="a8"/>
        <w:spacing w:line="360" w:lineRule="auto"/>
        <w:rPr>
          <w:rFonts w:ascii="宋体" w:eastAsia="宋体" w:hAnsi="宋体"/>
          <w:sz w:val="24"/>
          <w:szCs w:val="24"/>
        </w:rPr>
      </w:pPr>
      <w:r>
        <w:rPr>
          <w:rFonts w:ascii="宋体" w:eastAsia="宋体" w:hAnsi="宋体"/>
          <w:sz w:val="24"/>
          <w:szCs w:val="24"/>
        </w:rPr>
        <w:tab/>
      </w:r>
      <w:r w:rsidR="009958A9" w:rsidRPr="003A7BD5">
        <w:rPr>
          <w:rFonts w:ascii="宋体" w:eastAsia="宋体" w:hAnsi="宋体"/>
          <w:sz w:val="24"/>
          <w:szCs w:val="24"/>
        </w:rPr>
        <w:t>第三，研发人员占</w:t>
      </w:r>
      <w:proofErr w:type="gramStart"/>
      <w:r w:rsidR="009958A9" w:rsidRPr="003A7BD5">
        <w:rPr>
          <w:rFonts w:ascii="宋体" w:eastAsia="宋体" w:hAnsi="宋体"/>
          <w:sz w:val="24"/>
          <w:szCs w:val="24"/>
        </w:rPr>
        <w:t>比走势</w:t>
      </w:r>
      <w:proofErr w:type="gramEnd"/>
      <w:r w:rsidR="009958A9" w:rsidRPr="003A7BD5">
        <w:rPr>
          <w:rFonts w:ascii="宋体" w:eastAsia="宋体" w:hAnsi="宋体"/>
          <w:sz w:val="24"/>
          <w:szCs w:val="24"/>
        </w:rPr>
        <w:t>呈一个</w:t>
      </w:r>
      <w:r w:rsidR="009958A9" w:rsidRPr="004F29D8">
        <w:rPr>
          <w:rFonts w:ascii="Times New Roman" w:eastAsia="宋体" w:hAnsi="Times New Roman"/>
          <w:sz w:val="24"/>
          <w:szCs w:val="24"/>
        </w:rPr>
        <w:t>V</w:t>
      </w:r>
      <w:r w:rsidR="009958A9" w:rsidRPr="003A7BD5">
        <w:rPr>
          <w:rFonts w:ascii="宋体" w:eastAsia="宋体" w:hAnsi="宋体"/>
          <w:sz w:val="24"/>
          <w:szCs w:val="24"/>
        </w:rPr>
        <w:t>字型，</w:t>
      </w:r>
      <w:r w:rsidR="009958A9" w:rsidRPr="004F29D8">
        <w:rPr>
          <w:rFonts w:ascii="Times New Roman" w:eastAsia="宋体" w:hAnsi="Times New Roman"/>
          <w:sz w:val="24"/>
          <w:szCs w:val="24"/>
        </w:rPr>
        <w:t>2020</w:t>
      </w:r>
      <w:r w:rsidR="009958A9" w:rsidRPr="003A7BD5">
        <w:rPr>
          <w:rFonts w:ascii="宋体" w:eastAsia="宋体" w:hAnsi="宋体"/>
          <w:sz w:val="24"/>
          <w:szCs w:val="24"/>
        </w:rPr>
        <w:t>年到</w:t>
      </w:r>
      <w:r w:rsidR="009958A9" w:rsidRPr="004F29D8">
        <w:rPr>
          <w:rFonts w:ascii="Times New Roman" w:eastAsia="宋体" w:hAnsi="Times New Roman"/>
          <w:sz w:val="24"/>
          <w:szCs w:val="24"/>
        </w:rPr>
        <w:t>2021</w:t>
      </w:r>
      <w:r w:rsidR="009958A9" w:rsidRPr="003A7BD5">
        <w:rPr>
          <w:rFonts w:ascii="宋体" w:eastAsia="宋体" w:hAnsi="宋体"/>
          <w:sz w:val="24"/>
          <w:szCs w:val="24"/>
        </w:rPr>
        <w:t>年下降、</w:t>
      </w:r>
      <w:r w:rsidR="009958A9" w:rsidRPr="004F29D8">
        <w:rPr>
          <w:rFonts w:ascii="Times New Roman" w:eastAsia="宋体" w:hAnsi="Times New Roman"/>
          <w:sz w:val="24"/>
          <w:szCs w:val="24"/>
        </w:rPr>
        <w:t>2021</w:t>
      </w:r>
      <w:r w:rsidR="009958A9" w:rsidRPr="003A7BD5">
        <w:rPr>
          <w:rFonts w:ascii="宋体" w:eastAsia="宋体" w:hAnsi="宋体"/>
          <w:sz w:val="24"/>
          <w:szCs w:val="24"/>
        </w:rPr>
        <w:t>年到</w:t>
      </w:r>
      <w:r w:rsidR="009958A9" w:rsidRPr="004F29D8">
        <w:rPr>
          <w:rFonts w:ascii="Times New Roman" w:eastAsia="宋体" w:hAnsi="Times New Roman"/>
          <w:sz w:val="24"/>
          <w:szCs w:val="24"/>
        </w:rPr>
        <w:t>2022</w:t>
      </w:r>
      <w:r w:rsidR="009958A9" w:rsidRPr="003A7BD5">
        <w:rPr>
          <w:rFonts w:ascii="宋体" w:eastAsia="宋体" w:hAnsi="宋体"/>
          <w:sz w:val="24"/>
          <w:szCs w:val="24"/>
        </w:rPr>
        <w:t>年上升。这同样可能是因为</w:t>
      </w:r>
      <w:r w:rsidR="009958A9" w:rsidRPr="004F29D8">
        <w:rPr>
          <w:rFonts w:ascii="Times New Roman" w:eastAsia="宋体" w:hAnsi="Times New Roman"/>
          <w:sz w:val="24"/>
          <w:szCs w:val="24"/>
        </w:rPr>
        <w:t>2020</w:t>
      </w:r>
      <w:r w:rsidR="009958A9" w:rsidRPr="003A7BD5">
        <w:rPr>
          <w:rFonts w:ascii="宋体" w:eastAsia="宋体" w:hAnsi="宋体"/>
          <w:sz w:val="24"/>
          <w:szCs w:val="24"/>
        </w:rPr>
        <w:t>年开始由于经济形势下行，企业为了控制成本，需要减少薪资水平较高的研发人员。到了</w:t>
      </w:r>
      <w:r w:rsidR="009958A9" w:rsidRPr="004F29D8">
        <w:rPr>
          <w:rFonts w:ascii="Times New Roman" w:eastAsia="宋体" w:hAnsi="Times New Roman"/>
          <w:sz w:val="24"/>
          <w:szCs w:val="24"/>
        </w:rPr>
        <w:t>2021</w:t>
      </w:r>
      <w:r w:rsidR="009958A9" w:rsidRPr="003A7BD5">
        <w:rPr>
          <w:rFonts w:ascii="宋体" w:eastAsia="宋体" w:hAnsi="宋体"/>
          <w:sz w:val="24"/>
          <w:szCs w:val="24"/>
        </w:rPr>
        <w:t>年末尾，</w:t>
      </w:r>
      <w:r w:rsidR="009958A9" w:rsidRPr="004F29D8">
        <w:rPr>
          <w:rFonts w:ascii="Times New Roman" w:eastAsia="宋体" w:hAnsi="Times New Roman"/>
          <w:sz w:val="24"/>
          <w:szCs w:val="24"/>
        </w:rPr>
        <w:t>2022</w:t>
      </w:r>
      <w:r w:rsidR="009958A9" w:rsidRPr="003A7BD5">
        <w:rPr>
          <w:rFonts w:ascii="宋体" w:eastAsia="宋体" w:hAnsi="宋体"/>
          <w:sz w:val="24"/>
          <w:szCs w:val="24"/>
        </w:rPr>
        <w:t>年初，疫情结束，国内经济形势稍微有些反弹的迹象，群众情绪由悲观转向乐观，国内计算机企业可能又将迎来下一个春天，因此纷纷增加吸纳研发人才的力度，增强自身的核心竞争力，做好抢占市场的准备。</w:t>
      </w:r>
    </w:p>
    <w:p w14:paraId="6449763D" w14:textId="3F12DDEA" w:rsidR="008C6507" w:rsidRDefault="00AD627A" w:rsidP="00AD627A">
      <w:pPr>
        <w:pStyle w:val="a8"/>
        <w:spacing w:line="360" w:lineRule="auto"/>
        <w:jc w:val="center"/>
        <w:rPr>
          <w:rFonts w:ascii="宋体" w:eastAsia="宋体" w:hAnsi="宋体"/>
          <w:sz w:val="24"/>
          <w:szCs w:val="24"/>
        </w:rPr>
      </w:pPr>
      <w:r>
        <w:rPr>
          <w:noProof/>
        </w:rPr>
        <w:drawing>
          <wp:inline distT="0" distB="0" distL="0" distR="0" wp14:anchorId="06C9BBD8" wp14:editId="327D7D58">
            <wp:extent cx="4051496" cy="1702191"/>
            <wp:effectExtent l="0" t="0" r="6350" b="12700"/>
            <wp:docPr id="5" name="图表 5">
              <a:extLst xmlns:a="http://schemas.openxmlformats.org/drawingml/2006/main">
                <a:ext uri="{FF2B5EF4-FFF2-40B4-BE49-F238E27FC236}">
                  <a16:creationId xmlns:a16="http://schemas.microsoft.com/office/drawing/2014/main" id="{0C39AA9D-C57C-D6A8-E869-92571A3D5C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77DB6F" w14:textId="085D3786" w:rsidR="008C6507" w:rsidRPr="00736EB2" w:rsidRDefault="008C6507" w:rsidP="00AD627A">
      <w:pPr>
        <w:pStyle w:val="a8"/>
        <w:spacing w:line="360" w:lineRule="auto"/>
        <w:jc w:val="center"/>
        <w:rPr>
          <w:rFonts w:ascii="宋体" w:eastAsia="宋体" w:hAnsi="宋体"/>
          <w:szCs w:val="21"/>
        </w:rPr>
      </w:pPr>
      <w:r w:rsidRPr="00736EB2">
        <w:rPr>
          <w:rFonts w:ascii="宋体" w:eastAsia="宋体" w:hAnsi="宋体" w:hint="eastAsia"/>
          <w:szCs w:val="21"/>
        </w:rPr>
        <w:t>图</w:t>
      </w:r>
      <w:r w:rsidRPr="004F29D8">
        <w:rPr>
          <w:rFonts w:ascii="Times New Roman" w:eastAsia="宋体" w:hAnsi="Times New Roman" w:hint="eastAsia"/>
          <w:szCs w:val="21"/>
        </w:rPr>
        <w:t>4</w:t>
      </w:r>
      <w:r w:rsidRPr="00736EB2">
        <w:rPr>
          <w:rFonts w:ascii="宋体" w:eastAsia="宋体" w:hAnsi="宋体"/>
          <w:szCs w:val="21"/>
        </w:rPr>
        <w:t>-</w:t>
      </w:r>
      <w:r w:rsidRPr="004F29D8">
        <w:rPr>
          <w:rFonts w:ascii="Times New Roman" w:eastAsia="宋体" w:hAnsi="Times New Roman"/>
          <w:szCs w:val="21"/>
        </w:rPr>
        <w:t>2</w:t>
      </w:r>
      <w:r w:rsidRPr="00736EB2">
        <w:rPr>
          <w:rFonts w:ascii="宋体" w:eastAsia="宋体" w:hAnsi="宋体" w:hint="eastAsia"/>
          <w:szCs w:val="21"/>
        </w:rPr>
        <w:t>研发人员占</w:t>
      </w:r>
      <w:proofErr w:type="gramStart"/>
      <w:r w:rsidRPr="00736EB2">
        <w:rPr>
          <w:rFonts w:ascii="宋体" w:eastAsia="宋体" w:hAnsi="宋体" w:hint="eastAsia"/>
          <w:szCs w:val="21"/>
        </w:rPr>
        <w:t>比趋势</w:t>
      </w:r>
      <w:proofErr w:type="gramEnd"/>
      <w:r w:rsidRPr="00736EB2">
        <w:rPr>
          <w:rFonts w:ascii="宋体" w:eastAsia="宋体" w:hAnsi="宋体" w:hint="eastAsia"/>
          <w:szCs w:val="21"/>
        </w:rPr>
        <w:t>图</w:t>
      </w:r>
    </w:p>
    <w:p w14:paraId="0FE4CE77" w14:textId="4A9F6503" w:rsidR="009958A9" w:rsidRPr="00196903" w:rsidRDefault="00251E1F" w:rsidP="00214B76">
      <w:pPr>
        <w:pStyle w:val="2"/>
        <w:rPr>
          <w:rFonts w:ascii="黑体" w:eastAsia="黑体" w:hAnsi="黑体"/>
          <w:sz w:val="30"/>
          <w:szCs w:val="30"/>
        </w:rPr>
      </w:pPr>
      <w:bookmarkStart w:id="1155" w:name="_Toc134034144"/>
      <w:r w:rsidRPr="00196903">
        <w:rPr>
          <w:rFonts w:ascii="黑体" w:eastAsia="黑体" w:hAnsi="黑体" w:hint="eastAsia"/>
          <w:sz w:val="30"/>
          <w:szCs w:val="30"/>
        </w:rPr>
        <w:t>（</w:t>
      </w:r>
      <w:r w:rsidR="003A7BD5" w:rsidRPr="00196903">
        <w:rPr>
          <w:rFonts w:ascii="黑体" w:eastAsia="黑体" w:hAnsi="黑体"/>
          <w:sz w:val="30"/>
          <w:szCs w:val="30"/>
        </w:rPr>
        <w:t>二）</w:t>
      </w:r>
      <w:r w:rsidR="00620E26" w:rsidRPr="00196903">
        <w:rPr>
          <w:rFonts w:ascii="黑体" w:eastAsia="黑体" w:hAnsi="黑体" w:hint="eastAsia"/>
          <w:sz w:val="30"/>
          <w:szCs w:val="30"/>
        </w:rPr>
        <w:t>综合</w:t>
      </w:r>
      <w:r w:rsidR="009958A9" w:rsidRPr="00196903">
        <w:rPr>
          <w:rFonts w:ascii="黑体" w:eastAsia="黑体" w:hAnsi="黑体"/>
          <w:sz w:val="30"/>
          <w:szCs w:val="30"/>
        </w:rPr>
        <w:t>评价过程</w:t>
      </w:r>
      <w:bookmarkEnd w:id="1155"/>
    </w:p>
    <w:p w14:paraId="280CB842" w14:textId="1C57C8AA" w:rsidR="008026F9" w:rsidRPr="00214B76" w:rsidRDefault="008026F9" w:rsidP="00214B76">
      <w:pPr>
        <w:pStyle w:val="3"/>
        <w:rPr>
          <w:rFonts w:ascii="黑体" w:eastAsia="黑体" w:hAnsi="黑体"/>
          <w:sz w:val="28"/>
          <w:szCs w:val="28"/>
        </w:rPr>
      </w:pPr>
      <w:bookmarkStart w:id="1156" w:name="_Toc134034145"/>
      <w:r w:rsidRPr="004F29D8">
        <w:rPr>
          <w:rFonts w:ascii="Times New Roman" w:eastAsia="黑体" w:hAnsi="Times New Roman" w:hint="eastAsia"/>
          <w:sz w:val="28"/>
          <w:szCs w:val="28"/>
        </w:rPr>
        <w:t>1</w:t>
      </w:r>
      <w:r w:rsidR="00196903">
        <w:rPr>
          <w:rFonts w:ascii="黑体" w:eastAsia="黑体" w:hAnsi="黑体" w:hint="eastAsia"/>
          <w:sz w:val="28"/>
          <w:szCs w:val="28"/>
        </w:rPr>
        <w:t>．</w:t>
      </w:r>
      <w:r w:rsidRPr="00214B76">
        <w:rPr>
          <w:rFonts w:ascii="黑体" w:eastAsia="黑体" w:hAnsi="黑体" w:hint="eastAsia"/>
          <w:sz w:val="28"/>
          <w:szCs w:val="28"/>
        </w:rPr>
        <w:t>正向化处理</w:t>
      </w:r>
      <w:bookmarkEnd w:id="1156"/>
    </w:p>
    <w:p w14:paraId="5E0D14CB" w14:textId="16963845" w:rsidR="000652AC" w:rsidRPr="00C85D44" w:rsidRDefault="000652AC" w:rsidP="000652A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在一切开始之前，我们需要对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t>进行投资价值评价前的处理</w:t>
      </w:r>
      <w:r w:rsidR="00055858">
        <w:rPr>
          <w:rFonts w:ascii="宋体" w:eastAsia="宋体" w:hAnsi="宋体" w:hint="eastAsia"/>
          <w:sz w:val="24"/>
          <w:szCs w:val="24"/>
        </w:rPr>
        <w:t>，及无</w:t>
      </w:r>
      <w:proofErr w:type="gramStart"/>
      <w:r w:rsidR="00055858">
        <w:rPr>
          <w:rFonts w:ascii="宋体" w:eastAsia="宋体" w:hAnsi="宋体" w:hint="eastAsia"/>
          <w:sz w:val="24"/>
          <w:szCs w:val="24"/>
        </w:rPr>
        <w:t>量纲化</w:t>
      </w:r>
      <w:proofErr w:type="gramEnd"/>
      <w:r w:rsidR="00055858">
        <w:rPr>
          <w:rFonts w:ascii="宋体" w:eastAsia="宋体" w:hAnsi="宋体" w:hint="eastAsia"/>
          <w:sz w:val="24"/>
          <w:szCs w:val="24"/>
        </w:rPr>
        <w:t>处理，</w:t>
      </w:r>
      <w:r w:rsidR="00C66331">
        <w:rPr>
          <w:rFonts w:ascii="宋体" w:eastAsia="宋体" w:hAnsi="宋体" w:hint="eastAsia"/>
          <w:sz w:val="24"/>
          <w:szCs w:val="24"/>
        </w:rPr>
        <w:t>这么做的目的是为了消除因为单位不同而对评价结果产生的影响。</w:t>
      </w:r>
      <w:r w:rsidR="00F555B8">
        <w:rPr>
          <w:rFonts w:ascii="宋体" w:eastAsia="宋体" w:hAnsi="宋体" w:hint="eastAsia"/>
          <w:sz w:val="24"/>
          <w:szCs w:val="24"/>
        </w:rPr>
        <w:t>根据本文选取的数据的特点（全为正向指标）</w:t>
      </w:r>
      <w:r w:rsidR="008600FD">
        <w:rPr>
          <w:rFonts w:ascii="宋体" w:eastAsia="宋体" w:hAnsi="宋体" w:hint="eastAsia"/>
          <w:sz w:val="24"/>
          <w:szCs w:val="24"/>
        </w:rPr>
        <w:t>，</w:t>
      </w:r>
      <w:r w:rsidRPr="00C85D44">
        <w:rPr>
          <w:rFonts w:ascii="宋体" w:eastAsia="宋体" w:hAnsi="宋体" w:hint="eastAsia"/>
          <w:sz w:val="24"/>
          <w:szCs w:val="24"/>
        </w:rPr>
        <w:t>本文采用了极差变换法对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lastRenderedPageBreak/>
        <w:t>进行规范化处理。本文选取的指标类型均为正向型指标。因此，可用公式（</w:t>
      </w:r>
      <w:r w:rsidRPr="004F29D8">
        <w:rPr>
          <w:rFonts w:ascii="Times New Roman" w:eastAsia="宋体" w:hAnsi="Times New Roman"/>
          <w:sz w:val="24"/>
          <w:szCs w:val="24"/>
        </w:rPr>
        <w:t>9</w:t>
      </w:r>
      <w:r w:rsidRPr="00C85D44">
        <w:rPr>
          <w:rFonts w:ascii="宋体" w:eastAsia="宋体" w:hAnsi="宋体" w:hint="eastAsia"/>
          <w:sz w:val="24"/>
          <w:szCs w:val="24"/>
        </w:rPr>
        <w:t>）对这些正向指标进行正向化处理。</w:t>
      </w:r>
    </w:p>
    <w:p w14:paraId="4B0A1D26" w14:textId="434D83E6" w:rsidR="000652AC" w:rsidRPr="00E406A3" w:rsidRDefault="000652AC" w:rsidP="00E406A3">
      <w:pPr>
        <w:pStyle w:val="a7"/>
        <w:spacing w:line="360" w:lineRule="auto"/>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den>
        </m:f>
      </m:oMath>
      <w:r w:rsidRPr="00C85D44">
        <w:rPr>
          <w:rFonts w:ascii="宋体" w:eastAsia="宋体" w:hAnsi="宋体" w:hint="eastAsia"/>
          <w:sz w:val="24"/>
          <w:szCs w:val="24"/>
        </w:rPr>
        <w:t xml:space="preserve"> （</w:t>
      </w:r>
      <w:r w:rsidRPr="004F29D8">
        <w:rPr>
          <w:rFonts w:ascii="Times New Roman" w:eastAsia="宋体" w:hAnsi="Times New Roman" w:hint="eastAsia"/>
          <w:sz w:val="24"/>
          <w:szCs w:val="24"/>
        </w:rPr>
        <w:t>9</w:t>
      </w:r>
      <w:r w:rsidRPr="00C85D44">
        <w:rPr>
          <w:rFonts w:ascii="宋体" w:eastAsia="宋体" w:hAnsi="宋体" w:hint="eastAsia"/>
          <w:sz w:val="24"/>
          <w:szCs w:val="24"/>
        </w:rPr>
        <w:t>）</w:t>
      </w:r>
    </w:p>
    <w:p w14:paraId="49310181" w14:textId="29443A1E" w:rsidR="00D73E21" w:rsidRPr="007B7A17" w:rsidRDefault="005B09A7" w:rsidP="00214B76">
      <w:pPr>
        <w:pStyle w:val="3"/>
        <w:rPr>
          <w:rFonts w:ascii="黑体" w:eastAsia="黑体" w:hAnsi="黑体"/>
          <w:sz w:val="28"/>
          <w:szCs w:val="28"/>
        </w:rPr>
      </w:pPr>
      <w:bookmarkStart w:id="1157" w:name="_Toc134034146"/>
      <w:r w:rsidRPr="004F29D8">
        <w:rPr>
          <w:rFonts w:ascii="Times New Roman" w:eastAsia="黑体" w:hAnsi="Times New Roman"/>
          <w:sz w:val="28"/>
          <w:szCs w:val="28"/>
        </w:rPr>
        <w:t>2</w:t>
      </w:r>
      <w:r w:rsidR="003262BA" w:rsidRPr="007B7A17">
        <w:rPr>
          <w:rFonts w:ascii="黑体" w:eastAsia="黑体" w:hAnsi="黑体" w:hint="eastAsia"/>
          <w:sz w:val="28"/>
          <w:szCs w:val="28"/>
        </w:rPr>
        <w:t>．</w:t>
      </w:r>
      <w:r w:rsidR="00D73E21" w:rsidRPr="007B7A17">
        <w:rPr>
          <w:rFonts w:ascii="黑体" w:eastAsia="黑体" w:hAnsi="黑体" w:hint="eastAsia"/>
          <w:sz w:val="28"/>
          <w:szCs w:val="28"/>
        </w:rPr>
        <w:t>计算各</w:t>
      </w:r>
      <w:r w:rsidR="00F7205E" w:rsidRPr="007B7A17">
        <w:rPr>
          <w:rFonts w:ascii="黑体" w:eastAsia="黑体" w:hAnsi="黑体" w:hint="eastAsia"/>
          <w:sz w:val="28"/>
          <w:szCs w:val="28"/>
        </w:rPr>
        <w:t>指标权重</w:t>
      </w:r>
      <w:r w:rsidR="00D73E21" w:rsidRPr="007B7A17">
        <w:rPr>
          <w:rFonts w:ascii="黑体" w:eastAsia="黑体" w:hAnsi="黑体" w:hint="eastAsia"/>
          <w:sz w:val="28"/>
          <w:szCs w:val="28"/>
        </w:rPr>
        <w:t>系数</w:t>
      </w:r>
      <w:bookmarkEnd w:id="1157"/>
    </w:p>
    <w:p w14:paraId="57D17569" w14:textId="62F7BFA8" w:rsidR="009958A9" w:rsidRDefault="009958A9" w:rsidP="007C483A">
      <w:pPr>
        <w:pStyle w:val="a8"/>
        <w:spacing w:line="360" w:lineRule="auto"/>
        <w:rPr>
          <w:rFonts w:ascii="宋体" w:eastAsia="宋体" w:hAnsi="宋体"/>
          <w:sz w:val="24"/>
          <w:szCs w:val="24"/>
        </w:rPr>
      </w:pPr>
      <w:r w:rsidRPr="002D3601">
        <w:rPr>
          <w:rFonts w:ascii="宋体" w:eastAsia="宋体" w:hAnsi="宋体"/>
        </w:rPr>
        <w:tab/>
      </w:r>
      <w:r w:rsidRPr="007C483A">
        <w:rPr>
          <w:rFonts w:ascii="宋体" w:eastAsia="宋体" w:hAnsi="宋体"/>
          <w:sz w:val="24"/>
          <w:szCs w:val="24"/>
        </w:rPr>
        <w:t>本文以</w:t>
      </w:r>
      <w:r w:rsidRPr="004F29D8">
        <w:rPr>
          <w:rFonts w:ascii="Times New Roman" w:eastAsia="宋体" w:hAnsi="Times New Roman"/>
          <w:sz w:val="24"/>
          <w:szCs w:val="24"/>
        </w:rPr>
        <w:t>15</w:t>
      </w:r>
      <w:r w:rsidRPr="007C483A">
        <w:rPr>
          <w:rFonts w:ascii="宋体" w:eastAsia="宋体" w:hAnsi="宋体"/>
          <w:sz w:val="24"/>
          <w:szCs w:val="24"/>
        </w:rPr>
        <w:t>家嵌入式计算机上市公司为研究样本，选取</w:t>
      </w:r>
      <w:r w:rsidRPr="004F29D8">
        <w:rPr>
          <w:rFonts w:ascii="Times New Roman" w:eastAsia="宋体" w:hAnsi="Times New Roman"/>
          <w:sz w:val="24"/>
          <w:szCs w:val="24"/>
        </w:rPr>
        <w:t>2020</w:t>
      </w:r>
      <w:r w:rsidRPr="007C483A">
        <w:rPr>
          <w:rFonts w:ascii="宋体" w:eastAsia="宋体" w:hAnsi="宋体"/>
          <w:sz w:val="24"/>
          <w:szCs w:val="24"/>
        </w:rPr>
        <w:t>-</w:t>
      </w:r>
      <w:r w:rsidRPr="004F29D8">
        <w:rPr>
          <w:rFonts w:ascii="Times New Roman" w:eastAsia="宋体" w:hAnsi="Times New Roman"/>
          <w:sz w:val="24"/>
          <w:szCs w:val="24"/>
        </w:rPr>
        <w:t>2021</w:t>
      </w:r>
      <w:r w:rsidRPr="007C483A">
        <w:rPr>
          <w:rFonts w:ascii="宋体" w:eastAsia="宋体" w:hAnsi="宋体"/>
          <w:sz w:val="24"/>
          <w:szCs w:val="24"/>
        </w:rPr>
        <w:t>两年间的财务数据，构建嵌入式计算机上市公司投资价值评价原始矩阵构建原始矩阵</w:t>
      </w:r>
      <w:proofErr w:type="spellStart"/>
      <w:r w:rsidRPr="004F29D8">
        <w:rPr>
          <w:rFonts w:ascii="Times New Roman" w:eastAsia="宋体" w:hAnsi="Times New Roman"/>
          <w:sz w:val="24"/>
          <w:szCs w:val="24"/>
        </w:rPr>
        <w:t>A</w:t>
      </w:r>
      <w:r w:rsidRPr="007C483A">
        <w:rPr>
          <w:rFonts w:ascii="宋体" w:eastAsia="宋体" w:hAnsi="宋体"/>
          <w:sz w:val="24"/>
          <w:szCs w:val="24"/>
        </w:rPr>
        <w:t>_</w:t>
      </w:r>
      <w:r w:rsidRPr="004F29D8">
        <w:rPr>
          <w:rFonts w:ascii="Times New Roman" w:eastAsia="宋体" w:hAnsi="Times New Roman"/>
          <w:sz w:val="24"/>
          <w:szCs w:val="24"/>
        </w:rPr>
        <w:t>mn</w:t>
      </w:r>
      <w:proofErr w:type="spellEnd"/>
      <w:r w:rsidRPr="007C483A">
        <w:rPr>
          <w:rFonts w:ascii="宋体" w:eastAsia="宋体" w:hAnsi="宋体"/>
          <w:sz w:val="24"/>
          <w:szCs w:val="24"/>
        </w:rPr>
        <w:t>={</w:t>
      </w:r>
      <w:proofErr w:type="spellStart"/>
      <w:r w:rsidRPr="004F29D8">
        <w:rPr>
          <w:rFonts w:ascii="Times New Roman" w:eastAsia="宋体" w:hAnsi="Times New Roman"/>
          <w:sz w:val="24"/>
          <w:szCs w:val="24"/>
        </w:rPr>
        <w:t>a</w:t>
      </w:r>
      <w:r w:rsidRPr="007C483A">
        <w:rPr>
          <w:rFonts w:ascii="宋体" w:eastAsia="宋体" w:hAnsi="宋体"/>
          <w:sz w:val="24"/>
          <w:szCs w:val="24"/>
        </w:rPr>
        <w:t>_</w:t>
      </w:r>
      <w:r w:rsidRPr="004F29D8">
        <w:rPr>
          <w:rFonts w:ascii="Times New Roman" w:eastAsia="宋体" w:hAnsi="Times New Roman"/>
          <w:sz w:val="24"/>
          <w:szCs w:val="24"/>
        </w:rPr>
        <w:t>ij</w:t>
      </w:r>
      <w:proofErr w:type="spellEnd"/>
      <w:r w:rsidRPr="007C483A">
        <w:rPr>
          <w:rFonts w:ascii="宋体" w:eastAsia="宋体" w:hAnsi="宋体"/>
          <w:sz w:val="24"/>
          <w:szCs w:val="24"/>
        </w:rPr>
        <w:t xml:space="preserve"> }_</w:t>
      </w:r>
      <w:proofErr w:type="spellStart"/>
      <w:r w:rsidRPr="004F29D8">
        <w:rPr>
          <w:rFonts w:ascii="Times New Roman" w:eastAsia="宋体" w:hAnsi="Times New Roman"/>
          <w:sz w:val="24"/>
          <w:szCs w:val="24"/>
        </w:rPr>
        <w:t>mxn</w:t>
      </w:r>
      <w:proofErr w:type="spellEnd"/>
      <w:r w:rsidRPr="007C483A">
        <w:rPr>
          <w:rFonts w:ascii="宋体" w:eastAsia="宋体" w:hAnsi="宋体"/>
          <w:sz w:val="24"/>
          <w:szCs w:val="24"/>
        </w:rPr>
        <w:t>；然后，对原始矩阵</w:t>
      </w:r>
      <w:proofErr w:type="spellStart"/>
      <w:r w:rsidRPr="004F29D8">
        <w:rPr>
          <w:rFonts w:ascii="Times New Roman" w:eastAsia="宋体" w:hAnsi="Times New Roman"/>
          <w:sz w:val="24"/>
          <w:szCs w:val="24"/>
        </w:rPr>
        <w:t>A</w:t>
      </w:r>
      <w:r w:rsidRPr="007C483A">
        <w:rPr>
          <w:rFonts w:ascii="宋体" w:eastAsia="宋体" w:hAnsi="宋体"/>
          <w:sz w:val="24"/>
          <w:szCs w:val="24"/>
        </w:rPr>
        <w:t>_</w:t>
      </w:r>
      <w:r w:rsidRPr="004F29D8">
        <w:rPr>
          <w:rFonts w:ascii="Times New Roman" w:eastAsia="宋体" w:hAnsi="Times New Roman"/>
          <w:sz w:val="24"/>
          <w:szCs w:val="24"/>
        </w:rPr>
        <w:t>mn</w:t>
      </w:r>
      <w:proofErr w:type="spellEnd"/>
      <w:r w:rsidRPr="007C483A">
        <w:rPr>
          <w:rFonts w:ascii="宋体" w:eastAsia="宋体" w:hAnsi="宋体"/>
          <w:sz w:val="24"/>
          <w:szCs w:val="24"/>
        </w:rPr>
        <w:t>进行规范化处理，得到嵌入式上市公司投资评价标准化决策矩阵</w:t>
      </w:r>
      <w:proofErr w:type="spellStart"/>
      <w:r w:rsidRPr="004F29D8">
        <w:rPr>
          <w:rFonts w:ascii="Times New Roman" w:eastAsia="宋体" w:hAnsi="Times New Roman"/>
          <w:sz w:val="24"/>
          <w:szCs w:val="24"/>
        </w:rPr>
        <w:t>B</w:t>
      </w:r>
      <w:r w:rsidRPr="007C483A">
        <w:rPr>
          <w:rFonts w:ascii="宋体" w:eastAsia="宋体" w:hAnsi="宋体"/>
          <w:sz w:val="24"/>
          <w:szCs w:val="24"/>
        </w:rPr>
        <w:t>_</w:t>
      </w:r>
      <w:r w:rsidRPr="004F29D8">
        <w:rPr>
          <w:rFonts w:ascii="Times New Roman" w:eastAsia="宋体" w:hAnsi="Times New Roman"/>
          <w:sz w:val="24"/>
          <w:szCs w:val="24"/>
        </w:rPr>
        <w:t>mn</w:t>
      </w:r>
      <w:proofErr w:type="spellEnd"/>
      <w:r w:rsidRPr="007C483A">
        <w:rPr>
          <w:rFonts w:ascii="宋体" w:eastAsia="宋体" w:hAnsi="宋体"/>
          <w:sz w:val="24"/>
          <w:szCs w:val="24"/>
        </w:rPr>
        <w:t>;最后使用</w:t>
      </w:r>
      <w:proofErr w:type="spellStart"/>
      <w:r w:rsidRPr="004F29D8">
        <w:rPr>
          <w:rFonts w:ascii="Times New Roman" w:eastAsia="宋体" w:hAnsi="Times New Roman"/>
          <w:sz w:val="24"/>
          <w:szCs w:val="24"/>
        </w:rPr>
        <w:t>spssau</w:t>
      </w:r>
      <w:proofErr w:type="spellEnd"/>
      <w:r w:rsidRPr="007C483A">
        <w:rPr>
          <w:rFonts w:ascii="宋体" w:eastAsia="宋体" w:hAnsi="宋体"/>
          <w:sz w:val="24"/>
          <w:szCs w:val="24"/>
        </w:rPr>
        <w:t>计算熵权，得到</w:t>
      </w:r>
      <w:r w:rsidRPr="004F29D8">
        <w:rPr>
          <w:rFonts w:ascii="Times New Roman" w:eastAsia="宋体" w:hAnsi="Times New Roman"/>
          <w:sz w:val="24"/>
          <w:szCs w:val="24"/>
        </w:rPr>
        <w:t>15</w:t>
      </w:r>
      <w:r w:rsidRPr="007C483A">
        <w:rPr>
          <w:rFonts w:ascii="宋体" w:eastAsia="宋体" w:hAnsi="宋体"/>
          <w:sz w:val="24"/>
          <w:szCs w:val="24"/>
        </w:rPr>
        <w:t>家上市公司两年间的综合指标权重系数(</w:t>
      </w:r>
      <w:proofErr w:type="spellStart"/>
      <w:r w:rsidRPr="004F29D8">
        <w:rPr>
          <w:rFonts w:ascii="Times New Roman" w:eastAsia="宋体" w:hAnsi="Times New Roman"/>
          <w:sz w:val="24"/>
          <w:szCs w:val="24"/>
        </w:rPr>
        <w:t>w</w:t>
      </w:r>
      <w:r w:rsidRPr="007C483A">
        <w:rPr>
          <w:rFonts w:ascii="宋体" w:eastAsia="宋体" w:hAnsi="宋体"/>
          <w:sz w:val="24"/>
          <w:szCs w:val="24"/>
        </w:rPr>
        <w:t>_</w:t>
      </w:r>
      <w:r w:rsidRPr="004F29D8">
        <w:rPr>
          <w:rFonts w:ascii="Times New Roman" w:eastAsia="宋体" w:hAnsi="Times New Roman"/>
          <w:sz w:val="24"/>
          <w:szCs w:val="24"/>
        </w:rPr>
        <w:t>j</w:t>
      </w:r>
      <w:proofErr w:type="spellEnd"/>
      <w:r w:rsidRPr="007C483A">
        <w:rPr>
          <w:rFonts w:ascii="宋体" w:eastAsia="宋体" w:hAnsi="宋体"/>
          <w:sz w:val="24"/>
          <w:szCs w:val="24"/>
        </w:rPr>
        <w:t xml:space="preserve"> )(</w:t>
      </w:r>
      <w:r w:rsidRPr="004F29D8">
        <w:rPr>
          <w:rFonts w:ascii="Times New Roman" w:eastAsia="宋体" w:hAnsi="Times New Roman"/>
          <w:sz w:val="24"/>
          <w:szCs w:val="24"/>
        </w:rPr>
        <w:t>j</w:t>
      </w:r>
      <w:r w:rsidRPr="007C483A">
        <w:rPr>
          <w:rFonts w:ascii="宋体" w:eastAsia="宋体" w:hAnsi="宋体"/>
          <w:sz w:val="24"/>
          <w:szCs w:val="24"/>
        </w:rPr>
        <w:t>=</w:t>
      </w:r>
      <w:r w:rsidRPr="004F29D8">
        <w:rPr>
          <w:rFonts w:ascii="Times New Roman" w:eastAsia="宋体" w:hAnsi="Times New Roman"/>
          <w:sz w:val="24"/>
          <w:szCs w:val="24"/>
        </w:rPr>
        <w:t>1</w:t>
      </w:r>
      <w:r w:rsidRPr="007C483A">
        <w:rPr>
          <w:rFonts w:ascii="宋体" w:eastAsia="宋体" w:hAnsi="宋体"/>
          <w:sz w:val="24"/>
          <w:szCs w:val="24"/>
        </w:rPr>
        <w:t>,</w:t>
      </w:r>
      <w:r w:rsidRPr="004F29D8">
        <w:rPr>
          <w:rFonts w:ascii="Times New Roman" w:eastAsia="宋体" w:hAnsi="Times New Roman"/>
          <w:sz w:val="24"/>
          <w:szCs w:val="24"/>
        </w:rPr>
        <w:t>2</w:t>
      </w:r>
      <w:r w:rsidRPr="007C483A">
        <w:rPr>
          <w:rFonts w:ascii="宋体" w:eastAsia="宋体" w:hAnsi="宋体"/>
          <w:sz w:val="24"/>
          <w:szCs w:val="24"/>
        </w:rPr>
        <w:t>,</w:t>
      </w:r>
      <w:r w:rsidRPr="004F29D8">
        <w:rPr>
          <w:rFonts w:ascii="Times New Roman" w:eastAsia="宋体" w:hAnsi="Times New Roman"/>
          <w:sz w:val="24"/>
          <w:szCs w:val="24"/>
        </w:rPr>
        <w:t>3</w:t>
      </w:r>
      <w:r w:rsidRPr="007C483A">
        <w:rPr>
          <w:rFonts w:ascii="宋体" w:eastAsia="宋体" w:hAnsi="宋体"/>
          <w:sz w:val="24"/>
          <w:szCs w:val="24"/>
        </w:rPr>
        <w:t>,…</w:t>
      </w:r>
      <w:r w:rsidRPr="004F29D8">
        <w:rPr>
          <w:rFonts w:ascii="Times New Roman" w:eastAsia="宋体" w:hAnsi="Times New Roman"/>
          <w:sz w:val="24"/>
          <w:szCs w:val="24"/>
        </w:rPr>
        <w:t>13</w:t>
      </w:r>
      <w:r w:rsidRPr="007C483A">
        <w:rPr>
          <w:rFonts w:ascii="宋体" w:eastAsia="宋体" w:hAnsi="宋体"/>
          <w:sz w:val="24"/>
          <w:szCs w:val="24"/>
        </w:rPr>
        <w:t>)。</w:t>
      </w:r>
      <w:proofErr w:type="gramStart"/>
      <w:r w:rsidRPr="007C483A">
        <w:rPr>
          <w:rFonts w:ascii="宋体" w:eastAsia="宋体" w:hAnsi="宋体"/>
          <w:sz w:val="24"/>
          <w:szCs w:val="24"/>
        </w:rPr>
        <w:t>再指标</w:t>
      </w:r>
      <w:proofErr w:type="gramEnd"/>
      <w:r w:rsidRPr="007C483A">
        <w:rPr>
          <w:rFonts w:ascii="宋体" w:eastAsia="宋体" w:hAnsi="宋体"/>
          <w:sz w:val="24"/>
          <w:szCs w:val="24"/>
        </w:rPr>
        <w:t>项目系数中，指标权重系数用来表示某一指标项的重要程度。当权重系数越大，说明指标的重要程度越高；反之，重要程度则越低。并且，</w:t>
      </w:r>
      <w:r w:rsidRPr="007C483A">
        <w:rPr>
          <w:rFonts w:ascii="宋体" w:eastAsia="宋体" w:hAnsi="宋体" w:hint="eastAsia"/>
          <w:sz w:val="24"/>
          <w:szCs w:val="24"/>
        </w:rPr>
        <w:t>在其他所有指标项不变的情况下，任意指标</w:t>
      </w:r>
      <w:proofErr w:type="gramStart"/>
      <w:r w:rsidRPr="007C483A">
        <w:rPr>
          <w:rFonts w:ascii="宋体" w:eastAsia="宋体" w:hAnsi="宋体" w:hint="eastAsia"/>
          <w:sz w:val="24"/>
          <w:szCs w:val="24"/>
        </w:rPr>
        <w:t>项如果</w:t>
      </w:r>
      <w:proofErr w:type="gramEnd"/>
      <w:r w:rsidRPr="007C483A">
        <w:rPr>
          <w:rFonts w:ascii="宋体" w:eastAsia="宋体" w:hAnsi="宋体" w:hint="eastAsia"/>
          <w:sz w:val="24"/>
          <w:szCs w:val="24"/>
        </w:rPr>
        <w:t>发生改变，都会对评价结果产生不同的影响。两年各维</w:t>
      </w:r>
      <w:proofErr w:type="gramStart"/>
      <w:r w:rsidRPr="007C483A">
        <w:rPr>
          <w:rFonts w:ascii="宋体" w:eastAsia="宋体" w:hAnsi="宋体" w:hint="eastAsia"/>
          <w:sz w:val="24"/>
          <w:szCs w:val="24"/>
        </w:rPr>
        <w:t>度具体</w:t>
      </w:r>
      <w:proofErr w:type="gramEnd"/>
      <w:r w:rsidRPr="007C483A">
        <w:rPr>
          <w:rFonts w:ascii="宋体" w:eastAsia="宋体" w:hAnsi="宋体" w:hint="eastAsia"/>
          <w:sz w:val="24"/>
          <w:szCs w:val="24"/>
        </w:rPr>
        <w:t>评价指标的权重系数结果如表</w:t>
      </w:r>
      <w:r w:rsidRPr="004F29D8">
        <w:rPr>
          <w:rFonts w:ascii="Times New Roman" w:eastAsia="宋体" w:hAnsi="Times New Roman"/>
          <w:sz w:val="24"/>
          <w:szCs w:val="24"/>
        </w:rPr>
        <w:t>4</w:t>
      </w:r>
      <w:r w:rsidRPr="007C483A">
        <w:rPr>
          <w:rFonts w:ascii="宋体" w:eastAsia="宋体" w:hAnsi="宋体"/>
          <w:sz w:val="24"/>
          <w:szCs w:val="24"/>
        </w:rPr>
        <w:t>-</w:t>
      </w:r>
      <w:r w:rsidR="007C483A" w:rsidRPr="004F29D8">
        <w:rPr>
          <w:rFonts w:ascii="Times New Roman" w:eastAsia="宋体" w:hAnsi="Times New Roman"/>
          <w:sz w:val="24"/>
          <w:szCs w:val="24"/>
        </w:rPr>
        <w:t>3</w:t>
      </w:r>
      <w:r w:rsidRPr="007C483A">
        <w:rPr>
          <w:rFonts w:ascii="宋体" w:eastAsia="宋体" w:hAnsi="宋体"/>
          <w:sz w:val="24"/>
          <w:szCs w:val="24"/>
        </w:rPr>
        <w:t>所示</w:t>
      </w:r>
      <w:r w:rsidR="007C483A">
        <w:rPr>
          <w:rFonts w:ascii="宋体" w:eastAsia="宋体" w:hAnsi="宋体" w:hint="eastAsia"/>
          <w:sz w:val="24"/>
          <w:szCs w:val="24"/>
        </w:rPr>
        <w:t>：</w:t>
      </w:r>
    </w:p>
    <w:p w14:paraId="171F8DB7" w14:textId="590ADBC3" w:rsidR="007C483A" w:rsidRPr="00B02D43" w:rsidRDefault="007C483A" w:rsidP="009F02E8">
      <w:pPr>
        <w:pStyle w:val="a8"/>
        <w:spacing w:line="360" w:lineRule="auto"/>
        <w:jc w:val="center"/>
        <w:rPr>
          <w:rFonts w:ascii="宋体" w:eastAsia="宋体" w:hAnsi="宋体"/>
          <w:szCs w:val="21"/>
        </w:rPr>
        <w:pPrChange w:id="1158" w:author="Tu Tu" w:date="2023-05-03T19:25:00Z">
          <w:pPr>
            <w:pStyle w:val="a8"/>
            <w:spacing w:line="360" w:lineRule="auto"/>
          </w:pPr>
        </w:pPrChange>
      </w:pPr>
      <w:r w:rsidRPr="00B02D43">
        <w:rPr>
          <w:rFonts w:ascii="宋体" w:eastAsia="宋体" w:hAnsi="宋体" w:hint="eastAsia"/>
          <w:szCs w:val="21"/>
        </w:rPr>
        <w:t>表</w:t>
      </w:r>
      <w:r w:rsidRPr="004F29D8">
        <w:rPr>
          <w:rFonts w:ascii="Times New Roman" w:eastAsia="宋体" w:hAnsi="Times New Roman" w:hint="eastAsia"/>
          <w:szCs w:val="21"/>
        </w:rPr>
        <w:t>4</w:t>
      </w:r>
      <w:r w:rsidRPr="00B02D43">
        <w:rPr>
          <w:rFonts w:ascii="宋体" w:eastAsia="宋体" w:hAnsi="宋体"/>
          <w:szCs w:val="21"/>
        </w:rPr>
        <w:t>-</w:t>
      </w:r>
      <w:r w:rsidRPr="004F29D8">
        <w:rPr>
          <w:rFonts w:ascii="Times New Roman" w:eastAsia="宋体" w:hAnsi="Times New Roman"/>
          <w:szCs w:val="21"/>
        </w:rPr>
        <w:t>3</w:t>
      </w:r>
      <w:r w:rsidRPr="00B02D43">
        <w:rPr>
          <w:rFonts w:ascii="宋体" w:eastAsia="宋体" w:hAnsi="宋体" w:hint="eastAsia"/>
          <w:szCs w:val="21"/>
        </w:rPr>
        <w:t>：</w:t>
      </w:r>
      <w:r w:rsidR="003652D0" w:rsidRPr="00B02D43">
        <w:rPr>
          <w:rFonts w:ascii="宋体" w:eastAsia="宋体" w:hAnsi="宋体" w:hint="eastAsia"/>
          <w:szCs w:val="21"/>
        </w:rPr>
        <w:t>各指标</w:t>
      </w:r>
      <w:r w:rsidRPr="00B02D43">
        <w:rPr>
          <w:rFonts w:ascii="宋体" w:eastAsia="宋体" w:hAnsi="宋体" w:hint="eastAsia"/>
          <w:szCs w:val="21"/>
        </w:rPr>
        <w:t>权重系数</w:t>
      </w:r>
    </w:p>
    <w:tbl>
      <w:tblPr>
        <w:tblW w:w="8204"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58"/>
        <w:gridCol w:w="2658"/>
        <w:gridCol w:w="2658"/>
        <w:gridCol w:w="230"/>
      </w:tblGrid>
      <w:tr w:rsidR="009958A9" w:rsidRPr="007965E0" w14:paraId="10DC5C47" w14:textId="77777777" w:rsidTr="00B02D43">
        <w:trPr>
          <w:gridAfter w:val="1"/>
          <w:wAfter w:w="230" w:type="dxa"/>
          <w:trHeight w:val="470"/>
        </w:trPr>
        <w:tc>
          <w:tcPr>
            <w:tcW w:w="2658" w:type="dxa"/>
            <w:vMerge w:val="restart"/>
            <w:shd w:val="clear" w:color="auto" w:fill="auto"/>
            <w:noWrap/>
            <w:vAlign w:val="center"/>
            <w:hideMark/>
          </w:tcPr>
          <w:p w14:paraId="1992103E" w14:textId="77777777" w:rsidR="009958A9" w:rsidRPr="00B02D43" w:rsidRDefault="009958A9" w:rsidP="003F436E">
            <w:pPr>
              <w:widowControl/>
              <w:spacing w:line="360" w:lineRule="auto"/>
              <w:jc w:val="center"/>
              <w:rPr>
                <w:rFonts w:ascii="宋体" w:eastAsia="宋体" w:hAnsi="宋体" w:cs="Times New Roman"/>
                <w:b/>
                <w:bCs/>
                <w:kern w:val="0"/>
                <w:szCs w:val="21"/>
              </w:rPr>
            </w:pPr>
            <w:bookmarkStart w:id="1159" w:name="_Hlk133816681"/>
            <w:r w:rsidRPr="00B02D43">
              <w:rPr>
                <w:rFonts w:ascii="宋体" w:eastAsia="宋体" w:hAnsi="宋体" w:cs="Times New Roman"/>
                <w:b/>
                <w:bCs/>
                <w:kern w:val="0"/>
                <w:szCs w:val="21"/>
              </w:rPr>
              <w:t>一级指标</w:t>
            </w:r>
          </w:p>
        </w:tc>
        <w:tc>
          <w:tcPr>
            <w:tcW w:w="2658" w:type="dxa"/>
            <w:vMerge w:val="restart"/>
            <w:shd w:val="clear" w:color="auto" w:fill="auto"/>
            <w:noWrap/>
            <w:vAlign w:val="center"/>
            <w:hideMark/>
          </w:tcPr>
          <w:p w14:paraId="1385DEDC" w14:textId="77777777" w:rsidR="009958A9" w:rsidRPr="00B02D43" w:rsidRDefault="009958A9" w:rsidP="003F436E">
            <w:pPr>
              <w:widowControl/>
              <w:spacing w:line="360" w:lineRule="auto"/>
              <w:jc w:val="center"/>
              <w:rPr>
                <w:rFonts w:ascii="宋体" w:eastAsia="宋体" w:hAnsi="宋体" w:cs="宋体"/>
                <w:b/>
                <w:bCs/>
                <w:kern w:val="0"/>
                <w:szCs w:val="21"/>
              </w:rPr>
            </w:pPr>
            <w:r w:rsidRPr="00B02D43">
              <w:rPr>
                <w:rFonts w:ascii="宋体" w:eastAsia="宋体" w:hAnsi="宋体" w:cs="宋体" w:hint="eastAsia"/>
                <w:b/>
                <w:bCs/>
                <w:kern w:val="0"/>
                <w:szCs w:val="21"/>
              </w:rPr>
              <w:t>二级指标</w:t>
            </w:r>
          </w:p>
        </w:tc>
        <w:tc>
          <w:tcPr>
            <w:tcW w:w="2658" w:type="dxa"/>
            <w:vMerge w:val="restart"/>
            <w:shd w:val="clear" w:color="auto" w:fill="auto"/>
            <w:noWrap/>
            <w:vAlign w:val="center"/>
            <w:hideMark/>
          </w:tcPr>
          <w:p w14:paraId="11C36A94"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权重系数</w:t>
            </w:r>
            <w:r w:rsidRPr="004F29D8">
              <w:rPr>
                <w:rFonts w:ascii="Times New Roman" w:eastAsia="宋体" w:hAnsi="Times New Roman" w:cs="Times New Roman"/>
                <w:b/>
                <w:bCs/>
                <w:kern w:val="0"/>
                <w:szCs w:val="21"/>
              </w:rPr>
              <w:t>w</w:t>
            </w:r>
          </w:p>
        </w:tc>
      </w:tr>
      <w:bookmarkEnd w:id="1159"/>
      <w:tr w:rsidR="009958A9" w:rsidRPr="007965E0" w14:paraId="3745EEFA" w14:textId="77777777" w:rsidTr="00B02D43">
        <w:trPr>
          <w:trHeight w:val="276"/>
        </w:trPr>
        <w:tc>
          <w:tcPr>
            <w:tcW w:w="2658" w:type="dxa"/>
            <w:vMerge/>
            <w:vAlign w:val="center"/>
            <w:hideMark/>
          </w:tcPr>
          <w:p w14:paraId="70CCBF38" w14:textId="77777777" w:rsidR="009958A9" w:rsidRPr="00B02D43" w:rsidRDefault="009958A9" w:rsidP="003F436E">
            <w:pPr>
              <w:widowControl/>
              <w:spacing w:line="360" w:lineRule="auto"/>
              <w:jc w:val="left"/>
              <w:rPr>
                <w:rFonts w:ascii="宋体" w:eastAsia="宋体" w:hAnsi="宋体" w:cs="Times New Roman"/>
                <w:b/>
                <w:bCs/>
                <w:kern w:val="0"/>
                <w:szCs w:val="21"/>
              </w:rPr>
            </w:pPr>
          </w:p>
        </w:tc>
        <w:tc>
          <w:tcPr>
            <w:tcW w:w="2658" w:type="dxa"/>
            <w:vMerge/>
            <w:vAlign w:val="center"/>
            <w:hideMark/>
          </w:tcPr>
          <w:p w14:paraId="79D0C6B8" w14:textId="77777777" w:rsidR="009958A9" w:rsidRPr="00B02D43" w:rsidRDefault="009958A9" w:rsidP="003F436E">
            <w:pPr>
              <w:widowControl/>
              <w:spacing w:line="360" w:lineRule="auto"/>
              <w:jc w:val="left"/>
              <w:rPr>
                <w:rFonts w:ascii="宋体" w:eastAsia="宋体" w:hAnsi="宋体" w:cs="宋体"/>
                <w:b/>
                <w:bCs/>
                <w:kern w:val="0"/>
                <w:szCs w:val="21"/>
              </w:rPr>
            </w:pPr>
          </w:p>
        </w:tc>
        <w:tc>
          <w:tcPr>
            <w:tcW w:w="2658" w:type="dxa"/>
            <w:vMerge/>
            <w:vAlign w:val="center"/>
            <w:hideMark/>
          </w:tcPr>
          <w:p w14:paraId="596478F4" w14:textId="77777777" w:rsidR="009958A9" w:rsidRPr="00B02D43" w:rsidRDefault="009958A9" w:rsidP="003F436E">
            <w:pPr>
              <w:widowControl/>
              <w:spacing w:line="360" w:lineRule="auto"/>
              <w:jc w:val="left"/>
              <w:rPr>
                <w:rFonts w:ascii="宋体" w:eastAsia="宋体" w:hAnsi="宋体" w:cs="Times New Roman"/>
                <w:b/>
                <w:bCs/>
                <w:kern w:val="0"/>
                <w:szCs w:val="21"/>
              </w:rPr>
            </w:pPr>
          </w:p>
        </w:tc>
        <w:tc>
          <w:tcPr>
            <w:tcW w:w="230" w:type="dxa"/>
            <w:shd w:val="clear" w:color="auto" w:fill="auto"/>
            <w:noWrap/>
            <w:vAlign w:val="bottom"/>
            <w:hideMark/>
          </w:tcPr>
          <w:p w14:paraId="7E810912" w14:textId="77777777" w:rsidR="009958A9" w:rsidRPr="007965E0" w:rsidRDefault="009958A9" w:rsidP="003F436E">
            <w:pPr>
              <w:widowControl/>
              <w:spacing w:line="360" w:lineRule="auto"/>
              <w:jc w:val="center"/>
              <w:rPr>
                <w:rFonts w:ascii="宋体" w:eastAsia="宋体" w:hAnsi="宋体" w:cs="Times New Roman"/>
                <w:b/>
                <w:bCs/>
                <w:kern w:val="0"/>
                <w:sz w:val="24"/>
                <w:szCs w:val="24"/>
              </w:rPr>
            </w:pPr>
          </w:p>
        </w:tc>
      </w:tr>
      <w:tr w:rsidR="009958A9" w:rsidRPr="007965E0" w14:paraId="02BAF297" w14:textId="77777777" w:rsidTr="00B02D43">
        <w:trPr>
          <w:trHeight w:val="276"/>
        </w:trPr>
        <w:tc>
          <w:tcPr>
            <w:tcW w:w="2658" w:type="dxa"/>
            <w:vMerge w:val="restart"/>
            <w:shd w:val="clear" w:color="000000" w:fill="FFFFFF"/>
            <w:noWrap/>
            <w:vAlign w:val="center"/>
            <w:hideMark/>
          </w:tcPr>
          <w:p w14:paraId="10EDB4FB"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技术创新力</w:t>
            </w:r>
          </w:p>
        </w:tc>
        <w:tc>
          <w:tcPr>
            <w:tcW w:w="2658" w:type="dxa"/>
            <w:shd w:val="clear" w:color="auto" w:fill="auto"/>
            <w:noWrap/>
            <w:vAlign w:val="center"/>
            <w:hideMark/>
          </w:tcPr>
          <w:p w14:paraId="0A44B19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研发投入费用</w:t>
            </w:r>
          </w:p>
        </w:tc>
        <w:tc>
          <w:tcPr>
            <w:tcW w:w="2658" w:type="dxa"/>
            <w:shd w:val="clear" w:color="auto" w:fill="auto"/>
            <w:noWrap/>
            <w:vAlign w:val="center"/>
            <w:hideMark/>
          </w:tcPr>
          <w:p w14:paraId="085DAE5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13</w:t>
            </w:r>
            <w:r w:rsidRPr="00B02D43">
              <w:rPr>
                <w:rFonts w:ascii="宋体" w:eastAsia="宋体" w:hAnsi="宋体" w:cs="Times New Roman"/>
                <w:szCs w:val="21"/>
              </w:rPr>
              <w:t>.</w:t>
            </w:r>
            <w:r w:rsidRPr="004F29D8">
              <w:rPr>
                <w:rFonts w:ascii="Times New Roman" w:eastAsia="宋体" w:hAnsi="Times New Roman" w:cs="Times New Roman"/>
                <w:szCs w:val="21"/>
              </w:rPr>
              <w:t>25</w:t>
            </w:r>
            <w:r w:rsidRPr="00B02D43">
              <w:rPr>
                <w:rFonts w:ascii="宋体" w:eastAsia="宋体" w:hAnsi="宋体" w:cs="Times New Roman"/>
                <w:szCs w:val="21"/>
              </w:rPr>
              <w:t>%</w:t>
            </w:r>
          </w:p>
        </w:tc>
        <w:tc>
          <w:tcPr>
            <w:tcW w:w="230" w:type="dxa"/>
            <w:vAlign w:val="center"/>
            <w:hideMark/>
          </w:tcPr>
          <w:p w14:paraId="0CF7350D"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7903094D" w14:textId="77777777" w:rsidTr="00B02D43">
        <w:trPr>
          <w:trHeight w:val="276"/>
        </w:trPr>
        <w:tc>
          <w:tcPr>
            <w:tcW w:w="2658" w:type="dxa"/>
            <w:vMerge/>
            <w:vAlign w:val="center"/>
            <w:hideMark/>
          </w:tcPr>
          <w:p w14:paraId="58F94D8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6F209A4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w:t>
            </w:r>
            <w:proofErr w:type="gramStart"/>
            <w:r w:rsidRPr="00B02D43">
              <w:rPr>
                <w:rFonts w:ascii="宋体" w:eastAsia="宋体" w:hAnsi="宋体" w:cs="Times New Roman"/>
                <w:kern w:val="0"/>
                <w:szCs w:val="21"/>
              </w:rPr>
              <w:t>投入费用比值</w:t>
            </w:r>
            <w:proofErr w:type="gramEnd"/>
          </w:p>
        </w:tc>
        <w:tc>
          <w:tcPr>
            <w:tcW w:w="2658" w:type="dxa"/>
            <w:shd w:val="clear" w:color="auto" w:fill="auto"/>
            <w:noWrap/>
            <w:vAlign w:val="center"/>
            <w:hideMark/>
          </w:tcPr>
          <w:p w14:paraId="50CC4D6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7</w:t>
            </w:r>
            <w:r w:rsidRPr="00B02D43">
              <w:rPr>
                <w:rFonts w:ascii="宋体" w:eastAsia="宋体" w:hAnsi="宋体" w:cs="Times New Roman"/>
                <w:szCs w:val="21"/>
              </w:rPr>
              <w:t>.</w:t>
            </w:r>
            <w:r w:rsidRPr="004F29D8">
              <w:rPr>
                <w:rFonts w:ascii="Times New Roman" w:eastAsia="宋体" w:hAnsi="Times New Roman" w:cs="Times New Roman"/>
                <w:szCs w:val="21"/>
              </w:rPr>
              <w:t>40</w:t>
            </w:r>
            <w:r w:rsidRPr="00B02D43">
              <w:rPr>
                <w:rFonts w:ascii="宋体" w:eastAsia="宋体" w:hAnsi="宋体" w:cs="Times New Roman"/>
                <w:szCs w:val="21"/>
              </w:rPr>
              <w:t>%</w:t>
            </w:r>
          </w:p>
        </w:tc>
        <w:tc>
          <w:tcPr>
            <w:tcW w:w="230" w:type="dxa"/>
            <w:vAlign w:val="center"/>
            <w:hideMark/>
          </w:tcPr>
          <w:p w14:paraId="48C2ECCB"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8B3D070" w14:textId="77777777" w:rsidTr="00B02D43">
        <w:trPr>
          <w:trHeight w:val="276"/>
        </w:trPr>
        <w:tc>
          <w:tcPr>
            <w:tcW w:w="2658" w:type="dxa"/>
            <w:vMerge/>
            <w:vAlign w:val="center"/>
            <w:hideMark/>
          </w:tcPr>
          <w:p w14:paraId="0488BBD9"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C9B247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研发人员数量</w:t>
            </w:r>
          </w:p>
        </w:tc>
        <w:tc>
          <w:tcPr>
            <w:tcW w:w="2658" w:type="dxa"/>
            <w:shd w:val="clear" w:color="auto" w:fill="auto"/>
            <w:noWrap/>
            <w:vAlign w:val="center"/>
            <w:hideMark/>
          </w:tcPr>
          <w:p w14:paraId="36D29849"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8</w:t>
            </w:r>
            <w:r w:rsidRPr="00B02D43">
              <w:rPr>
                <w:rFonts w:ascii="宋体" w:eastAsia="宋体" w:hAnsi="宋体" w:cs="Times New Roman"/>
                <w:szCs w:val="21"/>
              </w:rPr>
              <w:t>.</w:t>
            </w:r>
            <w:r w:rsidRPr="004F29D8">
              <w:rPr>
                <w:rFonts w:ascii="Times New Roman" w:eastAsia="宋体" w:hAnsi="Times New Roman" w:cs="Times New Roman"/>
                <w:szCs w:val="21"/>
              </w:rPr>
              <w:t>73</w:t>
            </w:r>
            <w:r w:rsidRPr="00B02D43">
              <w:rPr>
                <w:rFonts w:ascii="宋体" w:eastAsia="宋体" w:hAnsi="宋体" w:cs="Times New Roman"/>
                <w:szCs w:val="21"/>
              </w:rPr>
              <w:t>%</w:t>
            </w:r>
          </w:p>
        </w:tc>
        <w:tc>
          <w:tcPr>
            <w:tcW w:w="230" w:type="dxa"/>
            <w:vAlign w:val="center"/>
            <w:hideMark/>
          </w:tcPr>
          <w:p w14:paraId="4829050E"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276144A" w14:textId="77777777" w:rsidTr="00B02D43">
        <w:trPr>
          <w:trHeight w:val="276"/>
        </w:trPr>
        <w:tc>
          <w:tcPr>
            <w:tcW w:w="2658" w:type="dxa"/>
            <w:vMerge/>
            <w:vAlign w:val="center"/>
            <w:hideMark/>
          </w:tcPr>
          <w:p w14:paraId="5550372C"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1616EB3"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研发人员占比</w:t>
            </w:r>
          </w:p>
        </w:tc>
        <w:tc>
          <w:tcPr>
            <w:tcW w:w="2658" w:type="dxa"/>
            <w:shd w:val="clear" w:color="auto" w:fill="auto"/>
            <w:noWrap/>
            <w:vAlign w:val="center"/>
            <w:hideMark/>
          </w:tcPr>
          <w:p w14:paraId="11E08918"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3</w:t>
            </w:r>
            <w:r w:rsidRPr="00B02D43">
              <w:rPr>
                <w:rFonts w:ascii="宋体" w:eastAsia="宋体" w:hAnsi="宋体" w:cs="Times New Roman"/>
                <w:szCs w:val="21"/>
              </w:rPr>
              <w:t>.</w:t>
            </w:r>
            <w:r w:rsidRPr="004F29D8">
              <w:rPr>
                <w:rFonts w:ascii="Times New Roman" w:eastAsia="宋体" w:hAnsi="Times New Roman" w:cs="Times New Roman"/>
                <w:szCs w:val="21"/>
              </w:rPr>
              <w:t>70</w:t>
            </w:r>
            <w:r w:rsidRPr="00B02D43">
              <w:rPr>
                <w:rFonts w:ascii="宋体" w:eastAsia="宋体" w:hAnsi="宋体" w:cs="Times New Roman"/>
                <w:szCs w:val="21"/>
              </w:rPr>
              <w:t>%</w:t>
            </w:r>
          </w:p>
        </w:tc>
        <w:tc>
          <w:tcPr>
            <w:tcW w:w="230" w:type="dxa"/>
            <w:vAlign w:val="center"/>
            <w:hideMark/>
          </w:tcPr>
          <w:p w14:paraId="6DF81CCF"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36D4EF22" w14:textId="77777777" w:rsidTr="00B02D43">
        <w:trPr>
          <w:trHeight w:val="276"/>
        </w:trPr>
        <w:tc>
          <w:tcPr>
            <w:tcW w:w="2658" w:type="dxa"/>
            <w:vMerge w:val="restart"/>
            <w:shd w:val="clear" w:color="000000" w:fill="FFFFFF"/>
            <w:noWrap/>
            <w:vAlign w:val="center"/>
            <w:hideMark/>
          </w:tcPr>
          <w:p w14:paraId="66F55071"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企业规模竞争力</w:t>
            </w:r>
          </w:p>
        </w:tc>
        <w:tc>
          <w:tcPr>
            <w:tcW w:w="2658" w:type="dxa"/>
            <w:shd w:val="clear" w:color="auto" w:fill="auto"/>
            <w:noWrap/>
            <w:vAlign w:val="center"/>
            <w:hideMark/>
          </w:tcPr>
          <w:p w14:paraId="6C1BFF0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营业收入</w:t>
            </w:r>
          </w:p>
        </w:tc>
        <w:tc>
          <w:tcPr>
            <w:tcW w:w="2658" w:type="dxa"/>
            <w:shd w:val="clear" w:color="auto" w:fill="auto"/>
            <w:noWrap/>
            <w:vAlign w:val="center"/>
            <w:hideMark/>
          </w:tcPr>
          <w:p w14:paraId="091392A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12</w:t>
            </w:r>
            <w:r w:rsidRPr="00B02D43">
              <w:rPr>
                <w:rFonts w:ascii="宋体" w:eastAsia="宋体" w:hAnsi="宋体" w:cs="Times New Roman"/>
                <w:szCs w:val="21"/>
              </w:rPr>
              <w:t>.</w:t>
            </w:r>
            <w:r w:rsidRPr="004F29D8">
              <w:rPr>
                <w:rFonts w:ascii="Times New Roman" w:eastAsia="宋体" w:hAnsi="Times New Roman" w:cs="Times New Roman"/>
                <w:szCs w:val="21"/>
              </w:rPr>
              <w:t>31</w:t>
            </w:r>
            <w:r w:rsidRPr="00B02D43">
              <w:rPr>
                <w:rFonts w:ascii="宋体" w:eastAsia="宋体" w:hAnsi="宋体" w:cs="Times New Roman"/>
                <w:szCs w:val="21"/>
              </w:rPr>
              <w:t>%</w:t>
            </w:r>
          </w:p>
        </w:tc>
        <w:tc>
          <w:tcPr>
            <w:tcW w:w="230" w:type="dxa"/>
            <w:vAlign w:val="center"/>
            <w:hideMark/>
          </w:tcPr>
          <w:p w14:paraId="4EEEB650"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599C3336" w14:textId="77777777" w:rsidTr="00B02D43">
        <w:trPr>
          <w:trHeight w:val="276"/>
        </w:trPr>
        <w:tc>
          <w:tcPr>
            <w:tcW w:w="2658" w:type="dxa"/>
            <w:vMerge/>
            <w:vAlign w:val="center"/>
            <w:hideMark/>
          </w:tcPr>
          <w:p w14:paraId="21E6BD8D"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2C0287AA"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w:t>
            </w:r>
          </w:p>
        </w:tc>
        <w:tc>
          <w:tcPr>
            <w:tcW w:w="2658" w:type="dxa"/>
            <w:shd w:val="clear" w:color="auto" w:fill="auto"/>
            <w:noWrap/>
            <w:vAlign w:val="center"/>
            <w:hideMark/>
          </w:tcPr>
          <w:p w14:paraId="781B5C7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5</w:t>
            </w:r>
            <w:r w:rsidRPr="00B02D43">
              <w:rPr>
                <w:rFonts w:ascii="宋体" w:eastAsia="宋体" w:hAnsi="宋体" w:cs="Times New Roman"/>
                <w:szCs w:val="21"/>
              </w:rPr>
              <w:t>.</w:t>
            </w:r>
            <w:r w:rsidRPr="004F29D8">
              <w:rPr>
                <w:rFonts w:ascii="Times New Roman" w:eastAsia="宋体" w:hAnsi="Times New Roman" w:cs="Times New Roman"/>
                <w:szCs w:val="21"/>
              </w:rPr>
              <w:t>62</w:t>
            </w:r>
            <w:r w:rsidRPr="00B02D43">
              <w:rPr>
                <w:rFonts w:ascii="宋体" w:eastAsia="宋体" w:hAnsi="宋体" w:cs="Times New Roman"/>
                <w:szCs w:val="21"/>
              </w:rPr>
              <w:t>%</w:t>
            </w:r>
          </w:p>
        </w:tc>
        <w:tc>
          <w:tcPr>
            <w:tcW w:w="230" w:type="dxa"/>
            <w:vAlign w:val="center"/>
            <w:hideMark/>
          </w:tcPr>
          <w:p w14:paraId="4CB868E0"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4EF5C2EC" w14:textId="77777777" w:rsidTr="00B02D43">
        <w:trPr>
          <w:trHeight w:val="276"/>
        </w:trPr>
        <w:tc>
          <w:tcPr>
            <w:tcW w:w="2658" w:type="dxa"/>
            <w:vMerge/>
            <w:vAlign w:val="center"/>
            <w:hideMark/>
          </w:tcPr>
          <w:p w14:paraId="586596A7"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4C515E0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w:t>
            </w:r>
          </w:p>
        </w:tc>
        <w:tc>
          <w:tcPr>
            <w:tcW w:w="2658" w:type="dxa"/>
            <w:shd w:val="clear" w:color="auto" w:fill="auto"/>
            <w:noWrap/>
            <w:vAlign w:val="center"/>
            <w:hideMark/>
          </w:tcPr>
          <w:p w14:paraId="689233A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14</w:t>
            </w:r>
            <w:r w:rsidRPr="00B02D43">
              <w:rPr>
                <w:rFonts w:ascii="宋体" w:eastAsia="宋体" w:hAnsi="宋体" w:cs="Times New Roman"/>
                <w:szCs w:val="21"/>
              </w:rPr>
              <w:t>.</w:t>
            </w:r>
            <w:r w:rsidRPr="004F29D8">
              <w:rPr>
                <w:rFonts w:ascii="Times New Roman" w:eastAsia="宋体" w:hAnsi="Times New Roman" w:cs="Times New Roman"/>
                <w:szCs w:val="21"/>
              </w:rPr>
              <w:t>53</w:t>
            </w:r>
            <w:r w:rsidRPr="00B02D43">
              <w:rPr>
                <w:rFonts w:ascii="宋体" w:eastAsia="宋体" w:hAnsi="宋体" w:cs="Times New Roman"/>
                <w:szCs w:val="21"/>
              </w:rPr>
              <w:t>%</w:t>
            </w:r>
          </w:p>
        </w:tc>
        <w:tc>
          <w:tcPr>
            <w:tcW w:w="230" w:type="dxa"/>
            <w:vAlign w:val="center"/>
            <w:hideMark/>
          </w:tcPr>
          <w:p w14:paraId="4BD53F9A"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1BF98166" w14:textId="77777777" w:rsidTr="00B02D43">
        <w:trPr>
          <w:trHeight w:val="276"/>
        </w:trPr>
        <w:tc>
          <w:tcPr>
            <w:tcW w:w="2658" w:type="dxa"/>
            <w:vMerge/>
            <w:vAlign w:val="center"/>
            <w:hideMark/>
          </w:tcPr>
          <w:p w14:paraId="4543B89E"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520E59EB"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从业人数</w:t>
            </w:r>
          </w:p>
        </w:tc>
        <w:tc>
          <w:tcPr>
            <w:tcW w:w="2658" w:type="dxa"/>
            <w:shd w:val="clear" w:color="auto" w:fill="auto"/>
            <w:noWrap/>
            <w:vAlign w:val="center"/>
            <w:hideMark/>
          </w:tcPr>
          <w:p w14:paraId="0B9C620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7</w:t>
            </w:r>
            <w:r w:rsidRPr="00B02D43">
              <w:rPr>
                <w:rFonts w:ascii="宋体" w:eastAsia="宋体" w:hAnsi="宋体" w:cs="Times New Roman"/>
                <w:szCs w:val="21"/>
              </w:rPr>
              <w:t>.</w:t>
            </w:r>
            <w:r w:rsidRPr="004F29D8">
              <w:rPr>
                <w:rFonts w:ascii="Times New Roman" w:eastAsia="宋体" w:hAnsi="Times New Roman" w:cs="Times New Roman"/>
                <w:szCs w:val="21"/>
              </w:rPr>
              <w:t>96</w:t>
            </w:r>
            <w:r w:rsidRPr="00B02D43">
              <w:rPr>
                <w:rFonts w:ascii="宋体" w:eastAsia="宋体" w:hAnsi="宋体" w:cs="Times New Roman"/>
                <w:szCs w:val="21"/>
              </w:rPr>
              <w:t>%</w:t>
            </w:r>
          </w:p>
        </w:tc>
        <w:tc>
          <w:tcPr>
            <w:tcW w:w="230" w:type="dxa"/>
            <w:vAlign w:val="center"/>
            <w:hideMark/>
          </w:tcPr>
          <w:p w14:paraId="0968FE89"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6E16624" w14:textId="77777777" w:rsidTr="00B02D43">
        <w:trPr>
          <w:trHeight w:val="276"/>
        </w:trPr>
        <w:tc>
          <w:tcPr>
            <w:tcW w:w="2658" w:type="dxa"/>
            <w:vMerge w:val="restart"/>
            <w:shd w:val="clear" w:color="000000" w:fill="FFFFFF"/>
            <w:noWrap/>
            <w:vAlign w:val="center"/>
            <w:hideMark/>
          </w:tcPr>
          <w:p w14:paraId="4DE5DF4D"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可持续发展竞争力</w:t>
            </w:r>
          </w:p>
        </w:tc>
        <w:tc>
          <w:tcPr>
            <w:tcW w:w="2658" w:type="dxa"/>
            <w:shd w:val="clear" w:color="auto" w:fill="auto"/>
            <w:noWrap/>
            <w:vAlign w:val="center"/>
            <w:hideMark/>
          </w:tcPr>
          <w:p w14:paraId="06B45E20"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营业增长率</w:t>
            </w:r>
          </w:p>
        </w:tc>
        <w:tc>
          <w:tcPr>
            <w:tcW w:w="2658" w:type="dxa"/>
            <w:shd w:val="clear" w:color="auto" w:fill="auto"/>
            <w:noWrap/>
            <w:vAlign w:val="center"/>
            <w:hideMark/>
          </w:tcPr>
          <w:p w14:paraId="508B9A3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1</w:t>
            </w:r>
            <w:r w:rsidRPr="00B02D43">
              <w:rPr>
                <w:rFonts w:ascii="宋体" w:eastAsia="宋体" w:hAnsi="宋体" w:cs="Times New Roman"/>
                <w:szCs w:val="21"/>
              </w:rPr>
              <w:t>.</w:t>
            </w:r>
            <w:r w:rsidRPr="004F29D8">
              <w:rPr>
                <w:rFonts w:ascii="Times New Roman" w:eastAsia="宋体" w:hAnsi="Times New Roman" w:cs="Times New Roman"/>
                <w:szCs w:val="21"/>
              </w:rPr>
              <w:t>58</w:t>
            </w:r>
            <w:r w:rsidRPr="00B02D43">
              <w:rPr>
                <w:rFonts w:ascii="宋体" w:eastAsia="宋体" w:hAnsi="宋体" w:cs="Times New Roman"/>
                <w:szCs w:val="21"/>
              </w:rPr>
              <w:t>%</w:t>
            </w:r>
          </w:p>
        </w:tc>
        <w:tc>
          <w:tcPr>
            <w:tcW w:w="230" w:type="dxa"/>
            <w:vAlign w:val="center"/>
            <w:hideMark/>
          </w:tcPr>
          <w:p w14:paraId="16A8DADF"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1D068058" w14:textId="77777777" w:rsidTr="00B02D43">
        <w:trPr>
          <w:trHeight w:val="276"/>
        </w:trPr>
        <w:tc>
          <w:tcPr>
            <w:tcW w:w="2658" w:type="dxa"/>
            <w:vMerge/>
            <w:vAlign w:val="center"/>
            <w:hideMark/>
          </w:tcPr>
          <w:p w14:paraId="701857B4"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70E9926B"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净利润增长率</w:t>
            </w:r>
          </w:p>
        </w:tc>
        <w:tc>
          <w:tcPr>
            <w:tcW w:w="2658" w:type="dxa"/>
            <w:shd w:val="clear" w:color="auto" w:fill="auto"/>
            <w:noWrap/>
            <w:vAlign w:val="center"/>
            <w:hideMark/>
          </w:tcPr>
          <w:p w14:paraId="4BA300C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4</w:t>
            </w:r>
            <w:r w:rsidRPr="00B02D43">
              <w:rPr>
                <w:rFonts w:ascii="宋体" w:eastAsia="宋体" w:hAnsi="宋体" w:cs="Times New Roman"/>
                <w:szCs w:val="21"/>
              </w:rPr>
              <w:t>.</w:t>
            </w:r>
            <w:r w:rsidRPr="004F29D8">
              <w:rPr>
                <w:rFonts w:ascii="Times New Roman" w:eastAsia="宋体" w:hAnsi="Times New Roman" w:cs="Times New Roman"/>
                <w:szCs w:val="21"/>
              </w:rPr>
              <w:t>97</w:t>
            </w:r>
            <w:r w:rsidRPr="00B02D43">
              <w:rPr>
                <w:rFonts w:ascii="宋体" w:eastAsia="宋体" w:hAnsi="宋体" w:cs="Times New Roman"/>
                <w:szCs w:val="21"/>
              </w:rPr>
              <w:t>%</w:t>
            </w:r>
          </w:p>
        </w:tc>
        <w:tc>
          <w:tcPr>
            <w:tcW w:w="230" w:type="dxa"/>
            <w:vAlign w:val="center"/>
            <w:hideMark/>
          </w:tcPr>
          <w:p w14:paraId="47623134"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5D78A08" w14:textId="77777777" w:rsidTr="00B02D43">
        <w:trPr>
          <w:trHeight w:val="276"/>
        </w:trPr>
        <w:tc>
          <w:tcPr>
            <w:tcW w:w="2658" w:type="dxa"/>
            <w:vMerge/>
            <w:vAlign w:val="center"/>
            <w:hideMark/>
          </w:tcPr>
          <w:p w14:paraId="1D766B64"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63029060"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净资产利润率</w:t>
            </w:r>
          </w:p>
        </w:tc>
        <w:tc>
          <w:tcPr>
            <w:tcW w:w="2658" w:type="dxa"/>
            <w:shd w:val="clear" w:color="auto" w:fill="auto"/>
            <w:noWrap/>
            <w:vAlign w:val="center"/>
            <w:hideMark/>
          </w:tcPr>
          <w:p w14:paraId="7469A3C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9</w:t>
            </w:r>
            <w:r w:rsidRPr="00B02D43">
              <w:rPr>
                <w:rFonts w:ascii="宋体" w:eastAsia="宋体" w:hAnsi="宋体" w:cs="Times New Roman"/>
                <w:szCs w:val="21"/>
              </w:rPr>
              <w:t>.</w:t>
            </w:r>
            <w:r w:rsidRPr="004F29D8">
              <w:rPr>
                <w:rFonts w:ascii="Times New Roman" w:eastAsia="宋体" w:hAnsi="Times New Roman" w:cs="Times New Roman"/>
                <w:szCs w:val="21"/>
              </w:rPr>
              <w:t>70</w:t>
            </w:r>
            <w:r w:rsidRPr="00B02D43">
              <w:rPr>
                <w:rFonts w:ascii="宋体" w:eastAsia="宋体" w:hAnsi="宋体" w:cs="Times New Roman"/>
                <w:szCs w:val="21"/>
              </w:rPr>
              <w:t>%</w:t>
            </w:r>
          </w:p>
        </w:tc>
        <w:tc>
          <w:tcPr>
            <w:tcW w:w="230" w:type="dxa"/>
            <w:vAlign w:val="center"/>
            <w:hideMark/>
          </w:tcPr>
          <w:p w14:paraId="13BD7253"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032DC38D" w14:textId="77777777" w:rsidTr="00B02D43">
        <w:trPr>
          <w:trHeight w:val="276"/>
        </w:trPr>
        <w:tc>
          <w:tcPr>
            <w:tcW w:w="2658" w:type="dxa"/>
            <w:vMerge w:val="restart"/>
            <w:shd w:val="clear" w:color="000000" w:fill="FFFFFF"/>
            <w:noWrap/>
            <w:vAlign w:val="center"/>
            <w:hideMark/>
          </w:tcPr>
          <w:p w14:paraId="18D7315F"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资产管理竞争力</w:t>
            </w:r>
          </w:p>
        </w:tc>
        <w:tc>
          <w:tcPr>
            <w:tcW w:w="2658" w:type="dxa"/>
            <w:shd w:val="clear" w:color="auto" w:fill="auto"/>
            <w:noWrap/>
            <w:vAlign w:val="center"/>
            <w:hideMark/>
          </w:tcPr>
          <w:p w14:paraId="128DC289"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总资产贡献</w:t>
            </w:r>
          </w:p>
        </w:tc>
        <w:tc>
          <w:tcPr>
            <w:tcW w:w="2658" w:type="dxa"/>
            <w:shd w:val="clear" w:color="auto" w:fill="auto"/>
            <w:noWrap/>
            <w:vAlign w:val="center"/>
            <w:hideMark/>
          </w:tcPr>
          <w:p w14:paraId="636CBE0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5</w:t>
            </w:r>
            <w:r w:rsidRPr="00B02D43">
              <w:rPr>
                <w:rFonts w:ascii="宋体" w:eastAsia="宋体" w:hAnsi="宋体" w:cs="Times New Roman"/>
                <w:szCs w:val="21"/>
              </w:rPr>
              <w:t>.</w:t>
            </w:r>
            <w:r w:rsidRPr="004F29D8">
              <w:rPr>
                <w:rFonts w:ascii="Times New Roman" w:eastAsia="宋体" w:hAnsi="Times New Roman" w:cs="Times New Roman"/>
                <w:szCs w:val="21"/>
              </w:rPr>
              <w:t>38</w:t>
            </w:r>
            <w:r w:rsidRPr="00B02D43">
              <w:rPr>
                <w:rFonts w:ascii="宋体" w:eastAsia="宋体" w:hAnsi="宋体" w:cs="Times New Roman"/>
                <w:szCs w:val="21"/>
              </w:rPr>
              <w:t>%</w:t>
            </w:r>
          </w:p>
        </w:tc>
        <w:tc>
          <w:tcPr>
            <w:tcW w:w="230" w:type="dxa"/>
            <w:vAlign w:val="center"/>
            <w:hideMark/>
          </w:tcPr>
          <w:p w14:paraId="5DC2546D"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50E48103" w14:textId="77777777" w:rsidTr="00B02D43">
        <w:trPr>
          <w:trHeight w:val="276"/>
        </w:trPr>
        <w:tc>
          <w:tcPr>
            <w:tcW w:w="2658" w:type="dxa"/>
            <w:vMerge/>
            <w:vAlign w:val="center"/>
            <w:hideMark/>
          </w:tcPr>
          <w:p w14:paraId="0DB3A58F"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3FE30E4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员工劳动效率</w:t>
            </w:r>
          </w:p>
        </w:tc>
        <w:tc>
          <w:tcPr>
            <w:tcW w:w="2658" w:type="dxa"/>
            <w:shd w:val="clear" w:color="auto" w:fill="auto"/>
            <w:noWrap/>
            <w:vAlign w:val="center"/>
            <w:hideMark/>
          </w:tcPr>
          <w:p w14:paraId="04A8AF64"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szCs w:val="21"/>
              </w:rPr>
              <w:t>4</w:t>
            </w:r>
            <w:r w:rsidRPr="00B02D43">
              <w:rPr>
                <w:rFonts w:ascii="宋体" w:eastAsia="宋体" w:hAnsi="宋体" w:cs="Times New Roman"/>
                <w:szCs w:val="21"/>
              </w:rPr>
              <w:t>.</w:t>
            </w:r>
            <w:r w:rsidRPr="004F29D8">
              <w:rPr>
                <w:rFonts w:ascii="Times New Roman" w:eastAsia="宋体" w:hAnsi="Times New Roman" w:cs="Times New Roman"/>
                <w:szCs w:val="21"/>
              </w:rPr>
              <w:t>88</w:t>
            </w:r>
            <w:r w:rsidRPr="00B02D43">
              <w:rPr>
                <w:rFonts w:ascii="宋体" w:eastAsia="宋体" w:hAnsi="宋体" w:cs="Times New Roman"/>
                <w:szCs w:val="21"/>
              </w:rPr>
              <w:t>%</w:t>
            </w:r>
          </w:p>
        </w:tc>
        <w:tc>
          <w:tcPr>
            <w:tcW w:w="230" w:type="dxa"/>
            <w:vAlign w:val="center"/>
            <w:hideMark/>
          </w:tcPr>
          <w:p w14:paraId="565D35C4"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bl>
    <w:p w14:paraId="69361DA3" w14:textId="2CE60D3E" w:rsidR="009958A9" w:rsidRPr="00C85D44" w:rsidRDefault="009958A9" w:rsidP="009958A9">
      <w:pPr>
        <w:spacing w:line="360" w:lineRule="auto"/>
        <w:jc w:val="left"/>
        <w:rPr>
          <w:rFonts w:ascii="宋体" w:eastAsia="宋体" w:hAnsi="宋体"/>
          <w:sz w:val="24"/>
          <w:szCs w:val="24"/>
        </w:rPr>
      </w:pPr>
      <w:r>
        <w:rPr>
          <w:rFonts w:ascii="宋体" w:eastAsia="宋体" w:hAnsi="宋体"/>
          <w:sz w:val="24"/>
          <w:szCs w:val="24"/>
        </w:rPr>
        <w:tab/>
      </w:r>
      <w:r w:rsidRPr="00C85D44">
        <w:rPr>
          <w:rFonts w:ascii="宋体" w:eastAsia="宋体" w:hAnsi="宋体" w:hint="eastAsia"/>
          <w:sz w:val="24"/>
          <w:szCs w:val="24"/>
        </w:rPr>
        <w:t>上表显示了</w:t>
      </w:r>
      <w:r w:rsidRPr="004F29D8">
        <w:rPr>
          <w:rFonts w:ascii="Times New Roman" w:eastAsia="宋体" w:hAnsi="Times New Roman"/>
          <w:sz w:val="24"/>
          <w:szCs w:val="24"/>
        </w:rPr>
        <w:t>13</w:t>
      </w:r>
      <w:r w:rsidRPr="00C85D44">
        <w:rPr>
          <w:rFonts w:ascii="宋体" w:eastAsia="宋体" w:hAnsi="宋体"/>
          <w:sz w:val="24"/>
          <w:szCs w:val="24"/>
        </w:rPr>
        <w:t>个指标</w:t>
      </w:r>
      <w:proofErr w:type="gramStart"/>
      <w:r w:rsidRPr="00C85D44">
        <w:rPr>
          <w:rFonts w:ascii="宋体" w:eastAsia="宋体" w:hAnsi="宋体"/>
          <w:sz w:val="24"/>
          <w:szCs w:val="24"/>
        </w:rPr>
        <w:t>在熵权</w:t>
      </w:r>
      <w:proofErr w:type="gramEnd"/>
      <w:del w:id="1160" w:author="Tu Tu" w:date="2023-05-03T19:03:00Z">
        <w:r w:rsidR="0022265E" w:rsidRPr="00C917AD" w:rsidDel="00E56C94">
          <w:rPr>
            <w:rFonts w:ascii="Times New Roman" w:eastAsia="宋体" w:hAnsi="Times New Roman"/>
            <w:sz w:val="24"/>
            <w:szCs w:val="24"/>
          </w:rPr>
          <w:delText>TOPSIS</w:delText>
        </w:r>
      </w:del>
      <w:ins w:id="1161" w:author="Tu Tu" w:date="2023-05-03T19:03:00Z">
        <w:r w:rsidR="00E56C94" w:rsidRPr="004F29D8">
          <w:rPr>
            <w:rFonts w:ascii="Times New Roman" w:eastAsia="宋体" w:hAnsi="Times New Roman"/>
            <w:sz w:val="24"/>
            <w:szCs w:val="24"/>
          </w:rPr>
          <w:t>TOPSIS</w:t>
        </w:r>
      </w:ins>
      <w:r w:rsidRPr="00C85D44">
        <w:rPr>
          <w:rFonts w:ascii="宋体" w:eastAsia="宋体" w:hAnsi="宋体"/>
          <w:sz w:val="24"/>
          <w:szCs w:val="24"/>
        </w:rPr>
        <w:t>方法中的权重系数，这些数字反映了各个指标在企业竞争力评估中的重要程度。</w:t>
      </w:r>
      <w:proofErr w:type="gramStart"/>
      <w:r w:rsidRPr="00C85D44">
        <w:rPr>
          <w:rFonts w:ascii="宋体" w:eastAsia="宋体" w:hAnsi="宋体" w:hint="eastAsia"/>
          <w:sz w:val="24"/>
          <w:szCs w:val="24"/>
        </w:rPr>
        <w:t>在熵权</w:t>
      </w:r>
      <w:proofErr w:type="gramEnd"/>
      <w:del w:id="1162" w:author="Tu Tu" w:date="2023-05-03T19:03:00Z">
        <w:r w:rsidR="0022265E" w:rsidRPr="00C917AD" w:rsidDel="00E56C94">
          <w:rPr>
            <w:rFonts w:ascii="Times New Roman" w:eastAsia="宋体" w:hAnsi="Times New Roman"/>
            <w:sz w:val="24"/>
            <w:szCs w:val="24"/>
          </w:rPr>
          <w:delText>TOPSIS</w:delText>
        </w:r>
      </w:del>
      <w:ins w:id="1163" w:author="Tu Tu" w:date="2023-05-03T19:03:00Z">
        <w:r w:rsidR="00E56C94" w:rsidRPr="004F29D8">
          <w:rPr>
            <w:rFonts w:ascii="Times New Roman" w:eastAsia="宋体" w:hAnsi="Times New Roman"/>
            <w:sz w:val="24"/>
            <w:szCs w:val="24"/>
          </w:rPr>
          <w:t>TOPSIS</w:t>
        </w:r>
      </w:ins>
      <w:r w:rsidRPr="00C85D44">
        <w:rPr>
          <w:rFonts w:ascii="宋体" w:eastAsia="宋体" w:hAnsi="宋体"/>
          <w:sz w:val="24"/>
          <w:szCs w:val="24"/>
        </w:rPr>
        <w:t>方法中，使用熵值法确定指标的权重。熵值法是一种常用的多准则决策分析方法，其基本思想是通过计算各指标的信息熵值和权重，综合反映出各指标的重要程度。</w:t>
      </w:r>
    </w:p>
    <w:p w14:paraId="5C1BF657" w14:textId="6B3A8F72"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由表中的数据可以知道，在这</w:t>
      </w:r>
      <w:r w:rsidRPr="004F29D8">
        <w:rPr>
          <w:rFonts w:ascii="Times New Roman" w:eastAsia="宋体" w:hAnsi="Times New Roman" w:hint="eastAsia"/>
          <w:sz w:val="24"/>
          <w:szCs w:val="24"/>
        </w:rPr>
        <w:t>1</w:t>
      </w:r>
      <w:r w:rsidRPr="004F29D8">
        <w:rPr>
          <w:rFonts w:ascii="Times New Roman" w:eastAsia="宋体" w:hAnsi="Times New Roman"/>
          <w:sz w:val="24"/>
          <w:szCs w:val="24"/>
        </w:rPr>
        <w:t>3</w:t>
      </w:r>
      <w:r w:rsidRPr="00C85D44">
        <w:rPr>
          <w:rFonts w:ascii="宋体" w:eastAsia="宋体" w:hAnsi="宋体" w:hint="eastAsia"/>
          <w:sz w:val="24"/>
          <w:szCs w:val="24"/>
        </w:rPr>
        <w:t>个指标中，权重系数最高的是“研发投入费用”，权重系数为</w:t>
      </w:r>
      <w:r w:rsidRPr="004F29D8">
        <w:rPr>
          <w:rFonts w:ascii="Times New Roman" w:eastAsia="宋体" w:hAnsi="Times New Roman" w:hint="eastAsia"/>
          <w:sz w:val="24"/>
          <w:szCs w:val="24"/>
        </w:rPr>
        <w:t>1</w:t>
      </w:r>
      <w:r w:rsidRPr="004F29D8">
        <w:rPr>
          <w:rFonts w:ascii="Times New Roman" w:eastAsia="宋体" w:hAnsi="Times New Roman"/>
          <w:sz w:val="24"/>
          <w:szCs w:val="24"/>
        </w:rPr>
        <w:t>3</w:t>
      </w:r>
      <w:r w:rsidRPr="00C85D44">
        <w:rPr>
          <w:rFonts w:ascii="宋体" w:eastAsia="宋体" w:hAnsi="宋体"/>
          <w:sz w:val="24"/>
          <w:szCs w:val="24"/>
        </w:rPr>
        <w:t>.</w:t>
      </w:r>
      <w:r w:rsidRPr="004F29D8">
        <w:rPr>
          <w:rFonts w:ascii="Times New Roman" w:eastAsia="宋体" w:hAnsi="Times New Roman"/>
          <w:sz w:val="24"/>
          <w:szCs w:val="24"/>
        </w:rPr>
        <w:t>2</w:t>
      </w:r>
      <w:r w:rsidRPr="004F29D8">
        <w:rPr>
          <w:rFonts w:ascii="Times New Roman" w:eastAsia="宋体" w:hAnsi="Times New Roman" w:hint="eastAsia"/>
          <w:sz w:val="24"/>
          <w:szCs w:val="24"/>
        </w:rPr>
        <w:t>5</w:t>
      </w:r>
      <w:r w:rsidRPr="00C85D44">
        <w:rPr>
          <w:rFonts w:ascii="宋体" w:eastAsia="宋体" w:hAnsi="宋体"/>
          <w:sz w:val="24"/>
          <w:szCs w:val="24"/>
        </w:rPr>
        <w:t>，</w:t>
      </w:r>
      <w:r w:rsidRPr="00C85D44">
        <w:rPr>
          <w:rFonts w:ascii="宋体" w:eastAsia="宋体" w:hAnsi="宋体" w:hint="eastAsia"/>
          <w:sz w:val="24"/>
          <w:szCs w:val="24"/>
        </w:rPr>
        <w:t>这</w:t>
      </w:r>
      <w:del w:id="1164" w:author="Tu Tu" w:date="2023-05-03T18:47:00Z">
        <w:r w:rsidRPr="00C85D44" w:rsidDel="00F66A5A">
          <w:rPr>
            <w:rFonts w:ascii="宋体" w:eastAsia="宋体" w:hAnsi="宋体" w:hint="eastAsia"/>
            <w:sz w:val="24"/>
            <w:szCs w:val="24"/>
          </w:rPr>
          <w:delText>刚好</w:delText>
        </w:r>
      </w:del>
      <w:r w:rsidRPr="00C85D44">
        <w:rPr>
          <w:rFonts w:ascii="宋体" w:eastAsia="宋体" w:hAnsi="宋体" w:hint="eastAsia"/>
          <w:sz w:val="24"/>
          <w:szCs w:val="24"/>
        </w:rPr>
        <w:t>表明，在这一系列指标中，研发费用投入</w:t>
      </w:r>
      <w:r w:rsidRPr="00C85D44">
        <w:rPr>
          <w:rFonts w:ascii="宋体" w:eastAsia="宋体" w:hAnsi="宋体"/>
          <w:sz w:val="24"/>
          <w:szCs w:val="24"/>
        </w:rPr>
        <w:t>是在企业竞争力评估中最为重要的指标。</w:t>
      </w:r>
      <w:r w:rsidRPr="00C85D44">
        <w:rPr>
          <w:rFonts w:ascii="宋体" w:eastAsia="宋体" w:hAnsi="宋体" w:hint="eastAsia"/>
          <w:sz w:val="24"/>
          <w:szCs w:val="24"/>
        </w:rPr>
        <w:t>同时，这也与现实的直观感受对应了起来，即，计算机行业的企业在研发上投入的费用与企业竞争力</w:t>
      </w:r>
      <w:ins w:id="1165" w:author="Tu Tu" w:date="2023-05-03T18:47:00Z">
        <w:r w:rsidR="00ED3971">
          <w:rPr>
            <w:rFonts w:ascii="宋体" w:eastAsia="宋体" w:hAnsi="宋体" w:hint="eastAsia"/>
            <w:sz w:val="24"/>
            <w:szCs w:val="24"/>
          </w:rPr>
          <w:t>的强弱</w:t>
        </w:r>
      </w:ins>
      <w:r w:rsidRPr="00C85D44">
        <w:rPr>
          <w:rFonts w:ascii="宋体" w:eastAsia="宋体" w:hAnsi="宋体" w:hint="eastAsia"/>
          <w:sz w:val="24"/>
          <w:szCs w:val="24"/>
        </w:rPr>
        <w:t>有着极大的相关性。</w:t>
      </w:r>
      <w:ins w:id="1166" w:author="Tu Tu" w:date="2023-05-03T18:47:00Z">
        <w:r w:rsidR="00ED4F2B">
          <w:rPr>
            <w:rFonts w:ascii="宋体" w:eastAsia="宋体" w:hAnsi="宋体" w:hint="eastAsia"/>
            <w:sz w:val="24"/>
            <w:szCs w:val="24"/>
          </w:rPr>
          <w:t>权重排名</w:t>
        </w:r>
      </w:ins>
      <w:r w:rsidRPr="00C85D44">
        <w:rPr>
          <w:rFonts w:ascii="宋体" w:eastAsia="宋体" w:hAnsi="宋体"/>
          <w:sz w:val="24"/>
          <w:szCs w:val="24"/>
        </w:rPr>
        <w:t>其次</w:t>
      </w:r>
      <w:ins w:id="1167" w:author="Tu Tu" w:date="2023-05-03T18:47:00Z">
        <w:r w:rsidR="00ED4F2B">
          <w:rPr>
            <w:rFonts w:ascii="宋体" w:eastAsia="宋体" w:hAnsi="宋体" w:hint="eastAsia"/>
            <w:sz w:val="24"/>
            <w:szCs w:val="24"/>
          </w:rPr>
          <w:t>的两位</w:t>
        </w:r>
      </w:ins>
      <w:r w:rsidRPr="00C85D44">
        <w:rPr>
          <w:rFonts w:ascii="宋体" w:eastAsia="宋体" w:hAnsi="宋体"/>
          <w:sz w:val="24"/>
          <w:szCs w:val="24"/>
        </w:rPr>
        <w:t>是“营业收入”和“净利润”，权重系数分别为</w:t>
      </w:r>
      <w:r w:rsidRPr="004F29D8">
        <w:rPr>
          <w:rFonts w:ascii="Times New Roman" w:eastAsia="宋体" w:hAnsi="Times New Roman" w:cs="Times New Roman"/>
          <w:sz w:val="24"/>
          <w:szCs w:val="24"/>
        </w:rPr>
        <w:t>12</w:t>
      </w:r>
      <w:r w:rsidRPr="00C85D44">
        <w:rPr>
          <w:rFonts w:ascii="宋体" w:eastAsia="宋体" w:hAnsi="宋体" w:cs="Times New Roman"/>
          <w:sz w:val="24"/>
          <w:szCs w:val="24"/>
        </w:rPr>
        <w:t>.</w:t>
      </w:r>
      <w:r w:rsidRPr="004F29D8">
        <w:rPr>
          <w:rFonts w:ascii="Times New Roman" w:eastAsia="宋体" w:hAnsi="Times New Roman" w:cs="Times New Roman"/>
          <w:sz w:val="24"/>
          <w:szCs w:val="24"/>
        </w:rPr>
        <w:t>31</w:t>
      </w:r>
      <w:r w:rsidRPr="00C85D44">
        <w:rPr>
          <w:rFonts w:ascii="宋体" w:eastAsia="宋体" w:hAnsi="宋体"/>
          <w:sz w:val="24"/>
          <w:szCs w:val="24"/>
        </w:rPr>
        <w:t>和</w:t>
      </w:r>
      <w:r w:rsidRPr="004F29D8">
        <w:rPr>
          <w:rFonts w:ascii="Times New Roman" w:eastAsia="宋体" w:hAnsi="Times New Roman" w:cs="Times New Roman"/>
          <w:sz w:val="24"/>
          <w:szCs w:val="24"/>
        </w:rPr>
        <w:t>14</w:t>
      </w:r>
      <w:r w:rsidRPr="00C85D44">
        <w:rPr>
          <w:rFonts w:ascii="宋体" w:eastAsia="宋体" w:hAnsi="宋体" w:cs="Times New Roman"/>
          <w:sz w:val="24"/>
          <w:szCs w:val="24"/>
        </w:rPr>
        <w:t>.</w:t>
      </w:r>
      <w:r w:rsidRPr="004F29D8">
        <w:rPr>
          <w:rFonts w:ascii="Times New Roman" w:eastAsia="宋体" w:hAnsi="Times New Roman" w:cs="Times New Roman"/>
          <w:sz w:val="24"/>
          <w:szCs w:val="24"/>
        </w:rPr>
        <w:t>53</w:t>
      </w:r>
      <w:r w:rsidRPr="00C85D44">
        <w:rPr>
          <w:rFonts w:ascii="宋体" w:eastAsia="宋体" w:hAnsi="宋体"/>
          <w:sz w:val="24"/>
          <w:szCs w:val="24"/>
        </w:rPr>
        <w:t>，</w:t>
      </w:r>
      <w:ins w:id="1168" w:author="Tu Tu" w:date="2023-05-03T18:48:00Z">
        <w:r w:rsidR="00EA01A9">
          <w:rPr>
            <w:rFonts w:ascii="宋体" w:eastAsia="宋体" w:hAnsi="宋体" w:hint="eastAsia"/>
            <w:sz w:val="24"/>
            <w:szCs w:val="24"/>
          </w:rPr>
          <w:t>这说明这两个指标</w:t>
        </w:r>
      </w:ins>
      <w:r w:rsidRPr="00C85D44">
        <w:rPr>
          <w:rFonts w:ascii="宋体" w:eastAsia="宋体" w:hAnsi="宋体"/>
          <w:sz w:val="24"/>
          <w:szCs w:val="24"/>
        </w:rPr>
        <w:t>也是非常重要的评估指标。</w:t>
      </w:r>
      <w:r w:rsidRPr="00C85D44">
        <w:rPr>
          <w:rFonts w:ascii="宋体" w:eastAsia="宋体" w:hAnsi="宋体" w:hint="eastAsia"/>
          <w:sz w:val="24"/>
          <w:szCs w:val="24"/>
        </w:rPr>
        <w:t>企业最直接的目的就是盈利。营业收入和净利润是我们评估一个企业盈利能力最直观也是最直接的方法。在这里，</w:t>
      </w:r>
      <w:proofErr w:type="gramStart"/>
      <w:r w:rsidRPr="00C85D44">
        <w:rPr>
          <w:rFonts w:ascii="宋体" w:eastAsia="宋体" w:hAnsi="宋体" w:hint="eastAsia"/>
          <w:sz w:val="24"/>
          <w:szCs w:val="24"/>
        </w:rPr>
        <w:t>熵权法</w:t>
      </w:r>
      <w:proofErr w:type="gramEnd"/>
      <w:r w:rsidRPr="00C85D44">
        <w:rPr>
          <w:rFonts w:ascii="宋体" w:eastAsia="宋体" w:hAnsi="宋体" w:hint="eastAsia"/>
          <w:sz w:val="24"/>
          <w:szCs w:val="24"/>
        </w:rPr>
        <w:t>再一次佐证了我们在现实中的比较感性的感受，即营业收入和净利润能够</w:t>
      </w:r>
      <w:ins w:id="1169" w:author="Tu Tu" w:date="2023-05-03T18:48:00Z">
        <w:r w:rsidR="000F5902">
          <w:rPr>
            <w:rFonts w:ascii="宋体" w:eastAsia="宋体" w:hAnsi="宋体" w:hint="eastAsia"/>
            <w:sz w:val="24"/>
            <w:szCs w:val="24"/>
          </w:rPr>
          <w:t>帮助我们判断</w:t>
        </w:r>
      </w:ins>
      <w:del w:id="1170" w:author="Tu Tu" w:date="2023-05-03T18:48:00Z">
        <w:r w:rsidRPr="00C85D44" w:rsidDel="000F5902">
          <w:rPr>
            <w:rFonts w:ascii="宋体" w:eastAsia="宋体" w:hAnsi="宋体" w:hint="eastAsia"/>
            <w:sz w:val="24"/>
            <w:szCs w:val="24"/>
          </w:rPr>
          <w:delText>衡量</w:delText>
        </w:r>
      </w:del>
      <w:r w:rsidRPr="00C85D44">
        <w:rPr>
          <w:rFonts w:ascii="宋体" w:eastAsia="宋体" w:hAnsi="宋体" w:hint="eastAsia"/>
          <w:sz w:val="24"/>
          <w:szCs w:val="24"/>
        </w:rPr>
        <w:t>一个企业是否是一个赚钱的企业。</w:t>
      </w:r>
    </w:p>
    <w:p w14:paraId="37C658AC" w14:textId="3A8FA88D" w:rsidR="009958A9" w:rsidRPr="000C6F9C" w:rsidRDefault="009958A9" w:rsidP="009958A9">
      <w:pPr>
        <w:spacing w:line="360" w:lineRule="auto"/>
        <w:jc w:val="left"/>
        <w:rPr>
          <w:rFonts w:ascii="黑体" w:eastAsia="黑体" w:hAnsi="黑体"/>
          <w:sz w:val="28"/>
          <w:szCs w:val="28"/>
        </w:rPr>
      </w:pPr>
      <w:r w:rsidRPr="00C85D44">
        <w:rPr>
          <w:rFonts w:ascii="宋体" w:eastAsia="宋体" w:hAnsi="宋体"/>
          <w:sz w:val="24"/>
          <w:szCs w:val="24"/>
        </w:rPr>
        <w:tab/>
      </w:r>
      <w:r w:rsidRPr="00C85D44">
        <w:rPr>
          <w:rFonts w:ascii="宋体" w:eastAsia="宋体" w:hAnsi="宋体" w:hint="eastAsia"/>
          <w:sz w:val="24"/>
          <w:szCs w:val="24"/>
        </w:rPr>
        <w:t>另外，权重系数较低的指标包括“从业人数”、“研发人员占比”等，这些指标在企业竞争力评估中的重要性较小。因为在企业中，更多的从业人数和更多的研发人员并不代表企业由更强的竞争力。在计算机行业中一本知名的关于项目管理的书籍《人月神话》探讨了人员与效率的问题。书中最为鲜明的观点就是，一个项目不会因为我们不断地投入人员而提高质量和效率，相反地，无谓地增加人员投入反而会造成人员冗余，从而</w:t>
      </w:r>
      <w:ins w:id="1171" w:author="Tu Tu" w:date="2023-05-03T18:49:00Z">
        <w:r w:rsidR="00791559">
          <w:rPr>
            <w:rFonts w:ascii="宋体" w:eastAsia="宋体" w:hAnsi="宋体" w:hint="eastAsia"/>
            <w:sz w:val="24"/>
            <w:szCs w:val="24"/>
          </w:rPr>
          <w:t>影响</w:t>
        </w:r>
        <w:r w:rsidR="00B80F32">
          <w:rPr>
            <w:rFonts w:ascii="宋体" w:eastAsia="宋体" w:hAnsi="宋体" w:hint="eastAsia"/>
            <w:sz w:val="24"/>
            <w:szCs w:val="24"/>
          </w:rPr>
          <w:t>项目的效率</w:t>
        </w:r>
      </w:ins>
      <w:del w:id="1172" w:author="Tu Tu" w:date="2023-05-03T18:48:00Z">
        <w:r w:rsidRPr="00C85D44" w:rsidDel="00B80F32">
          <w:rPr>
            <w:rFonts w:ascii="宋体" w:eastAsia="宋体" w:hAnsi="宋体" w:hint="eastAsia"/>
            <w:sz w:val="24"/>
            <w:szCs w:val="24"/>
          </w:rPr>
          <w:delText>使得项目行进效率地</w:delText>
        </w:r>
      </w:del>
      <w:r w:rsidRPr="00C85D44">
        <w:rPr>
          <w:rFonts w:ascii="宋体" w:eastAsia="宋体" w:hAnsi="宋体" w:hint="eastAsia"/>
          <w:sz w:val="24"/>
          <w:szCs w:val="24"/>
        </w:rPr>
        <w:t>，甚至</w:t>
      </w:r>
      <w:ins w:id="1173" w:author="Tu Tu" w:date="2023-05-03T18:49:00Z">
        <w:r w:rsidR="00427C9F">
          <w:rPr>
            <w:rFonts w:ascii="宋体" w:eastAsia="宋体" w:hAnsi="宋体" w:hint="eastAsia"/>
            <w:sz w:val="24"/>
            <w:szCs w:val="24"/>
          </w:rPr>
          <w:t>导致</w:t>
        </w:r>
        <w:r w:rsidR="00B34771">
          <w:rPr>
            <w:rFonts w:ascii="宋体" w:eastAsia="宋体" w:hAnsi="宋体" w:hint="eastAsia"/>
            <w:sz w:val="24"/>
            <w:szCs w:val="24"/>
          </w:rPr>
          <w:t>项目</w:t>
        </w:r>
      </w:ins>
      <w:del w:id="1174" w:author="Tu Tu" w:date="2023-05-03T18:49:00Z">
        <w:r w:rsidRPr="00C85D44" w:rsidDel="00427C9F">
          <w:rPr>
            <w:rFonts w:ascii="宋体" w:eastAsia="宋体" w:hAnsi="宋体" w:hint="eastAsia"/>
            <w:sz w:val="24"/>
            <w:szCs w:val="24"/>
          </w:rPr>
          <w:delText>严重</w:delText>
        </w:r>
      </w:del>
      <w:r w:rsidRPr="00C85D44">
        <w:rPr>
          <w:rFonts w:ascii="宋体" w:eastAsia="宋体" w:hAnsi="宋体" w:hint="eastAsia"/>
          <w:sz w:val="24"/>
          <w:szCs w:val="24"/>
        </w:rPr>
        <w:t>停滞不前。因此这些数字的确很好地反映了现实中的部分情况，</w:t>
      </w:r>
      <w:del w:id="1175" w:author="Tu Tu" w:date="2023-05-03T18:49:00Z">
        <w:r w:rsidRPr="00C85D44" w:rsidDel="007C7A7F">
          <w:rPr>
            <w:rFonts w:ascii="宋体" w:eastAsia="宋体" w:hAnsi="宋体" w:hint="eastAsia"/>
            <w:sz w:val="24"/>
            <w:szCs w:val="24"/>
          </w:rPr>
          <w:delText>的</w:delText>
        </w:r>
      </w:del>
      <w:r w:rsidRPr="00C85D44">
        <w:rPr>
          <w:rFonts w:ascii="宋体" w:eastAsia="宋体" w:hAnsi="宋体" w:hint="eastAsia"/>
          <w:sz w:val="24"/>
          <w:szCs w:val="24"/>
        </w:rPr>
        <w:t>它们可以帮助我们了解各个指标在评估中的相对重要性，从而更好地进行企业竞争力评估</w:t>
      </w:r>
      <w:r w:rsidRPr="000C6F9C">
        <w:rPr>
          <w:rFonts w:ascii="宋体" w:eastAsia="宋体" w:hAnsi="宋体" w:hint="eastAsia"/>
          <w:sz w:val="24"/>
          <w:szCs w:val="24"/>
        </w:rPr>
        <w:t>和比较分析。</w:t>
      </w:r>
    </w:p>
    <w:p w14:paraId="1621537D" w14:textId="1096CA09" w:rsidR="009958A9" w:rsidRPr="00214B76" w:rsidRDefault="007A1DAA" w:rsidP="00214B76">
      <w:pPr>
        <w:pStyle w:val="3"/>
        <w:rPr>
          <w:rFonts w:ascii="黑体" w:eastAsia="黑体" w:hAnsi="黑体"/>
          <w:sz w:val="28"/>
          <w:szCs w:val="28"/>
        </w:rPr>
      </w:pPr>
      <w:bookmarkStart w:id="1176" w:name="_Toc134034147"/>
      <w:r w:rsidRPr="004F29D8">
        <w:rPr>
          <w:rFonts w:ascii="Times New Roman" w:eastAsia="黑体" w:hAnsi="Times New Roman"/>
          <w:sz w:val="28"/>
          <w:szCs w:val="28"/>
        </w:rPr>
        <w:t>3</w:t>
      </w:r>
      <w:r w:rsidR="00FB097E">
        <w:rPr>
          <w:rFonts w:ascii="黑体" w:eastAsia="黑体" w:hAnsi="黑体" w:hint="eastAsia"/>
          <w:sz w:val="28"/>
          <w:szCs w:val="28"/>
        </w:rPr>
        <w:t>．</w:t>
      </w:r>
      <w:r w:rsidR="001277F6" w:rsidRPr="00214B76">
        <w:rPr>
          <w:rFonts w:ascii="黑体" w:eastAsia="黑体" w:hAnsi="黑体" w:hint="eastAsia"/>
          <w:sz w:val="28"/>
          <w:szCs w:val="28"/>
        </w:rPr>
        <w:t>计算</w:t>
      </w:r>
      <w:del w:id="1177" w:author="Tu Tu" w:date="2023-05-03T19:03:00Z">
        <w:r w:rsidR="0022265E" w:rsidRPr="00C917AD" w:rsidDel="00E56C94">
          <w:rPr>
            <w:rFonts w:ascii="Times New Roman" w:eastAsia="黑体" w:hAnsi="Times New Roman" w:hint="eastAsia"/>
            <w:sz w:val="28"/>
            <w:szCs w:val="28"/>
          </w:rPr>
          <w:delText>TOPSIS</w:delText>
        </w:r>
      </w:del>
      <w:ins w:id="1178" w:author="Tu Tu" w:date="2023-05-03T19:03:00Z">
        <w:r w:rsidR="00E56C94" w:rsidRPr="004F29D8">
          <w:rPr>
            <w:rFonts w:ascii="Times New Roman" w:eastAsia="黑体" w:hAnsi="Times New Roman" w:hint="eastAsia"/>
            <w:sz w:val="28"/>
            <w:szCs w:val="28"/>
          </w:rPr>
          <w:t>TOPSIS</w:t>
        </w:r>
      </w:ins>
      <w:r w:rsidR="007C1948" w:rsidRPr="00214B76">
        <w:rPr>
          <w:rFonts w:ascii="黑体" w:eastAsia="黑体" w:hAnsi="黑体" w:hint="eastAsia"/>
          <w:sz w:val="28"/>
          <w:szCs w:val="28"/>
        </w:rPr>
        <w:t>方法</w:t>
      </w:r>
      <w:r w:rsidR="001277F6" w:rsidRPr="00214B76">
        <w:rPr>
          <w:rFonts w:ascii="黑体" w:eastAsia="黑体" w:hAnsi="黑体" w:hint="eastAsia"/>
          <w:sz w:val="28"/>
          <w:szCs w:val="28"/>
        </w:rPr>
        <w:t>综合得分</w:t>
      </w:r>
      <w:bookmarkStart w:id="1179" w:name="_Hlk133825552"/>
      <w:bookmarkEnd w:id="1176"/>
    </w:p>
    <w:bookmarkEnd w:id="1179"/>
    <w:p w14:paraId="04733DE8" w14:textId="595C21C5" w:rsidR="00976D21" w:rsidRPr="00C14C39" w:rsidRDefault="009958A9" w:rsidP="009958A9">
      <w:pPr>
        <w:spacing w:line="360" w:lineRule="auto"/>
        <w:rPr>
          <w:iCs/>
          <w:sz w:val="24"/>
          <w:szCs w:val="24"/>
        </w:rPr>
      </w:pPr>
      <w:r>
        <w:tab/>
      </w:r>
      <w:r w:rsidR="00331853" w:rsidRPr="00C14C39">
        <w:rPr>
          <w:rFonts w:hint="eastAsia"/>
          <w:sz w:val="24"/>
          <w:szCs w:val="24"/>
        </w:rPr>
        <w:t>在刚刚</w:t>
      </w:r>
      <w:r w:rsidRPr="00C14C39">
        <w:rPr>
          <w:rFonts w:hint="eastAsia"/>
          <w:sz w:val="24"/>
          <w:szCs w:val="24"/>
        </w:rPr>
        <w:t>经过标准化处理后</w:t>
      </w:r>
      <w:r w:rsidR="00331853" w:rsidRPr="00C14C39">
        <w:rPr>
          <w:rFonts w:hint="eastAsia"/>
          <w:sz w:val="24"/>
          <w:szCs w:val="24"/>
        </w:rPr>
        <w:t>（即正向化处理）</w:t>
      </w:r>
      <w:r w:rsidR="007703DA" w:rsidRPr="00C14C39">
        <w:rPr>
          <w:rFonts w:hint="eastAsia"/>
          <w:sz w:val="24"/>
          <w:szCs w:val="24"/>
        </w:rPr>
        <w:t>，我们</w:t>
      </w:r>
      <w:r w:rsidRPr="00C14C39">
        <w:rPr>
          <w:rFonts w:hint="eastAsia"/>
          <w:sz w:val="24"/>
          <w:szCs w:val="24"/>
        </w:rPr>
        <w:t>得到了</w:t>
      </w:r>
      <w:r w:rsidRPr="004F29D8">
        <w:rPr>
          <w:rFonts w:ascii="Times New Roman" w:hAnsi="Times New Roman" w:hint="eastAsia"/>
          <w:sz w:val="24"/>
          <w:szCs w:val="24"/>
        </w:rPr>
        <w:t>1</w:t>
      </w:r>
      <w:r w:rsidRPr="004F29D8">
        <w:rPr>
          <w:rFonts w:ascii="Times New Roman" w:hAnsi="Times New Roman"/>
          <w:sz w:val="24"/>
          <w:szCs w:val="24"/>
        </w:rPr>
        <w:t>5</w:t>
      </w:r>
      <w:r w:rsidRPr="00C14C39">
        <w:rPr>
          <w:rFonts w:hint="eastAsia"/>
          <w:sz w:val="24"/>
          <w:szCs w:val="24"/>
        </w:rPr>
        <w:t>家嵌入式上市公司标准化决策矩阵</w:t>
      </w:r>
      <m:oMath>
        <m:sSub>
          <m:sSubPr>
            <m:ctrlPr>
              <w:rPr>
                <w:rFonts w:ascii="Cambria Math" w:hAnsi="Cambria Math"/>
                <w:sz w:val="24"/>
                <w:szCs w:val="24"/>
              </w:rPr>
            </m:ctrlPr>
          </m:sSubPr>
          <m:e>
            <m:r>
              <w:rPr>
                <w:rFonts w:ascii="Cambria Math" w:hAnsi="Cambria Math" w:hint="eastAsia"/>
                <w:sz w:val="24"/>
                <w:szCs w:val="24"/>
              </w:rPr>
              <m:t>B</m:t>
            </m:r>
          </m:e>
          <m:sub>
            <m:r>
              <w:rPr>
                <w:rFonts w:ascii="Cambria Math" w:hAnsi="Cambria Math"/>
                <w:sz w:val="24"/>
                <w:szCs w:val="24"/>
              </w:rPr>
              <m:t>mn</m:t>
            </m:r>
          </m:sub>
        </m:sSub>
      </m:oMath>
      <w:r w:rsidRPr="00C14C39">
        <w:rPr>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ij</m:t>
                    </m:r>
                  </m:sub>
                </m:sSub>
              </m:e>
            </m:d>
          </m:e>
          <m:sub>
            <m:r>
              <w:rPr>
                <w:rFonts w:ascii="Cambria Math" w:hAnsi="Cambria Math"/>
                <w:sz w:val="24"/>
                <w:szCs w:val="24"/>
              </w:rPr>
              <m:t>mxn</m:t>
            </m:r>
          </m:sub>
        </m:sSub>
      </m:oMath>
      <w:r w:rsidR="0082289D" w:rsidRPr="00C14C39">
        <w:rPr>
          <w:rFonts w:hint="eastAsia"/>
          <w:sz w:val="24"/>
          <w:szCs w:val="24"/>
        </w:rPr>
        <w:t>。我们将该矩阵</w:t>
      </w:r>
      <w:r w:rsidRPr="00C14C39">
        <w:rPr>
          <w:rFonts w:hint="eastAsia"/>
          <w:iCs/>
          <w:sz w:val="24"/>
          <w:szCs w:val="24"/>
        </w:rPr>
        <w:t>与嵌入式计算机上市公司投资价值评价指标体系</w:t>
      </w:r>
      <w:proofErr w:type="gramStart"/>
      <w:r w:rsidRPr="00C14C39">
        <w:rPr>
          <w:rFonts w:hint="eastAsia"/>
          <w:iCs/>
          <w:sz w:val="24"/>
          <w:szCs w:val="24"/>
        </w:rPr>
        <w:t>熵权向量</w:t>
      </w:r>
      <w:bookmarkStart w:id="1180" w:name="_Hlk133690245"/>
      <w:proofErr w:type="gramEnd"/>
      <m:oMath>
        <m:r>
          <w:rPr>
            <w:rFonts w:ascii="Cambria Math" w:hAnsi="Cambria Math" w:hint="eastAsia"/>
            <w:sz w:val="24"/>
            <w:szCs w:val="24"/>
          </w:rPr>
          <m:t>w</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oMath>
      <w:bookmarkEnd w:id="1180"/>
      <w:r w:rsidRPr="00C14C39">
        <w:rPr>
          <w:rFonts w:hint="eastAsia"/>
          <w:sz w:val="24"/>
          <w:szCs w:val="24"/>
        </w:rPr>
        <w:t>分别一一相乘，得到加权后的嵌入</w:t>
      </w:r>
      <w:r w:rsidRPr="00C14C39">
        <w:rPr>
          <w:rFonts w:hint="eastAsia"/>
          <w:sz w:val="24"/>
          <w:szCs w:val="24"/>
        </w:rPr>
        <w:lastRenderedPageBreak/>
        <w:t>式计算机上市公司投资价值评价指标标准化决策矩阵</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mn</m:t>
            </m:r>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e>
            </m:d>
          </m:e>
          <m:sub>
            <m:r>
              <w:rPr>
                <w:rFonts w:ascii="Cambria Math" w:hAnsi="Cambria Math"/>
                <w:sz w:val="24"/>
                <w:szCs w:val="24"/>
              </w:rPr>
              <m:t>mxn</m:t>
            </m:r>
          </m:sub>
        </m:sSub>
      </m:oMath>
      <w:r w:rsidR="00976D21" w:rsidRPr="00C14C39">
        <w:rPr>
          <w:rFonts w:hint="eastAsia"/>
          <w:sz w:val="24"/>
          <w:szCs w:val="24"/>
        </w:rPr>
        <w:t>。</w:t>
      </w:r>
      <w:r w:rsidR="00976D21" w:rsidRPr="00C14C39">
        <w:rPr>
          <w:rFonts w:hint="eastAsia"/>
          <w:iCs/>
          <w:sz w:val="24"/>
          <w:szCs w:val="24"/>
        </w:rPr>
        <w:t>具体的</w:t>
      </w:r>
      <w:r w:rsidRPr="00C14C39">
        <w:rPr>
          <w:rFonts w:hint="eastAsia"/>
          <w:iCs/>
          <w:sz w:val="24"/>
          <w:szCs w:val="24"/>
        </w:rPr>
        <w:t>表达式为</w:t>
      </w:r>
      <w:r w:rsidR="00643E1E" w:rsidRPr="00C14C39">
        <w:rPr>
          <w:rFonts w:hint="eastAsia"/>
          <w:iCs/>
          <w:sz w:val="24"/>
          <w:szCs w:val="24"/>
        </w:rPr>
        <w:t>：</w:t>
      </w:r>
    </w:p>
    <w:p w14:paraId="178CB1B0" w14:textId="7BFF1485" w:rsidR="009958A9" w:rsidRPr="00C14C39" w:rsidRDefault="00976D21" w:rsidP="009958A9">
      <w:pPr>
        <w:spacing w:line="360" w:lineRule="auto"/>
        <w:rPr>
          <w:rFonts w:ascii="宋体" w:eastAsia="宋体" w:hAnsi="宋体"/>
          <w:sz w:val="24"/>
          <w:szCs w:val="24"/>
        </w:rPr>
      </w:pP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000D32E3" w:rsidRPr="00C14C39">
        <w:rPr>
          <w:iCs/>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oMath>
      <w:r w:rsidR="009958A9" w:rsidRPr="00C14C3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009958A9" w:rsidRPr="00C14C39">
        <w:rPr>
          <w:rFonts w:ascii="宋体" w:eastAsia="宋体" w:hAnsi="宋体" w:hint="eastAsia"/>
          <w:sz w:val="24"/>
          <w:szCs w:val="24"/>
        </w:rPr>
        <w:t xml:space="preserve"> （</w:t>
      </w:r>
      <w:r w:rsidR="009958A9" w:rsidRPr="004F29D8">
        <w:rPr>
          <w:rFonts w:ascii="Times New Roman" w:eastAsia="宋体" w:hAnsi="Times New Roman" w:hint="eastAsia"/>
          <w:sz w:val="24"/>
          <w:szCs w:val="24"/>
        </w:rPr>
        <w:t>1</w:t>
      </w:r>
      <w:r w:rsidR="009958A9" w:rsidRPr="004F29D8">
        <w:rPr>
          <w:rFonts w:ascii="Times New Roman" w:eastAsia="宋体" w:hAnsi="Times New Roman"/>
          <w:sz w:val="24"/>
          <w:szCs w:val="24"/>
        </w:rPr>
        <w:t>0</w:t>
      </w:r>
      <w:r w:rsidR="009958A9" w:rsidRPr="00C14C39">
        <w:rPr>
          <w:rFonts w:ascii="宋体" w:eastAsia="宋体" w:hAnsi="宋体" w:hint="eastAsia"/>
          <w:sz w:val="24"/>
          <w:szCs w:val="24"/>
        </w:rPr>
        <w:t>）</w:t>
      </w:r>
    </w:p>
    <w:p w14:paraId="0B896729" w14:textId="17BE4D66" w:rsidR="009958A9" w:rsidRPr="00C14C39" w:rsidRDefault="009958A9" w:rsidP="009958A9">
      <w:pPr>
        <w:spacing w:line="360" w:lineRule="auto"/>
        <w:rPr>
          <w:rFonts w:ascii="宋体" w:eastAsia="宋体" w:hAnsi="宋体"/>
          <w:iCs/>
          <w:sz w:val="24"/>
          <w:szCs w:val="24"/>
        </w:rPr>
      </w:pPr>
      <w:r w:rsidRPr="00C14C39">
        <w:rPr>
          <w:rFonts w:ascii="宋体" w:eastAsia="宋体" w:hAnsi="宋体"/>
          <w:iCs/>
          <w:sz w:val="24"/>
          <w:szCs w:val="24"/>
        </w:rPr>
        <w:tab/>
      </w:r>
      <w:r w:rsidR="00D9462B" w:rsidRPr="00C14C39">
        <w:rPr>
          <w:rFonts w:ascii="宋体" w:eastAsia="宋体" w:hAnsi="宋体" w:hint="eastAsia"/>
          <w:iCs/>
          <w:sz w:val="24"/>
          <w:szCs w:val="24"/>
        </w:rPr>
        <w:t>然后，我们再从标准化决策矩阵中</w:t>
      </w:r>
      <w:r w:rsidRPr="00C14C39">
        <w:rPr>
          <w:rFonts w:ascii="宋体" w:eastAsia="宋体" w:hAnsi="宋体" w:hint="eastAsia"/>
          <w:iCs/>
          <w:sz w:val="24"/>
          <w:szCs w:val="24"/>
        </w:rPr>
        <w:t>确定</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020</w:t>
      </w:r>
      <w:r w:rsidRPr="00C14C39">
        <w:rPr>
          <w:rFonts w:ascii="宋体" w:eastAsia="宋体" w:hAnsi="宋体" w:hint="eastAsia"/>
          <w:iCs/>
          <w:sz w:val="24"/>
          <w:szCs w:val="24"/>
        </w:rPr>
        <w:t>年、</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021</w:t>
      </w:r>
      <w:r w:rsidRPr="00C14C39">
        <w:rPr>
          <w:rFonts w:ascii="宋体" w:eastAsia="宋体" w:hAnsi="宋体" w:hint="eastAsia"/>
          <w:iCs/>
          <w:sz w:val="24"/>
          <w:szCs w:val="24"/>
        </w:rPr>
        <w:t>年、</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022</w:t>
      </w:r>
      <w:r w:rsidRPr="00C14C39">
        <w:rPr>
          <w:rFonts w:ascii="宋体" w:eastAsia="宋体" w:hAnsi="宋体" w:hint="eastAsia"/>
          <w:iCs/>
          <w:sz w:val="24"/>
          <w:szCs w:val="24"/>
        </w:rPr>
        <w:t>年各项评价指标的正理想解向量和</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向量。计算得到的</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020</w:t>
      </w:r>
      <w:r w:rsidRPr="00C14C39">
        <w:rPr>
          <w:rFonts w:ascii="宋体" w:eastAsia="宋体" w:hAnsi="宋体" w:hint="eastAsia"/>
          <w:iCs/>
          <w:sz w:val="24"/>
          <w:szCs w:val="24"/>
        </w:rPr>
        <w:t>年、</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021</w:t>
      </w:r>
      <w:r w:rsidRPr="00C14C39">
        <w:rPr>
          <w:rFonts w:ascii="宋体" w:eastAsia="宋体" w:hAnsi="宋体" w:hint="eastAsia"/>
          <w:iCs/>
          <w:sz w:val="24"/>
          <w:szCs w:val="24"/>
        </w:rPr>
        <w:t>年各项评价指标的正理想解向量为：</w:t>
      </w:r>
    </w:p>
    <w:p w14:paraId="3147488B" w14:textId="646068F0" w:rsidR="009958A9" w:rsidRPr="00B02D43" w:rsidRDefault="00880F00" w:rsidP="009958A9">
      <w:pPr>
        <w:spacing w:line="360" w:lineRule="auto"/>
        <w:rPr>
          <w:rFonts w:ascii="宋体" w:eastAsia="宋体" w:hAnsi="宋体" w:cs="宋体"/>
          <w:color w:val="000000"/>
          <w:kern w:val="0"/>
          <w:sz w:val="24"/>
          <w:szCs w:val="24"/>
        </w:rPr>
      </w:pPr>
      <w:r>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009958A9" w:rsidRPr="00C14C39">
        <w:rPr>
          <w:rFonts w:ascii="宋体" w:eastAsia="宋体" w:hAnsi="宋体" w:hint="eastAsia"/>
          <w:sz w:val="24"/>
          <w:szCs w:val="24"/>
        </w:rPr>
        <w:t>(</w:t>
      </w:r>
      <w:r w:rsidR="00B02D43" w:rsidRPr="004F29D8">
        <w:rPr>
          <w:rFonts w:ascii="Times New Roman" w:eastAsia="宋体" w:hAnsi="Times New Roman"/>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0134</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251D8F">
        <w:rPr>
          <w:rFonts w:ascii="宋体" w:eastAsia="宋体" w:hAnsi="宋体"/>
          <w:sz w:val="24"/>
          <w:szCs w:val="24"/>
        </w:rPr>
        <w:t>.</w:t>
      </w:r>
      <w:r w:rsidR="00B02D43" w:rsidRPr="004F29D8">
        <w:rPr>
          <w:rFonts w:ascii="Times New Roman" w:eastAsia="宋体" w:hAnsi="Times New Roman" w:hint="eastAsia"/>
          <w:sz w:val="24"/>
          <w:szCs w:val="24"/>
        </w:rPr>
        <w:t>0</w:t>
      </w:r>
      <w:r w:rsidR="00B02D43" w:rsidRPr="004F29D8">
        <w:rPr>
          <w:rFonts w:ascii="Times New Roman" w:eastAsia="宋体" w:hAnsi="Times New Roman"/>
          <w:sz w:val="24"/>
          <w:szCs w:val="24"/>
        </w:rPr>
        <w:t>75</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088</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037</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124</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057</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147</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08</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016</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05</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098</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054</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049</w:t>
      </w:r>
      <w:r w:rsidR="00B02D43">
        <w:rPr>
          <w:rFonts w:ascii="Times New Roman" w:eastAsia="宋体" w:hAnsi="Times New Roman" w:cs="宋体" w:hint="eastAsia"/>
          <w:color w:val="000000"/>
          <w:kern w:val="0"/>
          <w:sz w:val="24"/>
          <w:szCs w:val="24"/>
        </w:rPr>
        <w:t>)</w:t>
      </w:r>
    </w:p>
    <w:p w14:paraId="16B6BC43" w14:textId="1D3F38C5"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00B02D43" w:rsidRPr="004F29D8">
        <w:rPr>
          <w:rFonts w:ascii="Times New Roman" w:eastAsia="宋体" w:hAnsi="Times New Roman"/>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159</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034</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086</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037</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129</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072</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111</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081</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041</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054</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116</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025</w:t>
      </w:r>
      <w:r w:rsidR="00B02D43">
        <w:rPr>
          <w:rFonts w:ascii="宋体" w:eastAsia="宋体" w:hAnsi="宋体" w:hint="eastAsia"/>
          <w:sz w:val="24"/>
          <w:szCs w:val="24"/>
        </w:rPr>
        <w:t>，</w:t>
      </w:r>
      <w:r w:rsidR="00B02D43" w:rsidRPr="004F29D8">
        <w:rPr>
          <w:rFonts w:ascii="Times New Roman" w:eastAsia="宋体" w:hAnsi="Times New Roman" w:hint="eastAsia"/>
          <w:sz w:val="24"/>
          <w:szCs w:val="24"/>
        </w:rPr>
        <w:t>0</w:t>
      </w:r>
      <w:r w:rsidR="00B02D43">
        <w:rPr>
          <w:rFonts w:ascii="宋体" w:eastAsia="宋体" w:hAnsi="宋体"/>
          <w:sz w:val="24"/>
          <w:szCs w:val="24"/>
        </w:rPr>
        <w:t>.</w:t>
      </w:r>
      <w:r w:rsidR="00B02D43" w:rsidRPr="004F29D8">
        <w:rPr>
          <w:rFonts w:ascii="Times New Roman" w:eastAsia="宋体" w:hAnsi="Times New Roman"/>
          <w:sz w:val="24"/>
          <w:szCs w:val="24"/>
        </w:rPr>
        <w:t>065</w:t>
      </w:r>
      <w:r w:rsidR="00B02D43">
        <w:rPr>
          <w:rFonts w:ascii="宋体" w:eastAsia="宋体" w:hAnsi="宋体" w:hint="eastAsia"/>
          <w:sz w:val="24"/>
          <w:szCs w:val="24"/>
        </w:rPr>
        <w:t>)</w:t>
      </w:r>
    </w:p>
    <w:p w14:paraId="7B611FEB" w14:textId="77777777"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063</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039</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077</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034</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026</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028</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032</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21</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082</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049</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061</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4F29D8">
        <w:rPr>
          <w:rFonts w:ascii="Times New Roman" w:eastAsia="宋体" w:hAnsi="Times New Roman" w:cs="宋体"/>
          <w:color w:val="000000"/>
          <w:kern w:val="0"/>
          <w:sz w:val="24"/>
          <w:szCs w:val="24"/>
        </w:rPr>
        <w:t>058</w:t>
      </w:r>
      <w:r w:rsidRPr="00C14C39">
        <w:rPr>
          <w:rFonts w:ascii="宋体" w:eastAsia="宋体" w:hAnsi="宋体" w:cs="宋体"/>
          <w:color w:val="000000"/>
          <w:kern w:val="0"/>
          <w:sz w:val="24"/>
          <w:szCs w:val="24"/>
        </w:rPr>
        <w:t>)</w:t>
      </w:r>
    </w:p>
    <w:p w14:paraId="58126272" w14:textId="77777777" w:rsidR="009958A9" w:rsidRPr="00C14C39" w:rsidRDefault="009958A9" w:rsidP="009958A9">
      <w:pPr>
        <w:rPr>
          <w:rFonts w:ascii="宋体" w:eastAsia="宋体" w:hAnsi="宋体"/>
          <w:iCs/>
          <w:sz w:val="24"/>
          <w:szCs w:val="24"/>
        </w:rPr>
      </w:pPr>
      <w:r w:rsidRPr="00C14C39">
        <w:rPr>
          <w:rFonts w:ascii="宋体" w:eastAsia="宋体" w:hAnsi="宋体" w:hint="eastAsia"/>
          <w:iCs/>
          <w:sz w:val="24"/>
          <w:szCs w:val="24"/>
        </w:rPr>
        <w:t>计算得到的</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020</w:t>
      </w:r>
      <w:r w:rsidRPr="00C14C39">
        <w:rPr>
          <w:rFonts w:ascii="宋体" w:eastAsia="宋体" w:hAnsi="宋体" w:hint="eastAsia"/>
          <w:iCs/>
          <w:sz w:val="24"/>
          <w:szCs w:val="24"/>
        </w:rPr>
        <w:t>年、</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021</w:t>
      </w:r>
      <w:r w:rsidRPr="00C14C39">
        <w:rPr>
          <w:rFonts w:ascii="宋体" w:eastAsia="宋体" w:hAnsi="宋体" w:hint="eastAsia"/>
          <w:iCs/>
          <w:sz w:val="24"/>
          <w:szCs w:val="24"/>
        </w:rPr>
        <w:t>年、</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022</w:t>
      </w:r>
      <w:r w:rsidRPr="00C14C39">
        <w:rPr>
          <w:rFonts w:ascii="宋体" w:eastAsia="宋体" w:hAnsi="宋体" w:hint="eastAsia"/>
          <w:iCs/>
          <w:sz w:val="24"/>
          <w:szCs w:val="24"/>
        </w:rPr>
        <w:t>年各项评价指标的</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向量为：</w:t>
      </w:r>
    </w:p>
    <w:p w14:paraId="545794CB" w14:textId="21B82C30"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Pr="00C14C39">
        <w:rPr>
          <w:rFonts w:ascii="宋体" w:eastAsia="宋体" w:hAnsi="宋体" w:hint="eastAsia"/>
          <w:sz w:val="24"/>
          <w:szCs w:val="24"/>
        </w:rPr>
        <w:t>(</w:t>
      </w:r>
      <w:r w:rsidR="00251D8F" w:rsidRPr="004F29D8">
        <w:rPr>
          <w:rFonts w:ascii="Times New Roman" w:eastAsia="宋体" w:hAnsi="Times New Roman"/>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hint="eastAsia"/>
          <w:sz w:val="24"/>
          <w:szCs w:val="24"/>
        </w:rPr>
        <w:t>，</w:t>
      </w:r>
      <w:r w:rsidR="00251D8F" w:rsidRPr="004F29D8">
        <w:rPr>
          <w:rFonts w:ascii="Times New Roman" w:eastAsia="宋体" w:hAnsi="Times New Roman" w:hint="eastAsia"/>
          <w:sz w:val="24"/>
          <w:szCs w:val="24"/>
        </w:rPr>
        <w:t>0</w:t>
      </w:r>
      <w:r w:rsidR="00251D8F">
        <w:rPr>
          <w:rFonts w:ascii="宋体" w:eastAsia="宋体" w:hAnsi="宋体"/>
          <w:sz w:val="24"/>
          <w:szCs w:val="24"/>
        </w:rPr>
        <w:t>.</w:t>
      </w:r>
      <w:r w:rsidR="00251D8F" w:rsidRPr="004F29D8">
        <w:rPr>
          <w:rFonts w:ascii="Times New Roman" w:eastAsia="宋体" w:hAnsi="Times New Roman"/>
          <w:sz w:val="24"/>
          <w:szCs w:val="24"/>
        </w:rPr>
        <w:t>001</w:t>
      </w:r>
      <w:r w:rsidR="00251D8F">
        <w:rPr>
          <w:rFonts w:ascii="宋体" w:eastAsia="宋体" w:hAnsi="宋体"/>
          <w:sz w:val="24"/>
          <w:szCs w:val="24"/>
        </w:rPr>
        <w:t>,</w:t>
      </w:r>
      <w:r w:rsidR="00251D8F" w:rsidRPr="004F29D8">
        <w:rPr>
          <w:rFonts w:ascii="Times New Roman" w:eastAsia="宋体" w:hAnsi="Times New Roman"/>
          <w:sz w:val="24"/>
          <w:szCs w:val="24"/>
        </w:rPr>
        <w:t>0</w:t>
      </w:r>
      <w:r w:rsidR="00251D8F">
        <w:rPr>
          <w:rFonts w:ascii="宋体" w:eastAsia="宋体" w:hAnsi="宋体" w:hint="eastAsia"/>
          <w:sz w:val="24"/>
          <w:szCs w:val="24"/>
        </w:rPr>
        <w:t>)</w:t>
      </w:r>
    </w:p>
    <w:p w14:paraId="3EF4005F" w14:textId="7C906D8A"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002</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001</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001</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001</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001</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001</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001</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001</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w:t>
      </w:r>
      <w:r w:rsidR="003F792D">
        <w:rPr>
          <w:rFonts w:ascii="宋体" w:eastAsia="宋体" w:hAnsi="宋体"/>
          <w:sz w:val="24"/>
          <w:szCs w:val="24"/>
        </w:rPr>
        <w:t>.</w:t>
      </w:r>
      <w:r w:rsidR="003F792D" w:rsidRPr="004F29D8">
        <w:rPr>
          <w:rFonts w:ascii="Times New Roman" w:eastAsia="宋体" w:hAnsi="Times New Roman"/>
          <w:sz w:val="24"/>
          <w:szCs w:val="24"/>
        </w:rPr>
        <w:t>001</w:t>
      </w:r>
      <w:r w:rsidR="003F792D">
        <w:rPr>
          <w:rFonts w:ascii="宋体" w:eastAsia="宋体" w:hAnsi="宋体"/>
          <w:sz w:val="24"/>
          <w:szCs w:val="24"/>
        </w:rPr>
        <w:t>)</w:t>
      </w:r>
    </w:p>
    <w:p w14:paraId="31BF0113" w14:textId="68C0DC74"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002</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r w:rsidR="000A0473" w:rsidRPr="004F29D8">
        <w:rPr>
          <w:rFonts w:ascii="Times New Roman" w:eastAsia="宋体" w:hAnsi="Times New Roman"/>
          <w:sz w:val="24"/>
          <w:szCs w:val="24"/>
        </w:rPr>
        <w:t>0</w:t>
      </w:r>
      <w:r w:rsidR="000A0473">
        <w:rPr>
          <w:rFonts w:ascii="宋体" w:eastAsia="宋体" w:hAnsi="宋体"/>
          <w:sz w:val="24"/>
          <w:szCs w:val="24"/>
        </w:rPr>
        <w:t>.</w:t>
      </w:r>
      <w:r w:rsidR="000A0473" w:rsidRPr="004F29D8">
        <w:rPr>
          <w:rFonts w:ascii="Times New Roman" w:eastAsia="宋体" w:hAnsi="Times New Roman"/>
          <w:sz w:val="24"/>
          <w:szCs w:val="24"/>
        </w:rPr>
        <w:t>001</w:t>
      </w:r>
      <w:r w:rsidR="000A0473">
        <w:rPr>
          <w:rFonts w:ascii="宋体" w:eastAsia="宋体" w:hAnsi="宋体"/>
          <w:sz w:val="24"/>
          <w:szCs w:val="24"/>
        </w:rPr>
        <w:t>)</w:t>
      </w:r>
    </w:p>
    <w:p w14:paraId="0798F119" w14:textId="50B24311" w:rsidR="009958A9" w:rsidRPr="00C14C39" w:rsidRDefault="009958A9" w:rsidP="009958A9">
      <w:pPr>
        <w:spacing w:line="360" w:lineRule="auto"/>
        <w:rPr>
          <w:rFonts w:ascii="宋体" w:eastAsia="宋体" w:hAnsi="宋体"/>
          <w:sz w:val="24"/>
          <w:szCs w:val="24"/>
        </w:rPr>
      </w:pPr>
      <w:r w:rsidRPr="00C14C39">
        <w:rPr>
          <w:rFonts w:ascii="宋体" w:eastAsia="宋体" w:hAnsi="宋体"/>
          <w:iCs/>
          <w:sz w:val="24"/>
          <w:szCs w:val="24"/>
        </w:rPr>
        <w:tab/>
      </w:r>
      <w:r w:rsidR="000170E8" w:rsidRPr="00C14C39">
        <w:rPr>
          <w:rFonts w:ascii="宋体" w:eastAsia="宋体" w:hAnsi="宋体" w:hint="eastAsia"/>
          <w:iCs/>
          <w:sz w:val="24"/>
          <w:szCs w:val="24"/>
        </w:rPr>
        <w:t>有了正负理想解后，我们就可以</w:t>
      </w:r>
      <w:r w:rsidR="008E4F6D" w:rsidRPr="00C14C39">
        <w:rPr>
          <w:rFonts w:ascii="宋体" w:eastAsia="宋体" w:hAnsi="宋体" w:hint="eastAsia"/>
          <w:iCs/>
          <w:sz w:val="24"/>
          <w:szCs w:val="24"/>
        </w:rPr>
        <w:t>开始</w:t>
      </w:r>
      <w:r w:rsidRPr="00C14C39">
        <w:rPr>
          <w:rFonts w:ascii="宋体" w:eastAsia="宋体" w:hAnsi="宋体" w:hint="eastAsia"/>
          <w:iCs/>
          <w:sz w:val="24"/>
          <w:szCs w:val="24"/>
        </w:rPr>
        <w:t>确定</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020</w:t>
      </w:r>
      <w:r w:rsidRPr="00C14C39">
        <w:rPr>
          <w:rFonts w:ascii="宋体" w:eastAsia="宋体" w:hAnsi="宋体" w:hint="eastAsia"/>
          <w:iCs/>
          <w:sz w:val="24"/>
          <w:szCs w:val="24"/>
        </w:rPr>
        <w:t>年、</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021</w:t>
      </w:r>
      <w:r w:rsidRPr="00C14C39">
        <w:rPr>
          <w:rFonts w:ascii="宋体" w:eastAsia="宋体" w:hAnsi="宋体" w:hint="eastAsia"/>
          <w:iCs/>
          <w:sz w:val="24"/>
          <w:szCs w:val="24"/>
        </w:rPr>
        <w:t>年、</w:t>
      </w:r>
      <w:r w:rsidRPr="004F29D8">
        <w:rPr>
          <w:rFonts w:ascii="Times New Roman" w:eastAsia="宋体" w:hAnsi="Times New Roman" w:hint="eastAsia"/>
          <w:iCs/>
          <w:sz w:val="24"/>
          <w:szCs w:val="24"/>
        </w:rPr>
        <w:t>2</w:t>
      </w:r>
      <w:r w:rsidRPr="004F29D8">
        <w:rPr>
          <w:rFonts w:ascii="Times New Roman" w:eastAsia="宋体" w:hAnsi="Times New Roman"/>
          <w:iCs/>
          <w:sz w:val="24"/>
          <w:szCs w:val="24"/>
        </w:rPr>
        <w:t>022</w:t>
      </w:r>
      <w:r w:rsidRPr="00C14C39">
        <w:rPr>
          <w:rFonts w:ascii="宋体" w:eastAsia="宋体" w:hAnsi="宋体" w:hint="eastAsia"/>
          <w:iCs/>
          <w:sz w:val="24"/>
          <w:szCs w:val="24"/>
        </w:rPr>
        <w:t>年</w:t>
      </w:r>
      <w:r w:rsidRPr="004F29D8">
        <w:rPr>
          <w:rFonts w:ascii="Times New Roman" w:eastAsia="宋体" w:hAnsi="Times New Roman" w:hint="eastAsia"/>
          <w:iCs/>
          <w:sz w:val="24"/>
          <w:szCs w:val="24"/>
        </w:rPr>
        <w:t>1</w:t>
      </w:r>
      <w:r w:rsidRPr="004F29D8">
        <w:rPr>
          <w:rFonts w:ascii="Times New Roman" w:eastAsia="宋体" w:hAnsi="Times New Roman"/>
          <w:iCs/>
          <w:sz w:val="24"/>
          <w:szCs w:val="24"/>
        </w:rPr>
        <w:t>5</w:t>
      </w:r>
      <w:r w:rsidRPr="00C14C39">
        <w:rPr>
          <w:rFonts w:ascii="宋体" w:eastAsia="宋体" w:hAnsi="宋体" w:hint="eastAsia"/>
          <w:iCs/>
          <w:sz w:val="24"/>
          <w:szCs w:val="24"/>
        </w:rPr>
        <w:t>家样本公司正理想解、</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的距离为</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r w:rsidRPr="00C14C39">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p>
    <w:p w14:paraId="17DC0493" w14:textId="3904EFE2" w:rsidR="00E04A80" w:rsidRPr="00C85D44" w:rsidRDefault="00E04A80" w:rsidP="009F02E8">
      <w:pPr>
        <w:spacing w:line="360" w:lineRule="auto"/>
        <w:jc w:val="center"/>
        <w:rPr>
          <w:rFonts w:ascii="宋体" w:eastAsia="宋体" w:hAnsi="宋体"/>
          <w:sz w:val="24"/>
          <w:szCs w:val="24"/>
        </w:rPr>
        <w:pPrChange w:id="1181" w:author="Tu Tu" w:date="2023-05-03T19:25:00Z">
          <w:pPr>
            <w:spacing w:line="360" w:lineRule="auto"/>
          </w:pPr>
        </w:pPrChange>
      </w:pPr>
      <w:r>
        <w:rPr>
          <w:rFonts w:ascii="宋体" w:eastAsia="宋体" w:hAnsi="宋体" w:hint="eastAsia"/>
          <w:sz w:val="24"/>
          <w:szCs w:val="24"/>
        </w:rPr>
        <w:t>表</w:t>
      </w:r>
      <w:r w:rsidRPr="004F29D8">
        <w:rPr>
          <w:rFonts w:ascii="Times New Roman" w:eastAsia="宋体" w:hAnsi="Times New Roman" w:hint="eastAsia"/>
          <w:sz w:val="24"/>
          <w:szCs w:val="24"/>
        </w:rPr>
        <w:t>4</w:t>
      </w:r>
      <w:r>
        <w:rPr>
          <w:rFonts w:ascii="宋体" w:eastAsia="宋体" w:hAnsi="宋体"/>
          <w:sz w:val="24"/>
          <w:szCs w:val="24"/>
        </w:rPr>
        <w:t>-</w:t>
      </w:r>
      <w:r w:rsidRPr="004F29D8">
        <w:rPr>
          <w:rFonts w:ascii="Times New Roman" w:eastAsia="宋体" w:hAnsi="Times New Roman"/>
          <w:sz w:val="24"/>
          <w:szCs w:val="24"/>
        </w:rPr>
        <w:t>4</w:t>
      </w:r>
      <w:r>
        <w:rPr>
          <w:rFonts w:ascii="宋体" w:eastAsia="宋体" w:hAnsi="宋体" w:hint="eastAsia"/>
          <w:sz w:val="24"/>
          <w:szCs w:val="24"/>
        </w:rPr>
        <w:t>：</w:t>
      </w:r>
      <w:r w:rsidR="00474BD4" w:rsidRPr="004F29D8">
        <w:rPr>
          <w:rFonts w:ascii="Times New Roman" w:eastAsia="宋体" w:hAnsi="Times New Roman" w:hint="eastAsia"/>
          <w:sz w:val="24"/>
          <w:szCs w:val="24"/>
        </w:rPr>
        <w:t>2</w:t>
      </w:r>
      <w:r w:rsidR="00474BD4" w:rsidRPr="004F29D8">
        <w:rPr>
          <w:rFonts w:ascii="Times New Roman" w:eastAsia="宋体" w:hAnsi="Times New Roman"/>
          <w:sz w:val="24"/>
          <w:szCs w:val="24"/>
        </w:rPr>
        <w:t>020</w:t>
      </w:r>
      <w:r w:rsidR="00474BD4">
        <w:rPr>
          <w:rFonts w:ascii="宋体" w:eastAsia="宋体" w:hAnsi="宋体"/>
          <w:sz w:val="24"/>
          <w:szCs w:val="24"/>
        </w:rPr>
        <w:t>~</w:t>
      </w:r>
      <w:r w:rsidR="00474BD4" w:rsidRPr="004F29D8">
        <w:rPr>
          <w:rFonts w:ascii="Times New Roman" w:eastAsia="宋体" w:hAnsi="Times New Roman"/>
          <w:sz w:val="24"/>
          <w:szCs w:val="24"/>
        </w:rPr>
        <w:t>2022</w:t>
      </w:r>
      <w:r w:rsidR="00474BD4">
        <w:rPr>
          <w:rFonts w:ascii="宋体" w:eastAsia="宋体" w:hAnsi="宋体" w:hint="eastAsia"/>
          <w:sz w:val="24"/>
          <w:szCs w:val="24"/>
        </w:rPr>
        <w:t>年各样本公司</w:t>
      </w:r>
      <w:r>
        <w:rPr>
          <w:rFonts w:ascii="宋体" w:eastAsia="宋体" w:hAnsi="宋体" w:hint="eastAsia"/>
          <w:sz w:val="24"/>
          <w:szCs w:val="24"/>
        </w:rPr>
        <w:t>正负理想解</w:t>
      </w:r>
    </w:p>
    <w:tbl>
      <w:tblPr>
        <w:tblW w:w="798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39"/>
        <w:gridCol w:w="1113"/>
        <w:gridCol w:w="1168"/>
        <w:gridCol w:w="1113"/>
        <w:gridCol w:w="1168"/>
        <w:gridCol w:w="1113"/>
        <w:gridCol w:w="1168"/>
      </w:tblGrid>
      <w:tr w:rsidR="009958A9" w:rsidRPr="002A6BE5" w14:paraId="13622B2C" w14:textId="77777777" w:rsidTr="00B02D43">
        <w:trPr>
          <w:trHeight w:val="280"/>
        </w:trPr>
        <w:tc>
          <w:tcPr>
            <w:tcW w:w="1139" w:type="dxa"/>
            <w:vMerge w:val="restart"/>
            <w:shd w:val="clear" w:color="auto" w:fill="auto"/>
            <w:noWrap/>
            <w:vAlign w:val="center"/>
            <w:hideMark/>
          </w:tcPr>
          <w:p w14:paraId="11661298"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研究对象</w:t>
            </w:r>
          </w:p>
        </w:tc>
        <w:tc>
          <w:tcPr>
            <w:tcW w:w="2281" w:type="dxa"/>
            <w:gridSpan w:val="2"/>
            <w:shd w:val="clear" w:color="auto" w:fill="auto"/>
            <w:noWrap/>
            <w:vAlign w:val="center"/>
            <w:hideMark/>
          </w:tcPr>
          <w:p w14:paraId="13E401C6"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4F29D8">
              <w:rPr>
                <w:rFonts w:ascii="Times New Roman" w:eastAsia="宋体" w:hAnsi="Times New Roman" w:cs="宋体" w:hint="eastAsia"/>
                <w:b/>
                <w:bCs/>
                <w:color w:val="000000"/>
                <w:kern w:val="0"/>
                <w:szCs w:val="21"/>
              </w:rPr>
              <w:t>2020</w:t>
            </w:r>
          </w:p>
        </w:tc>
        <w:tc>
          <w:tcPr>
            <w:tcW w:w="2281" w:type="dxa"/>
            <w:gridSpan w:val="2"/>
            <w:shd w:val="clear" w:color="auto" w:fill="auto"/>
            <w:noWrap/>
            <w:vAlign w:val="center"/>
            <w:hideMark/>
          </w:tcPr>
          <w:p w14:paraId="2D24D762"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4F29D8">
              <w:rPr>
                <w:rFonts w:ascii="Times New Roman" w:eastAsia="宋体" w:hAnsi="Times New Roman" w:cs="宋体" w:hint="eastAsia"/>
                <w:b/>
                <w:bCs/>
                <w:color w:val="000000"/>
                <w:kern w:val="0"/>
                <w:szCs w:val="21"/>
              </w:rPr>
              <w:t>2021</w:t>
            </w:r>
          </w:p>
        </w:tc>
        <w:tc>
          <w:tcPr>
            <w:tcW w:w="2281" w:type="dxa"/>
            <w:gridSpan w:val="2"/>
            <w:shd w:val="clear" w:color="auto" w:fill="auto"/>
            <w:noWrap/>
            <w:vAlign w:val="center"/>
            <w:hideMark/>
          </w:tcPr>
          <w:p w14:paraId="796784E5"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4F29D8">
              <w:rPr>
                <w:rFonts w:ascii="Times New Roman" w:eastAsia="宋体" w:hAnsi="Times New Roman" w:cs="宋体" w:hint="eastAsia"/>
                <w:b/>
                <w:bCs/>
                <w:color w:val="000000"/>
                <w:kern w:val="0"/>
                <w:szCs w:val="21"/>
              </w:rPr>
              <w:t>2022</w:t>
            </w:r>
          </w:p>
        </w:tc>
      </w:tr>
      <w:tr w:rsidR="009958A9" w:rsidRPr="00C85D44" w14:paraId="609020B3" w14:textId="77777777" w:rsidTr="00B02D43">
        <w:trPr>
          <w:trHeight w:val="280"/>
        </w:trPr>
        <w:tc>
          <w:tcPr>
            <w:tcW w:w="1139" w:type="dxa"/>
            <w:vMerge/>
            <w:vAlign w:val="center"/>
            <w:hideMark/>
          </w:tcPr>
          <w:p w14:paraId="381EF2B4" w14:textId="77777777" w:rsidR="009958A9" w:rsidRPr="00B02D43" w:rsidRDefault="009958A9" w:rsidP="003F436E">
            <w:pPr>
              <w:widowControl/>
              <w:spacing w:line="360" w:lineRule="auto"/>
              <w:jc w:val="left"/>
              <w:rPr>
                <w:rFonts w:ascii="宋体" w:eastAsia="宋体" w:hAnsi="宋体" w:cs="宋体"/>
                <w:b/>
                <w:bCs/>
                <w:color w:val="000000"/>
                <w:kern w:val="0"/>
                <w:szCs w:val="21"/>
              </w:rPr>
            </w:pPr>
          </w:p>
        </w:tc>
        <w:tc>
          <w:tcPr>
            <w:tcW w:w="1113" w:type="dxa"/>
            <w:shd w:val="clear" w:color="auto" w:fill="auto"/>
            <w:noWrap/>
            <w:vAlign w:val="center"/>
            <w:hideMark/>
          </w:tcPr>
          <w:p w14:paraId="1651B451"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4F29D8">
              <w:rPr>
                <w:rFonts w:ascii="Times New Roman" w:eastAsia="宋体" w:hAnsi="Times New Roman" w:cs="Times New Roman"/>
                <w:b/>
                <w:bCs/>
                <w:kern w:val="0"/>
                <w:szCs w:val="21"/>
              </w:rPr>
              <w:t>D</w:t>
            </w:r>
          </w:p>
        </w:tc>
        <w:tc>
          <w:tcPr>
            <w:tcW w:w="1167" w:type="dxa"/>
            <w:shd w:val="clear" w:color="auto" w:fill="auto"/>
            <w:noWrap/>
            <w:vAlign w:val="center"/>
            <w:hideMark/>
          </w:tcPr>
          <w:p w14:paraId="577F417E"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4F29D8">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c>
          <w:tcPr>
            <w:tcW w:w="1113" w:type="dxa"/>
            <w:shd w:val="clear" w:color="auto" w:fill="auto"/>
            <w:noWrap/>
            <w:vAlign w:val="center"/>
            <w:hideMark/>
          </w:tcPr>
          <w:p w14:paraId="48007635"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4F29D8">
              <w:rPr>
                <w:rFonts w:ascii="Times New Roman" w:eastAsia="宋体" w:hAnsi="Times New Roman" w:cs="Times New Roman"/>
                <w:b/>
                <w:bCs/>
                <w:kern w:val="0"/>
                <w:szCs w:val="21"/>
              </w:rPr>
              <w:t>D</w:t>
            </w:r>
          </w:p>
        </w:tc>
        <w:tc>
          <w:tcPr>
            <w:tcW w:w="1167" w:type="dxa"/>
            <w:shd w:val="clear" w:color="auto" w:fill="auto"/>
            <w:noWrap/>
            <w:vAlign w:val="center"/>
            <w:hideMark/>
          </w:tcPr>
          <w:p w14:paraId="54C3BD9F"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4F29D8">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c>
          <w:tcPr>
            <w:tcW w:w="1113" w:type="dxa"/>
            <w:shd w:val="clear" w:color="auto" w:fill="auto"/>
            <w:noWrap/>
            <w:vAlign w:val="center"/>
            <w:hideMark/>
          </w:tcPr>
          <w:p w14:paraId="744E6BF4"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4F29D8">
              <w:rPr>
                <w:rFonts w:ascii="Times New Roman" w:eastAsia="宋体" w:hAnsi="Times New Roman" w:cs="Times New Roman"/>
                <w:b/>
                <w:bCs/>
                <w:kern w:val="0"/>
                <w:szCs w:val="21"/>
              </w:rPr>
              <w:t>D</w:t>
            </w:r>
          </w:p>
        </w:tc>
        <w:tc>
          <w:tcPr>
            <w:tcW w:w="1167" w:type="dxa"/>
            <w:shd w:val="clear" w:color="auto" w:fill="auto"/>
            <w:noWrap/>
            <w:vAlign w:val="center"/>
            <w:hideMark/>
          </w:tcPr>
          <w:p w14:paraId="7F905EC1"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4F29D8">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r>
      <w:tr w:rsidR="009958A9" w:rsidRPr="00C85D44" w14:paraId="7CA07ED6" w14:textId="77777777" w:rsidTr="00B02D43">
        <w:trPr>
          <w:trHeight w:val="280"/>
        </w:trPr>
        <w:tc>
          <w:tcPr>
            <w:tcW w:w="1139" w:type="dxa"/>
            <w:shd w:val="clear" w:color="auto" w:fill="auto"/>
            <w:noWrap/>
            <w:vAlign w:val="center"/>
            <w:hideMark/>
          </w:tcPr>
          <w:p w14:paraId="14436658"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海康威视</w:t>
            </w:r>
            <w:proofErr w:type="gramEnd"/>
          </w:p>
        </w:tc>
        <w:tc>
          <w:tcPr>
            <w:tcW w:w="1113" w:type="dxa"/>
            <w:shd w:val="clear" w:color="auto" w:fill="auto"/>
            <w:noWrap/>
            <w:vAlign w:val="center"/>
            <w:hideMark/>
          </w:tcPr>
          <w:p w14:paraId="78BA0659"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22</w:t>
            </w:r>
          </w:p>
        </w:tc>
        <w:tc>
          <w:tcPr>
            <w:tcW w:w="1167" w:type="dxa"/>
            <w:shd w:val="clear" w:color="auto" w:fill="auto"/>
            <w:noWrap/>
            <w:vAlign w:val="center"/>
            <w:hideMark/>
          </w:tcPr>
          <w:p w14:paraId="13927002" w14:textId="77777777" w:rsidR="009958A9" w:rsidRPr="00621BC7" w:rsidRDefault="009958A9" w:rsidP="003F436E">
            <w:pPr>
              <w:widowControl/>
              <w:spacing w:line="360" w:lineRule="auto"/>
              <w:jc w:val="center"/>
              <w:rPr>
                <w:rFonts w:ascii="Times New Roman" w:eastAsia="宋体" w:hAnsi="Times New Roman" w:cs="Times New Roman"/>
                <w:kern w:val="0"/>
                <w:szCs w:val="21"/>
              </w:rPr>
            </w:pPr>
            <w:r w:rsidRPr="004F29D8">
              <w:rPr>
                <w:rFonts w:ascii="Times New Roman" w:eastAsia="宋体" w:hAnsi="Times New Roman" w:cs="Times New Roman"/>
                <w:kern w:val="0"/>
                <w:szCs w:val="21"/>
              </w:rPr>
              <w:t>0</w:t>
            </w:r>
            <w:r w:rsidRPr="00621BC7">
              <w:rPr>
                <w:rFonts w:ascii="Times New Roman" w:eastAsia="宋体" w:hAnsi="Times New Roman" w:cs="Times New Roman"/>
                <w:kern w:val="0"/>
                <w:szCs w:val="21"/>
              </w:rPr>
              <w:t>.</w:t>
            </w:r>
            <w:r w:rsidRPr="004F29D8">
              <w:rPr>
                <w:rFonts w:ascii="Times New Roman" w:eastAsia="宋体" w:hAnsi="Times New Roman" w:cs="Times New Roman"/>
                <w:kern w:val="0"/>
                <w:szCs w:val="21"/>
              </w:rPr>
              <w:t>099</w:t>
            </w:r>
          </w:p>
        </w:tc>
        <w:tc>
          <w:tcPr>
            <w:tcW w:w="1113" w:type="dxa"/>
            <w:shd w:val="clear" w:color="auto" w:fill="auto"/>
            <w:noWrap/>
            <w:vAlign w:val="center"/>
            <w:hideMark/>
          </w:tcPr>
          <w:p w14:paraId="73DFB0F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241</w:t>
            </w:r>
          </w:p>
        </w:tc>
        <w:tc>
          <w:tcPr>
            <w:tcW w:w="1167" w:type="dxa"/>
            <w:shd w:val="clear" w:color="auto" w:fill="auto"/>
            <w:noWrap/>
            <w:vAlign w:val="center"/>
            <w:hideMark/>
          </w:tcPr>
          <w:p w14:paraId="67944B44"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109</w:t>
            </w:r>
          </w:p>
        </w:tc>
        <w:tc>
          <w:tcPr>
            <w:tcW w:w="1113" w:type="dxa"/>
            <w:shd w:val="clear" w:color="auto" w:fill="auto"/>
            <w:noWrap/>
            <w:vAlign w:val="center"/>
            <w:hideMark/>
          </w:tcPr>
          <w:p w14:paraId="3F186C9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246</w:t>
            </w:r>
          </w:p>
        </w:tc>
        <w:tc>
          <w:tcPr>
            <w:tcW w:w="1167" w:type="dxa"/>
            <w:shd w:val="clear" w:color="auto" w:fill="auto"/>
            <w:noWrap/>
            <w:vAlign w:val="center"/>
            <w:hideMark/>
          </w:tcPr>
          <w:p w14:paraId="270B6EA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093</w:t>
            </w:r>
          </w:p>
        </w:tc>
      </w:tr>
      <w:tr w:rsidR="009958A9" w:rsidRPr="00C85D44" w14:paraId="7CCF1CB8" w14:textId="77777777" w:rsidTr="00B02D43">
        <w:trPr>
          <w:trHeight w:val="280"/>
        </w:trPr>
        <w:tc>
          <w:tcPr>
            <w:tcW w:w="1139" w:type="dxa"/>
            <w:shd w:val="clear" w:color="auto" w:fill="auto"/>
            <w:noWrap/>
            <w:vAlign w:val="center"/>
            <w:hideMark/>
          </w:tcPr>
          <w:p w14:paraId="342EE236"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中兴通讯</w:t>
            </w:r>
          </w:p>
        </w:tc>
        <w:tc>
          <w:tcPr>
            <w:tcW w:w="1113" w:type="dxa"/>
            <w:shd w:val="clear" w:color="auto" w:fill="auto"/>
            <w:noWrap/>
            <w:vAlign w:val="center"/>
            <w:hideMark/>
          </w:tcPr>
          <w:p w14:paraId="05A8FED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107</w:t>
            </w:r>
          </w:p>
        </w:tc>
        <w:tc>
          <w:tcPr>
            <w:tcW w:w="1167" w:type="dxa"/>
            <w:shd w:val="clear" w:color="auto" w:fill="auto"/>
            <w:noWrap/>
            <w:vAlign w:val="center"/>
            <w:hideMark/>
          </w:tcPr>
          <w:p w14:paraId="3F466EE7"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266</w:t>
            </w:r>
          </w:p>
        </w:tc>
        <w:tc>
          <w:tcPr>
            <w:tcW w:w="1113" w:type="dxa"/>
            <w:shd w:val="clear" w:color="auto" w:fill="auto"/>
            <w:noWrap/>
            <w:vAlign w:val="center"/>
            <w:hideMark/>
          </w:tcPr>
          <w:p w14:paraId="0C196F1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111</w:t>
            </w:r>
          </w:p>
        </w:tc>
        <w:tc>
          <w:tcPr>
            <w:tcW w:w="1167" w:type="dxa"/>
            <w:shd w:val="clear" w:color="auto" w:fill="auto"/>
            <w:noWrap/>
            <w:vAlign w:val="center"/>
            <w:hideMark/>
          </w:tcPr>
          <w:p w14:paraId="46C83AD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263</w:t>
            </w:r>
          </w:p>
        </w:tc>
        <w:tc>
          <w:tcPr>
            <w:tcW w:w="1113" w:type="dxa"/>
            <w:shd w:val="clear" w:color="auto" w:fill="auto"/>
            <w:noWrap/>
            <w:vAlign w:val="center"/>
            <w:hideMark/>
          </w:tcPr>
          <w:p w14:paraId="0A85663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271</w:t>
            </w:r>
          </w:p>
        </w:tc>
        <w:tc>
          <w:tcPr>
            <w:tcW w:w="1167" w:type="dxa"/>
            <w:shd w:val="clear" w:color="auto" w:fill="auto"/>
            <w:noWrap/>
            <w:vAlign w:val="center"/>
            <w:hideMark/>
          </w:tcPr>
          <w:p w14:paraId="3AAF940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063</w:t>
            </w:r>
          </w:p>
        </w:tc>
      </w:tr>
      <w:tr w:rsidR="009958A9" w:rsidRPr="00C85D44" w14:paraId="22E6BBC0" w14:textId="77777777" w:rsidTr="00B02D43">
        <w:trPr>
          <w:trHeight w:val="280"/>
        </w:trPr>
        <w:tc>
          <w:tcPr>
            <w:tcW w:w="1139" w:type="dxa"/>
            <w:shd w:val="clear" w:color="auto" w:fill="auto"/>
            <w:noWrap/>
            <w:vAlign w:val="center"/>
            <w:hideMark/>
          </w:tcPr>
          <w:p w14:paraId="308DBDEC"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lastRenderedPageBreak/>
              <w:t>科大讯飞</w:t>
            </w:r>
            <w:proofErr w:type="gramEnd"/>
          </w:p>
        </w:tc>
        <w:tc>
          <w:tcPr>
            <w:tcW w:w="1113" w:type="dxa"/>
            <w:shd w:val="clear" w:color="auto" w:fill="auto"/>
            <w:noWrap/>
            <w:vAlign w:val="center"/>
            <w:hideMark/>
          </w:tcPr>
          <w:p w14:paraId="48BBE2F9"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294</w:t>
            </w:r>
          </w:p>
        </w:tc>
        <w:tc>
          <w:tcPr>
            <w:tcW w:w="1167" w:type="dxa"/>
            <w:shd w:val="clear" w:color="auto" w:fill="auto"/>
            <w:noWrap/>
            <w:vAlign w:val="center"/>
            <w:hideMark/>
          </w:tcPr>
          <w:p w14:paraId="6AFF34E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039</w:t>
            </w:r>
          </w:p>
        </w:tc>
        <w:tc>
          <w:tcPr>
            <w:tcW w:w="1113" w:type="dxa"/>
            <w:shd w:val="clear" w:color="auto" w:fill="auto"/>
            <w:noWrap/>
            <w:vAlign w:val="center"/>
            <w:hideMark/>
          </w:tcPr>
          <w:p w14:paraId="5B9EA3C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w:t>
            </w:r>
          </w:p>
        </w:tc>
        <w:tc>
          <w:tcPr>
            <w:tcW w:w="1167" w:type="dxa"/>
            <w:shd w:val="clear" w:color="auto" w:fill="auto"/>
            <w:noWrap/>
            <w:vAlign w:val="center"/>
            <w:hideMark/>
          </w:tcPr>
          <w:p w14:paraId="6FFE7D08"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041</w:t>
            </w:r>
          </w:p>
        </w:tc>
        <w:tc>
          <w:tcPr>
            <w:tcW w:w="1113" w:type="dxa"/>
            <w:shd w:val="clear" w:color="auto" w:fill="auto"/>
            <w:noWrap/>
            <w:vAlign w:val="center"/>
            <w:hideMark/>
          </w:tcPr>
          <w:p w14:paraId="110F9764"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247</w:t>
            </w:r>
          </w:p>
        </w:tc>
        <w:tc>
          <w:tcPr>
            <w:tcW w:w="1167" w:type="dxa"/>
            <w:shd w:val="clear" w:color="auto" w:fill="auto"/>
            <w:noWrap/>
            <w:vAlign w:val="center"/>
            <w:hideMark/>
          </w:tcPr>
          <w:p w14:paraId="1E2F97F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082</w:t>
            </w:r>
          </w:p>
        </w:tc>
      </w:tr>
      <w:tr w:rsidR="009958A9" w:rsidRPr="00C85D44" w14:paraId="3C35FF02" w14:textId="77777777" w:rsidTr="00B02D43">
        <w:trPr>
          <w:trHeight w:val="280"/>
        </w:trPr>
        <w:tc>
          <w:tcPr>
            <w:tcW w:w="1139" w:type="dxa"/>
            <w:shd w:val="clear" w:color="auto" w:fill="auto"/>
            <w:noWrap/>
            <w:vAlign w:val="center"/>
            <w:hideMark/>
          </w:tcPr>
          <w:p w14:paraId="08BD6B6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大华股份</w:t>
            </w:r>
          </w:p>
        </w:tc>
        <w:tc>
          <w:tcPr>
            <w:tcW w:w="1113" w:type="dxa"/>
            <w:shd w:val="clear" w:color="auto" w:fill="auto"/>
            <w:noWrap/>
            <w:vAlign w:val="center"/>
            <w:hideMark/>
          </w:tcPr>
          <w:p w14:paraId="65CD054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245</w:t>
            </w:r>
          </w:p>
        </w:tc>
        <w:tc>
          <w:tcPr>
            <w:tcW w:w="1167" w:type="dxa"/>
            <w:shd w:val="clear" w:color="auto" w:fill="auto"/>
            <w:noWrap/>
            <w:vAlign w:val="center"/>
            <w:hideMark/>
          </w:tcPr>
          <w:p w14:paraId="055193D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094</w:t>
            </w:r>
          </w:p>
        </w:tc>
        <w:tc>
          <w:tcPr>
            <w:tcW w:w="1113" w:type="dxa"/>
            <w:shd w:val="clear" w:color="auto" w:fill="auto"/>
            <w:noWrap/>
            <w:vAlign w:val="center"/>
            <w:hideMark/>
          </w:tcPr>
          <w:p w14:paraId="25A0BD4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238</w:t>
            </w:r>
          </w:p>
        </w:tc>
        <w:tc>
          <w:tcPr>
            <w:tcW w:w="1167" w:type="dxa"/>
            <w:shd w:val="clear" w:color="auto" w:fill="auto"/>
            <w:noWrap/>
            <w:vAlign w:val="center"/>
            <w:hideMark/>
          </w:tcPr>
          <w:p w14:paraId="2289118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091</w:t>
            </w:r>
          </w:p>
        </w:tc>
        <w:tc>
          <w:tcPr>
            <w:tcW w:w="1113" w:type="dxa"/>
            <w:shd w:val="clear" w:color="auto" w:fill="auto"/>
            <w:noWrap/>
            <w:vAlign w:val="center"/>
            <w:hideMark/>
          </w:tcPr>
          <w:p w14:paraId="7F7304C4"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259</w:t>
            </w:r>
          </w:p>
        </w:tc>
        <w:tc>
          <w:tcPr>
            <w:tcW w:w="1167" w:type="dxa"/>
            <w:shd w:val="clear" w:color="auto" w:fill="auto"/>
            <w:noWrap/>
            <w:vAlign w:val="center"/>
            <w:hideMark/>
          </w:tcPr>
          <w:p w14:paraId="7A8ADC6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086</w:t>
            </w:r>
          </w:p>
        </w:tc>
      </w:tr>
      <w:tr w:rsidR="009958A9" w:rsidRPr="00C85D44" w14:paraId="06BEEBF3" w14:textId="77777777" w:rsidTr="00B02D43">
        <w:trPr>
          <w:trHeight w:val="280"/>
        </w:trPr>
        <w:tc>
          <w:tcPr>
            <w:tcW w:w="1139" w:type="dxa"/>
            <w:shd w:val="clear" w:color="auto" w:fill="auto"/>
            <w:noWrap/>
            <w:vAlign w:val="center"/>
            <w:hideMark/>
          </w:tcPr>
          <w:p w14:paraId="7E84D45A"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4F29D8">
              <w:rPr>
                <w:rFonts w:ascii="Times New Roman" w:eastAsia="宋体" w:hAnsi="Times New Roman" w:cs="宋体" w:hint="eastAsia"/>
                <w:b/>
                <w:bCs/>
                <w:color w:val="000000"/>
                <w:kern w:val="0"/>
                <w:szCs w:val="21"/>
              </w:rPr>
              <w:t>TCL</w:t>
            </w:r>
          </w:p>
        </w:tc>
        <w:tc>
          <w:tcPr>
            <w:tcW w:w="1113" w:type="dxa"/>
            <w:shd w:val="clear" w:color="auto" w:fill="auto"/>
            <w:noWrap/>
            <w:vAlign w:val="center"/>
            <w:hideMark/>
          </w:tcPr>
          <w:p w14:paraId="48D37EB9"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w:t>
            </w:r>
          </w:p>
        </w:tc>
        <w:tc>
          <w:tcPr>
            <w:tcW w:w="1167" w:type="dxa"/>
            <w:shd w:val="clear" w:color="auto" w:fill="auto"/>
            <w:noWrap/>
            <w:vAlign w:val="center"/>
            <w:hideMark/>
          </w:tcPr>
          <w:p w14:paraId="74B16D2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087</w:t>
            </w:r>
          </w:p>
        </w:tc>
        <w:tc>
          <w:tcPr>
            <w:tcW w:w="1113" w:type="dxa"/>
            <w:shd w:val="clear" w:color="auto" w:fill="auto"/>
            <w:noWrap/>
            <w:vAlign w:val="center"/>
            <w:hideMark/>
          </w:tcPr>
          <w:p w14:paraId="55B4505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258</w:t>
            </w:r>
          </w:p>
        </w:tc>
        <w:tc>
          <w:tcPr>
            <w:tcW w:w="1167" w:type="dxa"/>
            <w:shd w:val="clear" w:color="auto" w:fill="auto"/>
            <w:noWrap/>
            <w:vAlign w:val="center"/>
            <w:hideMark/>
          </w:tcPr>
          <w:p w14:paraId="017C2E2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087</w:t>
            </w:r>
          </w:p>
        </w:tc>
        <w:tc>
          <w:tcPr>
            <w:tcW w:w="1113" w:type="dxa"/>
            <w:shd w:val="clear" w:color="auto" w:fill="auto"/>
            <w:noWrap/>
            <w:vAlign w:val="center"/>
            <w:hideMark/>
          </w:tcPr>
          <w:p w14:paraId="14030EE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248</w:t>
            </w:r>
          </w:p>
        </w:tc>
        <w:tc>
          <w:tcPr>
            <w:tcW w:w="1167" w:type="dxa"/>
            <w:shd w:val="clear" w:color="auto" w:fill="auto"/>
            <w:noWrap/>
            <w:vAlign w:val="center"/>
            <w:hideMark/>
          </w:tcPr>
          <w:p w14:paraId="5460202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116</w:t>
            </w:r>
          </w:p>
        </w:tc>
      </w:tr>
      <w:tr w:rsidR="009958A9" w:rsidRPr="00C85D44" w14:paraId="21A268DD" w14:textId="77777777" w:rsidTr="00B02D43">
        <w:trPr>
          <w:trHeight w:val="280"/>
        </w:trPr>
        <w:tc>
          <w:tcPr>
            <w:tcW w:w="1139" w:type="dxa"/>
            <w:shd w:val="clear" w:color="auto" w:fill="auto"/>
            <w:noWrap/>
            <w:vAlign w:val="center"/>
            <w:hideMark/>
          </w:tcPr>
          <w:p w14:paraId="656E8EA9"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纳思达</w:t>
            </w:r>
          </w:p>
        </w:tc>
        <w:tc>
          <w:tcPr>
            <w:tcW w:w="1113" w:type="dxa"/>
            <w:shd w:val="clear" w:color="auto" w:fill="auto"/>
            <w:noWrap/>
            <w:vAlign w:val="center"/>
            <w:hideMark/>
          </w:tcPr>
          <w:p w14:paraId="5D63CAE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275</w:t>
            </w:r>
          </w:p>
        </w:tc>
        <w:tc>
          <w:tcPr>
            <w:tcW w:w="1167" w:type="dxa"/>
            <w:shd w:val="clear" w:color="auto" w:fill="auto"/>
            <w:noWrap/>
            <w:vAlign w:val="center"/>
            <w:hideMark/>
          </w:tcPr>
          <w:p w14:paraId="586AD947"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122</w:t>
            </w:r>
          </w:p>
        </w:tc>
        <w:tc>
          <w:tcPr>
            <w:tcW w:w="1113" w:type="dxa"/>
            <w:shd w:val="clear" w:color="auto" w:fill="auto"/>
            <w:noWrap/>
            <w:vAlign w:val="center"/>
            <w:hideMark/>
          </w:tcPr>
          <w:p w14:paraId="161E53D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279</w:t>
            </w:r>
          </w:p>
        </w:tc>
        <w:tc>
          <w:tcPr>
            <w:tcW w:w="1167" w:type="dxa"/>
            <w:shd w:val="clear" w:color="auto" w:fill="auto"/>
            <w:noWrap/>
            <w:vAlign w:val="center"/>
            <w:hideMark/>
          </w:tcPr>
          <w:p w14:paraId="2482E07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123</w:t>
            </w:r>
          </w:p>
        </w:tc>
        <w:tc>
          <w:tcPr>
            <w:tcW w:w="1113" w:type="dxa"/>
            <w:shd w:val="clear" w:color="auto" w:fill="auto"/>
            <w:noWrap/>
            <w:vAlign w:val="center"/>
            <w:hideMark/>
          </w:tcPr>
          <w:p w14:paraId="4BE9A65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267</w:t>
            </w:r>
          </w:p>
        </w:tc>
        <w:tc>
          <w:tcPr>
            <w:tcW w:w="1167" w:type="dxa"/>
            <w:shd w:val="clear" w:color="auto" w:fill="auto"/>
            <w:noWrap/>
            <w:vAlign w:val="center"/>
            <w:hideMark/>
          </w:tcPr>
          <w:p w14:paraId="5D9E6C0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04</w:t>
            </w:r>
          </w:p>
        </w:tc>
      </w:tr>
      <w:tr w:rsidR="009958A9" w:rsidRPr="00C85D44" w14:paraId="329FC38A" w14:textId="77777777" w:rsidTr="00B02D43">
        <w:trPr>
          <w:trHeight w:val="280"/>
        </w:trPr>
        <w:tc>
          <w:tcPr>
            <w:tcW w:w="1139" w:type="dxa"/>
            <w:shd w:val="clear" w:color="auto" w:fill="auto"/>
            <w:noWrap/>
            <w:vAlign w:val="center"/>
            <w:hideMark/>
          </w:tcPr>
          <w:p w14:paraId="6E9D9B7B"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视源股份</w:t>
            </w:r>
            <w:proofErr w:type="gramEnd"/>
          </w:p>
        </w:tc>
        <w:tc>
          <w:tcPr>
            <w:tcW w:w="1113" w:type="dxa"/>
            <w:shd w:val="clear" w:color="auto" w:fill="auto"/>
            <w:noWrap/>
            <w:vAlign w:val="center"/>
            <w:hideMark/>
          </w:tcPr>
          <w:p w14:paraId="2F62BC8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283</w:t>
            </w:r>
          </w:p>
        </w:tc>
        <w:tc>
          <w:tcPr>
            <w:tcW w:w="1167" w:type="dxa"/>
            <w:shd w:val="clear" w:color="auto" w:fill="auto"/>
            <w:noWrap/>
            <w:vAlign w:val="center"/>
            <w:hideMark/>
          </w:tcPr>
          <w:p w14:paraId="79E7C189"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068</w:t>
            </w:r>
          </w:p>
        </w:tc>
        <w:tc>
          <w:tcPr>
            <w:tcW w:w="1113" w:type="dxa"/>
            <w:shd w:val="clear" w:color="auto" w:fill="auto"/>
            <w:noWrap/>
            <w:vAlign w:val="center"/>
            <w:hideMark/>
          </w:tcPr>
          <w:p w14:paraId="4AF8A8F1"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289</w:t>
            </w:r>
          </w:p>
        </w:tc>
        <w:tc>
          <w:tcPr>
            <w:tcW w:w="1167" w:type="dxa"/>
            <w:shd w:val="clear" w:color="auto" w:fill="auto"/>
            <w:noWrap/>
            <w:vAlign w:val="center"/>
            <w:hideMark/>
          </w:tcPr>
          <w:p w14:paraId="40760F4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038</w:t>
            </w:r>
          </w:p>
        </w:tc>
        <w:tc>
          <w:tcPr>
            <w:tcW w:w="1113" w:type="dxa"/>
            <w:shd w:val="clear" w:color="auto" w:fill="auto"/>
            <w:noWrap/>
            <w:vAlign w:val="center"/>
            <w:hideMark/>
          </w:tcPr>
          <w:p w14:paraId="0C34D59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274</w:t>
            </w:r>
          </w:p>
        </w:tc>
        <w:tc>
          <w:tcPr>
            <w:tcW w:w="1167" w:type="dxa"/>
            <w:shd w:val="clear" w:color="auto" w:fill="auto"/>
            <w:noWrap/>
            <w:vAlign w:val="center"/>
            <w:hideMark/>
          </w:tcPr>
          <w:p w14:paraId="61F2973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018</w:t>
            </w:r>
          </w:p>
        </w:tc>
      </w:tr>
      <w:tr w:rsidR="009958A9" w:rsidRPr="00C85D44" w14:paraId="73D1A9F4" w14:textId="77777777" w:rsidTr="00B02D43">
        <w:trPr>
          <w:trHeight w:val="280"/>
        </w:trPr>
        <w:tc>
          <w:tcPr>
            <w:tcW w:w="1139" w:type="dxa"/>
            <w:shd w:val="clear" w:color="auto" w:fill="auto"/>
            <w:noWrap/>
            <w:vAlign w:val="center"/>
            <w:hideMark/>
          </w:tcPr>
          <w:p w14:paraId="361D6591"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广电运通</w:t>
            </w:r>
          </w:p>
        </w:tc>
        <w:tc>
          <w:tcPr>
            <w:tcW w:w="1113" w:type="dxa"/>
            <w:shd w:val="clear" w:color="auto" w:fill="auto"/>
            <w:noWrap/>
            <w:vAlign w:val="center"/>
            <w:hideMark/>
          </w:tcPr>
          <w:p w14:paraId="20CE3CC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292</w:t>
            </w:r>
          </w:p>
        </w:tc>
        <w:tc>
          <w:tcPr>
            <w:tcW w:w="1167" w:type="dxa"/>
            <w:shd w:val="clear" w:color="auto" w:fill="auto"/>
            <w:noWrap/>
            <w:vAlign w:val="center"/>
            <w:hideMark/>
          </w:tcPr>
          <w:p w14:paraId="22FD59C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056</w:t>
            </w:r>
          </w:p>
        </w:tc>
        <w:tc>
          <w:tcPr>
            <w:tcW w:w="1113" w:type="dxa"/>
            <w:shd w:val="clear" w:color="auto" w:fill="auto"/>
            <w:noWrap/>
            <w:vAlign w:val="center"/>
            <w:hideMark/>
          </w:tcPr>
          <w:p w14:paraId="6C69304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302</w:t>
            </w:r>
          </w:p>
        </w:tc>
        <w:tc>
          <w:tcPr>
            <w:tcW w:w="1167" w:type="dxa"/>
            <w:shd w:val="clear" w:color="auto" w:fill="auto"/>
            <w:noWrap/>
            <w:vAlign w:val="center"/>
            <w:hideMark/>
          </w:tcPr>
          <w:p w14:paraId="1A6F0F7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022</w:t>
            </w:r>
          </w:p>
        </w:tc>
        <w:tc>
          <w:tcPr>
            <w:tcW w:w="1113" w:type="dxa"/>
            <w:shd w:val="clear" w:color="auto" w:fill="auto"/>
            <w:noWrap/>
            <w:vAlign w:val="center"/>
            <w:hideMark/>
          </w:tcPr>
          <w:p w14:paraId="31B0BD5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24</w:t>
            </w:r>
          </w:p>
        </w:tc>
        <w:tc>
          <w:tcPr>
            <w:tcW w:w="1167" w:type="dxa"/>
            <w:shd w:val="clear" w:color="auto" w:fill="auto"/>
            <w:noWrap/>
            <w:vAlign w:val="center"/>
            <w:hideMark/>
          </w:tcPr>
          <w:p w14:paraId="645D8C0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123</w:t>
            </w:r>
          </w:p>
        </w:tc>
      </w:tr>
      <w:tr w:rsidR="009958A9" w:rsidRPr="00C85D44" w14:paraId="2CC0F1D6" w14:textId="77777777" w:rsidTr="00B02D43">
        <w:trPr>
          <w:trHeight w:val="280"/>
        </w:trPr>
        <w:tc>
          <w:tcPr>
            <w:tcW w:w="1139" w:type="dxa"/>
            <w:shd w:val="clear" w:color="auto" w:fill="auto"/>
            <w:noWrap/>
            <w:vAlign w:val="center"/>
            <w:hideMark/>
          </w:tcPr>
          <w:p w14:paraId="4D71E56F"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道通科技</w:t>
            </w:r>
          </w:p>
        </w:tc>
        <w:tc>
          <w:tcPr>
            <w:tcW w:w="1113" w:type="dxa"/>
            <w:shd w:val="clear" w:color="auto" w:fill="auto"/>
            <w:noWrap/>
            <w:vAlign w:val="center"/>
            <w:hideMark/>
          </w:tcPr>
          <w:p w14:paraId="257BAD77"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287</w:t>
            </w:r>
          </w:p>
        </w:tc>
        <w:tc>
          <w:tcPr>
            <w:tcW w:w="1167" w:type="dxa"/>
            <w:shd w:val="clear" w:color="auto" w:fill="auto"/>
            <w:noWrap/>
            <w:vAlign w:val="center"/>
            <w:hideMark/>
          </w:tcPr>
          <w:p w14:paraId="14BA756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067</w:t>
            </w:r>
          </w:p>
        </w:tc>
        <w:tc>
          <w:tcPr>
            <w:tcW w:w="1113" w:type="dxa"/>
            <w:shd w:val="clear" w:color="auto" w:fill="auto"/>
            <w:noWrap/>
            <w:vAlign w:val="center"/>
            <w:hideMark/>
          </w:tcPr>
          <w:p w14:paraId="50372C6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289</w:t>
            </w:r>
          </w:p>
        </w:tc>
        <w:tc>
          <w:tcPr>
            <w:tcW w:w="1167" w:type="dxa"/>
            <w:shd w:val="clear" w:color="auto" w:fill="auto"/>
            <w:noWrap/>
            <w:vAlign w:val="center"/>
            <w:hideMark/>
          </w:tcPr>
          <w:p w14:paraId="6FAFAE3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08</w:t>
            </w:r>
          </w:p>
        </w:tc>
        <w:tc>
          <w:tcPr>
            <w:tcW w:w="1113" w:type="dxa"/>
            <w:shd w:val="clear" w:color="auto" w:fill="auto"/>
            <w:noWrap/>
            <w:vAlign w:val="center"/>
            <w:hideMark/>
          </w:tcPr>
          <w:p w14:paraId="41BBF177"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179</w:t>
            </w:r>
          </w:p>
        </w:tc>
        <w:tc>
          <w:tcPr>
            <w:tcW w:w="1167" w:type="dxa"/>
            <w:shd w:val="clear" w:color="auto" w:fill="auto"/>
            <w:noWrap/>
            <w:vAlign w:val="center"/>
            <w:hideMark/>
          </w:tcPr>
          <w:p w14:paraId="622B2896"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209</w:t>
            </w:r>
          </w:p>
        </w:tc>
      </w:tr>
      <w:tr w:rsidR="009958A9" w:rsidRPr="00C85D44" w14:paraId="3289C5B0" w14:textId="77777777" w:rsidTr="00B02D43">
        <w:trPr>
          <w:trHeight w:val="280"/>
        </w:trPr>
        <w:tc>
          <w:tcPr>
            <w:tcW w:w="1139" w:type="dxa"/>
            <w:shd w:val="clear" w:color="auto" w:fill="auto"/>
            <w:noWrap/>
            <w:vAlign w:val="center"/>
            <w:hideMark/>
          </w:tcPr>
          <w:p w14:paraId="010A757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东方电子</w:t>
            </w:r>
          </w:p>
        </w:tc>
        <w:tc>
          <w:tcPr>
            <w:tcW w:w="1113" w:type="dxa"/>
            <w:shd w:val="clear" w:color="auto" w:fill="auto"/>
            <w:noWrap/>
            <w:vAlign w:val="center"/>
            <w:hideMark/>
          </w:tcPr>
          <w:p w14:paraId="0948033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295</w:t>
            </w:r>
          </w:p>
        </w:tc>
        <w:tc>
          <w:tcPr>
            <w:tcW w:w="1167" w:type="dxa"/>
            <w:shd w:val="clear" w:color="auto" w:fill="auto"/>
            <w:noWrap/>
            <w:vAlign w:val="center"/>
            <w:hideMark/>
          </w:tcPr>
          <w:p w14:paraId="2AB0DB7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057</w:t>
            </w:r>
          </w:p>
        </w:tc>
        <w:tc>
          <w:tcPr>
            <w:tcW w:w="1113" w:type="dxa"/>
            <w:shd w:val="clear" w:color="auto" w:fill="auto"/>
            <w:noWrap/>
            <w:vAlign w:val="center"/>
            <w:hideMark/>
          </w:tcPr>
          <w:p w14:paraId="5DDFE17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301</w:t>
            </w:r>
          </w:p>
        </w:tc>
        <w:tc>
          <w:tcPr>
            <w:tcW w:w="1167" w:type="dxa"/>
            <w:shd w:val="clear" w:color="auto" w:fill="auto"/>
            <w:noWrap/>
            <w:vAlign w:val="center"/>
            <w:hideMark/>
          </w:tcPr>
          <w:p w14:paraId="70DA99F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032</w:t>
            </w:r>
          </w:p>
        </w:tc>
        <w:tc>
          <w:tcPr>
            <w:tcW w:w="1113" w:type="dxa"/>
            <w:shd w:val="clear" w:color="auto" w:fill="auto"/>
            <w:noWrap/>
            <w:vAlign w:val="center"/>
            <w:hideMark/>
          </w:tcPr>
          <w:p w14:paraId="0D528722"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267</w:t>
            </w:r>
          </w:p>
        </w:tc>
        <w:tc>
          <w:tcPr>
            <w:tcW w:w="1167" w:type="dxa"/>
            <w:shd w:val="clear" w:color="auto" w:fill="auto"/>
            <w:noWrap/>
            <w:vAlign w:val="center"/>
            <w:hideMark/>
          </w:tcPr>
          <w:p w14:paraId="3216DF8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033</w:t>
            </w:r>
          </w:p>
        </w:tc>
      </w:tr>
      <w:tr w:rsidR="009958A9" w:rsidRPr="00C85D44" w14:paraId="0087C158" w14:textId="77777777" w:rsidTr="00B02D43">
        <w:trPr>
          <w:trHeight w:val="280"/>
        </w:trPr>
        <w:tc>
          <w:tcPr>
            <w:tcW w:w="1139" w:type="dxa"/>
            <w:shd w:val="clear" w:color="auto" w:fill="auto"/>
            <w:noWrap/>
            <w:vAlign w:val="center"/>
            <w:hideMark/>
          </w:tcPr>
          <w:p w14:paraId="6A71B8A4"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新国都</w:t>
            </w:r>
          </w:p>
        </w:tc>
        <w:tc>
          <w:tcPr>
            <w:tcW w:w="1113" w:type="dxa"/>
            <w:shd w:val="clear" w:color="auto" w:fill="auto"/>
            <w:noWrap/>
            <w:vAlign w:val="center"/>
            <w:hideMark/>
          </w:tcPr>
          <w:p w14:paraId="27C5654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285</w:t>
            </w:r>
          </w:p>
        </w:tc>
        <w:tc>
          <w:tcPr>
            <w:tcW w:w="1167" w:type="dxa"/>
            <w:shd w:val="clear" w:color="auto" w:fill="auto"/>
            <w:noWrap/>
            <w:vAlign w:val="center"/>
            <w:hideMark/>
          </w:tcPr>
          <w:p w14:paraId="5ACA9494"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055</w:t>
            </w:r>
          </w:p>
        </w:tc>
        <w:tc>
          <w:tcPr>
            <w:tcW w:w="1113" w:type="dxa"/>
            <w:shd w:val="clear" w:color="auto" w:fill="auto"/>
            <w:noWrap/>
            <w:vAlign w:val="center"/>
            <w:hideMark/>
          </w:tcPr>
          <w:p w14:paraId="28B2D86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286</w:t>
            </w:r>
          </w:p>
        </w:tc>
        <w:tc>
          <w:tcPr>
            <w:tcW w:w="1167" w:type="dxa"/>
            <w:shd w:val="clear" w:color="auto" w:fill="auto"/>
            <w:noWrap/>
            <w:vAlign w:val="center"/>
            <w:hideMark/>
          </w:tcPr>
          <w:p w14:paraId="702554D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054</w:t>
            </w:r>
          </w:p>
        </w:tc>
        <w:tc>
          <w:tcPr>
            <w:tcW w:w="1113" w:type="dxa"/>
            <w:shd w:val="clear" w:color="auto" w:fill="auto"/>
            <w:noWrap/>
            <w:vAlign w:val="center"/>
            <w:hideMark/>
          </w:tcPr>
          <w:p w14:paraId="633593E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269</w:t>
            </w:r>
          </w:p>
        </w:tc>
        <w:tc>
          <w:tcPr>
            <w:tcW w:w="1167" w:type="dxa"/>
            <w:shd w:val="clear" w:color="auto" w:fill="auto"/>
            <w:noWrap/>
            <w:vAlign w:val="center"/>
            <w:hideMark/>
          </w:tcPr>
          <w:p w14:paraId="1976E04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043</w:t>
            </w:r>
          </w:p>
        </w:tc>
      </w:tr>
      <w:tr w:rsidR="009958A9" w:rsidRPr="00C85D44" w14:paraId="0422C1BE" w14:textId="77777777" w:rsidTr="00B02D43">
        <w:trPr>
          <w:trHeight w:val="280"/>
        </w:trPr>
        <w:tc>
          <w:tcPr>
            <w:tcW w:w="1139" w:type="dxa"/>
            <w:shd w:val="clear" w:color="auto" w:fill="auto"/>
            <w:noWrap/>
            <w:vAlign w:val="center"/>
            <w:hideMark/>
          </w:tcPr>
          <w:p w14:paraId="7310F88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威创股份</w:t>
            </w:r>
            <w:proofErr w:type="gramEnd"/>
          </w:p>
        </w:tc>
        <w:tc>
          <w:tcPr>
            <w:tcW w:w="1113" w:type="dxa"/>
            <w:shd w:val="clear" w:color="auto" w:fill="auto"/>
            <w:noWrap/>
            <w:vAlign w:val="center"/>
            <w:hideMark/>
          </w:tcPr>
          <w:p w14:paraId="6D1A34CB"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w:t>
            </w:r>
          </w:p>
        </w:tc>
        <w:tc>
          <w:tcPr>
            <w:tcW w:w="1167" w:type="dxa"/>
            <w:shd w:val="clear" w:color="auto" w:fill="auto"/>
            <w:noWrap/>
            <w:vAlign w:val="center"/>
            <w:hideMark/>
          </w:tcPr>
          <w:p w14:paraId="2168438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038</w:t>
            </w:r>
          </w:p>
        </w:tc>
        <w:tc>
          <w:tcPr>
            <w:tcW w:w="1113" w:type="dxa"/>
            <w:shd w:val="clear" w:color="auto" w:fill="auto"/>
            <w:noWrap/>
            <w:vAlign w:val="center"/>
            <w:hideMark/>
          </w:tcPr>
          <w:p w14:paraId="37F2C47E"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277</w:t>
            </w:r>
          </w:p>
        </w:tc>
        <w:tc>
          <w:tcPr>
            <w:tcW w:w="1167" w:type="dxa"/>
            <w:shd w:val="clear" w:color="auto" w:fill="auto"/>
            <w:noWrap/>
            <w:vAlign w:val="center"/>
            <w:hideMark/>
          </w:tcPr>
          <w:p w14:paraId="7768EFA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122</w:t>
            </w:r>
          </w:p>
        </w:tc>
        <w:tc>
          <w:tcPr>
            <w:tcW w:w="1113" w:type="dxa"/>
            <w:shd w:val="clear" w:color="auto" w:fill="auto"/>
            <w:noWrap/>
            <w:vAlign w:val="center"/>
            <w:hideMark/>
          </w:tcPr>
          <w:p w14:paraId="0FC00B9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258</w:t>
            </w:r>
          </w:p>
        </w:tc>
        <w:tc>
          <w:tcPr>
            <w:tcW w:w="1167" w:type="dxa"/>
            <w:shd w:val="clear" w:color="auto" w:fill="auto"/>
            <w:noWrap/>
            <w:vAlign w:val="center"/>
            <w:hideMark/>
          </w:tcPr>
          <w:p w14:paraId="5589021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055</w:t>
            </w:r>
          </w:p>
        </w:tc>
      </w:tr>
      <w:tr w:rsidR="009958A9" w:rsidRPr="00C85D44" w14:paraId="2CFB6113" w14:textId="77777777" w:rsidTr="00B02D43">
        <w:trPr>
          <w:trHeight w:val="280"/>
        </w:trPr>
        <w:tc>
          <w:tcPr>
            <w:tcW w:w="1139" w:type="dxa"/>
            <w:shd w:val="clear" w:color="auto" w:fill="auto"/>
            <w:noWrap/>
            <w:vAlign w:val="center"/>
            <w:hideMark/>
          </w:tcPr>
          <w:p w14:paraId="446F5A22"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雷柏科技</w:t>
            </w:r>
          </w:p>
        </w:tc>
        <w:tc>
          <w:tcPr>
            <w:tcW w:w="1113" w:type="dxa"/>
            <w:shd w:val="clear" w:color="auto" w:fill="auto"/>
            <w:noWrap/>
            <w:vAlign w:val="center"/>
            <w:hideMark/>
          </w:tcPr>
          <w:p w14:paraId="7EE1A87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287</w:t>
            </w:r>
          </w:p>
        </w:tc>
        <w:tc>
          <w:tcPr>
            <w:tcW w:w="1167" w:type="dxa"/>
            <w:shd w:val="clear" w:color="auto" w:fill="auto"/>
            <w:noWrap/>
            <w:vAlign w:val="center"/>
            <w:hideMark/>
          </w:tcPr>
          <w:p w14:paraId="3208961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049</w:t>
            </w:r>
          </w:p>
        </w:tc>
        <w:tc>
          <w:tcPr>
            <w:tcW w:w="1113" w:type="dxa"/>
            <w:shd w:val="clear" w:color="auto" w:fill="auto"/>
            <w:noWrap/>
            <w:vAlign w:val="center"/>
            <w:hideMark/>
          </w:tcPr>
          <w:p w14:paraId="0E733831"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279</w:t>
            </w:r>
          </w:p>
        </w:tc>
        <w:tc>
          <w:tcPr>
            <w:tcW w:w="1167" w:type="dxa"/>
            <w:shd w:val="clear" w:color="auto" w:fill="auto"/>
            <w:noWrap/>
            <w:vAlign w:val="center"/>
            <w:hideMark/>
          </w:tcPr>
          <w:p w14:paraId="753F73F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063</w:t>
            </w:r>
          </w:p>
        </w:tc>
        <w:tc>
          <w:tcPr>
            <w:tcW w:w="1113" w:type="dxa"/>
            <w:shd w:val="clear" w:color="auto" w:fill="auto"/>
            <w:noWrap/>
            <w:vAlign w:val="center"/>
            <w:hideMark/>
          </w:tcPr>
          <w:p w14:paraId="1E516FA1"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277</w:t>
            </w:r>
          </w:p>
        </w:tc>
        <w:tc>
          <w:tcPr>
            <w:tcW w:w="1167" w:type="dxa"/>
            <w:shd w:val="clear" w:color="auto" w:fill="auto"/>
            <w:noWrap/>
            <w:vAlign w:val="center"/>
            <w:hideMark/>
          </w:tcPr>
          <w:p w14:paraId="3534285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019</w:t>
            </w:r>
          </w:p>
        </w:tc>
      </w:tr>
      <w:tr w:rsidR="009958A9" w:rsidRPr="00C85D44" w14:paraId="0A0F2395" w14:textId="77777777" w:rsidTr="00B02D43">
        <w:trPr>
          <w:trHeight w:val="280"/>
        </w:trPr>
        <w:tc>
          <w:tcPr>
            <w:tcW w:w="1139" w:type="dxa"/>
            <w:shd w:val="clear" w:color="auto" w:fill="auto"/>
            <w:noWrap/>
            <w:vAlign w:val="center"/>
            <w:hideMark/>
          </w:tcPr>
          <w:p w14:paraId="42C7F1D7"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航芯科技</w:t>
            </w:r>
            <w:proofErr w:type="gramEnd"/>
          </w:p>
        </w:tc>
        <w:tc>
          <w:tcPr>
            <w:tcW w:w="1113" w:type="dxa"/>
            <w:shd w:val="clear" w:color="auto" w:fill="auto"/>
            <w:noWrap/>
            <w:vAlign w:val="center"/>
            <w:hideMark/>
          </w:tcPr>
          <w:p w14:paraId="0B959A14"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292</w:t>
            </w:r>
          </w:p>
        </w:tc>
        <w:tc>
          <w:tcPr>
            <w:tcW w:w="1167" w:type="dxa"/>
            <w:shd w:val="clear" w:color="auto" w:fill="auto"/>
            <w:noWrap/>
            <w:vAlign w:val="center"/>
            <w:hideMark/>
          </w:tcPr>
          <w:p w14:paraId="0544A3F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076</w:t>
            </w:r>
          </w:p>
        </w:tc>
        <w:tc>
          <w:tcPr>
            <w:tcW w:w="1113" w:type="dxa"/>
            <w:shd w:val="clear" w:color="auto" w:fill="auto"/>
            <w:noWrap/>
            <w:vAlign w:val="center"/>
            <w:hideMark/>
          </w:tcPr>
          <w:p w14:paraId="35541FFD"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301</w:t>
            </w:r>
          </w:p>
        </w:tc>
        <w:tc>
          <w:tcPr>
            <w:tcW w:w="1167" w:type="dxa"/>
            <w:shd w:val="clear" w:color="auto" w:fill="auto"/>
            <w:noWrap/>
            <w:vAlign w:val="center"/>
            <w:hideMark/>
          </w:tcPr>
          <w:p w14:paraId="775C0925"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056</w:t>
            </w:r>
          </w:p>
        </w:tc>
        <w:tc>
          <w:tcPr>
            <w:tcW w:w="1113" w:type="dxa"/>
            <w:shd w:val="clear" w:color="auto" w:fill="auto"/>
            <w:noWrap/>
            <w:vAlign w:val="center"/>
            <w:hideMark/>
          </w:tcPr>
          <w:p w14:paraId="20D7C149"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271</w:t>
            </w:r>
          </w:p>
        </w:tc>
        <w:tc>
          <w:tcPr>
            <w:tcW w:w="1167" w:type="dxa"/>
            <w:shd w:val="clear" w:color="auto" w:fill="auto"/>
            <w:noWrap/>
            <w:vAlign w:val="center"/>
            <w:hideMark/>
          </w:tcPr>
          <w:p w14:paraId="101ED647"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034</w:t>
            </w:r>
          </w:p>
        </w:tc>
      </w:tr>
      <w:tr w:rsidR="009958A9" w:rsidRPr="00C85D44" w14:paraId="5BA8167C" w14:textId="77777777" w:rsidTr="00B02D43">
        <w:trPr>
          <w:trHeight w:val="280"/>
        </w:trPr>
        <w:tc>
          <w:tcPr>
            <w:tcW w:w="1139" w:type="dxa"/>
            <w:shd w:val="clear" w:color="auto" w:fill="auto"/>
            <w:noWrap/>
            <w:vAlign w:val="center"/>
            <w:hideMark/>
          </w:tcPr>
          <w:p w14:paraId="01D4D10B"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恒宇信通</w:t>
            </w:r>
            <w:proofErr w:type="gramEnd"/>
          </w:p>
        </w:tc>
        <w:tc>
          <w:tcPr>
            <w:tcW w:w="1113" w:type="dxa"/>
            <w:shd w:val="clear" w:color="auto" w:fill="auto"/>
            <w:noWrap/>
            <w:vAlign w:val="center"/>
            <w:hideMark/>
          </w:tcPr>
          <w:p w14:paraId="5C64322A"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286</w:t>
            </w:r>
          </w:p>
        </w:tc>
        <w:tc>
          <w:tcPr>
            <w:tcW w:w="1167" w:type="dxa"/>
            <w:shd w:val="clear" w:color="auto" w:fill="auto"/>
            <w:noWrap/>
            <w:vAlign w:val="center"/>
            <w:hideMark/>
          </w:tcPr>
          <w:p w14:paraId="0AE564AF"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039</w:t>
            </w:r>
          </w:p>
        </w:tc>
        <w:tc>
          <w:tcPr>
            <w:tcW w:w="1113" w:type="dxa"/>
            <w:shd w:val="clear" w:color="auto" w:fill="auto"/>
            <w:noWrap/>
            <w:vAlign w:val="center"/>
            <w:hideMark/>
          </w:tcPr>
          <w:p w14:paraId="1D543583"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292</w:t>
            </w:r>
          </w:p>
        </w:tc>
        <w:tc>
          <w:tcPr>
            <w:tcW w:w="1167" w:type="dxa"/>
            <w:shd w:val="clear" w:color="auto" w:fill="auto"/>
            <w:noWrap/>
            <w:vAlign w:val="center"/>
            <w:hideMark/>
          </w:tcPr>
          <w:p w14:paraId="4295B55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054</w:t>
            </w:r>
          </w:p>
        </w:tc>
        <w:tc>
          <w:tcPr>
            <w:tcW w:w="1113" w:type="dxa"/>
            <w:shd w:val="clear" w:color="auto" w:fill="auto"/>
            <w:noWrap/>
            <w:vAlign w:val="center"/>
            <w:hideMark/>
          </w:tcPr>
          <w:p w14:paraId="045985EC"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286</w:t>
            </w:r>
          </w:p>
        </w:tc>
        <w:tc>
          <w:tcPr>
            <w:tcW w:w="1167" w:type="dxa"/>
            <w:shd w:val="clear" w:color="auto" w:fill="auto"/>
            <w:noWrap/>
            <w:vAlign w:val="center"/>
            <w:hideMark/>
          </w:tcPr>
          <w:p w14:paraId="797369A0" w14:textId="77777777" w:rsidR="009958A9" w:rsidRPr="00B02D43" w:rsidRDefault="009958A9" w:rsidP="003F436E">
            <w:pPr>
              <w:widowControl/>
              <w:spacing w:line="360" w:lineRule="auto"/>
              <w:jc w:val="center"/>
              <w:rPr>
                <w:rFonts w:ascii="宋体" w:eastAsia="宋体" w:hAnsi="宋体" w:cs="Times New Roman"/>
                <w:kern w:val="0"/>
                <w:szCs w:val="21"/>
              </w:rPr>
            </w:pPr>
            <w:r w:rsidRPr="004F29D8">
              <w:rPr>
                <w:rFonts w:ascii="Times New Roman" w:eastAsia="宋体" w:hAnsi="Times New Roman" w:cs="Times New Roman"/>
                <w:kern w:val="0"/>
                <w:szCs w:val="21"/>
              </w:rPr>
              <w:t>0</w:t>
            </w:r>
            <w:r w:rsidRPr="00B02D43">
              <w:rPr>
                <w:rFonts w:ascii="宋体" w:eastAsia="宋体" w:hAnsi="宋体" w:cs="Times New Roman"/>
                <w:kern w:val="0"/>
                <w:szCs w:val="21"/>
              </w:rPr>
              <w:t>.</w:t>
            </w:r>
            <w:r w:rsidRPr="004F29D8">
              <w:rPr>
                <w:rFonts w:ascii="Times New Roman" w:eastAsia="宋体" w:hAnsi="Times New Roman" w:cs="Times New Roman"/>
                <w:kern w:val="0"/>
                <w:szCs w:val="21"/>
              </w:rPr>
              <w:t>039</w:t>
            </w:r>
          </w:p>
        </w:tc>
      </w:tr>
    </w:tbl>
    <w:p w14:paraId="5A737A86" w14:textId="3C5E1E41" w:rsidR="009958A9" w:rsidRDefault="009958A9" w:rsidP="009958A9">
      <w:pPr>
        <w:spacing w:line="360" w:lineRule="auto"/>
        <w:rPr>
          <w:rFonts w:ascii="宋体" w:eastAsia="宋体" w:hAnsi="宋体"/>
          <w:sz w:val="24"/>
          <w:szCs w:val="24"/>
        </w:rPr>
      </w:pPr>
      <w:r>
        <w:rPr>
          <w:rFonts w:ascii="宋体" w:eastAsia="宋体" w:hAnsi="宋体"/>
          <w:sz w:val="24"/>
          <w:szCs w:val="24"/>
        </w:rPr>
        <w:tab/>
      </w:r>
      <w:r w:rsidR="00474BD4">
        <w:rPr>
          <w:rFonts w:ascii="宋体" w:eastAsia="宋体" w:hAnsi="宋体" w:hint="eastAsia"/>
          <w:sz w:val="24"/>
          <w:szCs w:val="24"/>
        </w:rPr>
        <w:t>接下来我们可以进行最后一步，即</w:t>
      </w:r>
      <w:r w:rsidRPr="00C85D44">
        <w:rPr>
          <w:rFonts w:ascii="宋体" w:eastAsia="宋体" w:hAnsi="宋体" w:hint="eastAsia"/>
          <w:sz w:val="24"/>
          <w:szCs w:val="24"/>
        </w:rPr>
        <w:t>确定</w:t>
      </w:r>
      <w:r w:rsidRPr="004F29D8">
        <w:rPr>
          <w:rFonts w:ascii="Times New Roman" w:eastAsia="宋体" w:hAnsi="Times New Roman" w:hint="eastAsia"/>
          <w:sz w:val="24"/>
          <w:szCs w:val="24"/>
        </w:rPr>
        <w:t>2</w:t>
      </w:r>
      <w:r w:rsidRPr="004F29D8">
        <w:rPr>
          <w:rFonts w:ascii="Times New Roman" w:eastAsia="宋体" w:hAnsi="Times New Roman"/>
          <w:sz w:val="24"/>
          <w:szCs w:val="24"/>
        </w:rPr>
        <w:t>020</w:t>
      </w:r>
      <w:r w:rsidRPr="00C85D44">
        <w:rPr>
          <w:rFonts w:ascii="宋体" w:eastAsia="宋体" w:hAnsi="宋体" w:hint="eastAsia"/>
          <w:sz w:val="24"/>
          <w:szCs w:val="24"/>
        </w:rPr>
        <w:t>年、</w:t>
      </w:r>
      <w:r w:rsidRPr="004F29D8">
        <w:rPr>
          <w:rFonts w:ascii="Times New Roman" w:eastAsia="宋体" w:hAnsi="Times New Roman" w:hint="eastAsia"/>
          <w:sz w:val="24"/>
          <w:szCs w:val="24"/>
        </w:rPr>
        <w:t>2</w:t>
      </w:r>
      <w:r w:rsidRPr="004F29D8">
        <w:rPr>
          <w:rFonts w:ascii="Times New Roman" w:eastAsia="宋体" w:hAnsi="Times New Roman"/>
          <w:sz w:val="24"/>
          <w:szCs w:val="24"/>
        </w:rPr>
        <w:t>021</w:t>
      </w:r>
      <w:r w:rsidRPr="00C85D44">
        <w:rPr>
          <w:rFonts w:ascii="宋体" w:eastAsia="宋体" w:hAnsi="宋体" w:hint="eastAsia"/>
          <w:sz w:val="24"/>
          <w:szCs w:val="24"/>
        </w:rPr>
        <w:t>年</w:t>
      </w:r>
      <w:r w:rsidRPr="004F29D8">
        <w:rPr>
          <w:rFonts w:ascii="Times New Roman" w:eastAsia="宋体" w:hAnsi="Times New Roman" w:hint="eastAsia"/>
          <w:sz w:val="24"/>
          <w:szCs w:val="24"/>
        </w:rPr>
        <w:t>1</w:t>
      </w:r>
      <w:r w:rsidRPr="004F29D8">
        <w:rPr>
          <w:rFonts w:ascii="Times New Roman" w:eastAsia="宋体" w:hAnsi="Times New Roman"/>
          <w:sz w:val="24"/>
          <w:szCs w:val="24"/>
        </w:rPr>
        <w:t>5</w:t>
      </w:r>
      <w:r w:rsidRPr="00C85D44">
        <w:rPr>
          <w:rFonts w:ascii="宋体" w:eastAsia="宋体" w:hAnsi="宋体" w:hint="eastAsia"/>
          <w:sz w:val="24"/>
          <w:szCs w:val="24"/>
        </w:rPr>
        <w:t>家样本公司接近正理想解的贴进度</w:t>
      </w:r>
      <w:r w:rsidRPr="004F29D8">
        <w:rPr>
          <w:rFonts w:ascii="Times New Roman" w:eastAsia="宋体" w:hAnsi="Times New Roman" w:hint="eastAsia"/>
          <w:sz w:val="24"/>
          <w:szCs w:val="24"/>
        </w:rPr>
        <w:t>D</w:t>
      </w:r>
      <w:r w:rsidRPr="00C85D44">
        <w:rPr>
          <w:rFonts w:ascii="宋体" w:eastAsia="宋体" w:hAnsi="宋体" w:hint="eastAsia"/>
          <w:sz w:val="24"/>
          <w:szCs w:val="24"/>
        </w:rPr>
        <w:t>，并且以此作为投资价值综合评价指标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sidR="000F4535">
        <w:rPr>
          <w:rFonts w:ascii="宋体" w:eastAsia="宋体" w:hAnsi="宋体" w:hint="eastAsia"/>
          <w:sz w:val="24"/>
          <w:szCs w:val="24"/>
        </w:rPr>
        <w:t>。</w:t>
      </w:r>
    </w:p>
    <w:p w14:paraId="0E10FC1D" w14:textId="03326491" w:rsidR="000F4535" w:rsidRPr="00C85D44" w:rsidRDefault="000F4535" w:rsidP="009F02E8">
      <w:pPr>
        <w:spacing w:line="360" w:lineRule="auto"/>
        <w:jc w:val="center"/>
        <w:rPr>
          <w:rFonts w:ascii="宋体" w:eastAsia="宋体" w:hAnsi="宋体"/>
          <w:sz w:val="24"/>
          <w:szCs w:val="24"/>
        </w:rPr>
        <w:pPrChange w:id="1182" w:author="Tu Tu" w:date="2023-05-03T19:25:00Z">
          <w:pPr>
            <w:spacing w:line="360" w:lineRule="auto"/>
          </w:pPr>
        </w:pPrChange>
      </w:pPr>
      <w:r>
        <w:rPr>
          <w:rFonts w:ascii="宋体" w:eastAsia="宋体" w:hAnsi="宋体" w:hint="eastAsia"/>
          <w:sz w:val="24"/>
          <w:szCs w:val="24"/>
        </w:rPr>
        <w:t>表</w:t>
      </w:r>
      <w:r w:rsidRPr="004F29D8">
        <w:rPr>
          <w:rFonts w:ascii="Times New Roman" w:eastAsia="宋体" w:hAnsi="Times New Roman" w:hint="eastAsia"/>
          <w:sz w:val="24"/>
          <w:szCs w:val="24"/>
        </w:rPr>
        <w:t>4</w:t>
      </w:r>
      <w:r>
        <w:rPr>
          <w:rFonts w:ascii="宋体" w:eastAsia="宋体" w:hAnsi="宋体"/>
          <w:sz w:val="24"/>
          <w:szCs w:val="24"/>
        </w:rPr>
        <w:t>-</w:t>
      </w:r>
      <w:r w:rsidRPr="004F29D8">
        <w:rPr>
          <w:rFonts w:ascii="Times New Roman" w:eastAsia="宋体" w:hAnsi="Times New Roman"/>
          <w:sz w:val="24"/>
          <w:szCs w:val="24"/>
        </w:rPr>
        <w:t>5</w:t>
      </w:r>
      <w:r w:rsidR="008A4233">
        <w:rPr>
          <w:rFonts w:ascii="宋体" w:eastAsia="宋体" w:hAnsi="宋体"/>
          <w:sz w:val="24"/>
          <w:szCs w:val="24"/>
        </w:rPr>
        <w:t xml:space="preserve"> </w:t>
      </w:r>
      <w:r w:rsidR="008A4233" w:rsidRPr="004F29D8">
        <w:rPr>
          <w:rFonts w:ascii="Times New Roman" w:eastAsia="宋体" w:hAnsi="Times New Roman"/>
          <w:sz w:val="24"/>
          <w:szCs w:val="24"/>
        </w:rPr>
        <w:t>2020</w:t>
      </w:r>
      <w:r w:rsidR="008A4233">
        <w:rPr>
          <w:rFonts w:ascii="宋体" w:eastAsia="宋体" w:hAnsi="宋体"/>
          <w:sz w:val="24"/>
          <w:szCs w:val="24"/>
        </w:rPr>
        <w:t>~</w:t>
      </w:r>
      <w:r w:rsidR="008A4233" w:rsidRPr="004F29D8">
        <w:rPr>
          <w:rFonts w:ascii="Times New Roman" w:eastAsia="宋体" w:hAnsi="Times New Roman"/>
          <w:sz w:val="24"/>
          <w:szCs w:val="24"/>
        </w:rPr>
        <w:t>2022</w:t>
      </w:r>
      <w:r w:rsidR="008A4233">
        <w:rPr>
          <w:rFonts w:ascii="宋体" w:eastAsia="宋体" w:hAnsi="宋体" w:hint="eastAsia"/>
          <w:sz w:val="24"/>
          <w:szCs w:val="24"/>
        </w:rPr>
        <w:t>年各样本公司与</w:t>
      </w:r>
      <w:proofErr w:type="gramStart"/>
      <w:r w:rsidR="004A33A5">
        <w:rPr>
          <w:rFonts w:ascii="宋体" w:eastAsia="宋体" w:hAnsi="宋体" w:hint="eastAsia"/>
          <w:sz w:val="24"/>
          <w:szCs w:val="24"/>
        </w:rPr>
        <w:t>理想解</w:t>
      </w:r>
      <w:proofErr w:type="gramEnd"/>
      <w:r w:rsidR="004A33A5">
        <w:rPr>
          <w:rFonts w:ascii="宋体" w:eastAsia="宋体" w:hAnsi="宋体" w:hint="eastAsia"/>
          <w:sz w:val="24"/>
          <w:szCs w:val="24"/>
        </w:rPr>
        <w:t>的相对贴进度及排名</w:t>
      </w:r>
    </w:p>
    <w:tbl>
      <w:tblPr>
        <w:tblW w:w="8216"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1"/>
        <w:gridCol w:w="1027"/>
        <w:gridCol w:w="704"/>
        <w:gridCol w:w="1027"/>
        <w:gridCol w:w="704"/>
        <w:gridCol w:w="1087"/>
        <w:gridCol w:w="742"/>
        <w:gridCol w:w="709"/>
        <w:gridCol w:w="745"/>
      </w:tblGrid>
      <w:tr w:rsidR="009958A9" w:rsidRPr="00C85D44" w14:paraId="7C2C0821" w14:textId="77777777" w:rsidTr="00B02D43">
        <w:trPr>
          <w:trHeight w:val="267"/>
        </w:trPr>
        <w:tc>
          <w:tcPr>
            <w:tcW w:w="1471" w:type="dxa"/>
            <w:vMerge w:val="restart"/>
            <w:shd w:val="clear" w:color="auto" w:fill="auto"/>
            <w:noWrap/>
            <w:vAlign w:val="center"/>
            <w:hideMark/>
          </w:tcPr>
          <w:p w14:paraId="1B303A9A"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研究对象</w:t>
            </w:r>
          </w:p>
        </w:tc>
        <w:tc>
          <w:tcPr>
            <w:tcW w:w="1731" w:type="dxa"/>
            <w:gridSpan w:val="2"/>
            <w:shd w:val="clear" w:color="auto" w:fill="auto"/>
            <w:noWrap/>
            <w:vAlign w:val="bottom"/>
            <w:hideMark/>
          </w:tcPr>
          <w:p w14:paraId="2444EA35"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2020</w:t>
            </w:r>
            <w:r w:rsidRPr="00DE2A0F">
              <w:rPr>
                <w:rFonts w:ascii="宋体" w:eastAsia="宋体" w:hAnsi="宋体" w:cs="宋体" w:hint="eastAsia"/>
                <w:color w:val="000000"/>
                <w:kern w:val="0"/>
                <w:sz w:val="24"/>
                <w:szCs w:val="24"/>
              </w:rPr>
              <w:t>年</w:t>
            </w:r>
          </w:p>
        </w:tc>
        <w:tc>
          <w:tcPr>
            <w:tcW w:w="1731" w:type="dxa"/>
            <w:gridSpan w:val="2"/>
            <w:shd w:val="clear" w:color="auto" w:fill="auto"/>
            <w:noWrap/>
            <w:vAlign w:val="bottom"/>
            <w:hideMark/>
          </w:tcPr>
          <w:p w14:paraId="02D9B8F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2021</w:t>
            </w:r>
            <w:r w:rsidRPr="00DE2A0F">
              <w:rPr>
                <w:rFonts w:ascii="宋体" w:eastAsia="宋体" w:hAnsi="宋体" w:cs="宋体" w:hint="eastAsia"/>
                <w:color w:val="000000"/>
                <w:kern w:val="0"/>
                <w:sz w:val="24"/>
                <w:szCs w:val="24"/>
              </w:rPr>
              <w:t>年</w:t>
            </w:r>
          </w:p>
        </w:tc>
        <w:tc>
          <w:tcPr>
            <w:tcW w:w="3283" w:type="dxa"/>
            <w:gridSpan w:val="4"/>
            <w:shd w:val="clear" w:color="auto" w:fill="auto"/>
            <w:noWrap/>
            <w:vAlign w:val="bottom"/>
            <w:hideMark/>
          </w:tcPr>
          <w:p w14:paraId="7598A62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2022</w:t>
            </w:r>
            <w:r w:rsidRPr="00DE2A0F">
              <w:rPr>
                <w:rFonts w:ascii="宋体" w:eastAsia="宋体" w:hAnsi="宋体" w:cs="宋体" w:hint="eastAsia"/>
                <w:color w:val="000000"/>
                <w:kern w:val="0"/>
                <w:sz w:val="24"/>
                <w:szCs w:val="24"/>
              </w:rPr>
              <w:t>年</w:t>
            </w:r>
          </w:p>
        </w:tc>
      </w:tr>
      <w:tr w:rsidR="009958A9" w:rsidRPr="00C85D44" w14:paraId="0D4FAC89" w14:textId="77777777" w:rsidTr="00B02D43">
        <w:trPr>
          <w:trHeight w:val="267"/>
        </w:trPr>
        <w:tc>
          <w:tcPr>
            <w:tcW w:w="1471" w:type="dxa"/>
            <w:vMerge/>
            <w:vAlign w:val="center"/>
            <w:hideMark/>
          </w:tcPr>
          <w:p w14:paraId="4040CD9A" w14:textId="77777777" w:rsidR="009958A9" w:rsidRPr="00DE2A0F" w:rsidRDefault="009958A9" w:rsidP="003F436E">
            <w:pPr>
              <w:widowControl/>
              <w:spacing w:line="360" w:lineRule="auto"/>
              <w:jc w:val="left"/>
              <w:rPr>
                <w:rFonts w:ascii="宋体" w:eastAsia="宋体" w:hAnsi="宋体" w:cs="宋体"/>
                <w:color w:val="000000"/>
                <w:kern w:val="0"/>
                <w:sz w:val="24"/>
                <w:szCs w:val="24"/>
              </w:rPr>
            </w:pPr>
          </w:p>
        </w:tc>
        <w:tc>
          <w:tcPr>
            <w:tcW w:w="1027" w:type="dxa"/>
            <w:shd w:val="clear" w:color="auto" w:fill="auto"/>
            <w:noWrap/>
            <w:vAlign w:val="center"/>
            <w:hideMark/>
          </w:tcPr>
          <w:p w14:paraId="111C71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4F29D8">
              <w:rPr>
                <w:rFonts w:ascii="Times New Roman" w:eastAsia="宋体" w:hAnsi="Times New Roman" w:cs="Times New Roman"/>
                <w:kern w:val="0"/>
                <w:sz w:val="24"/>
                <w:szCs w:val="24"/>
              </w:rPr>
              <w:t>C</w:t>
            </w:r>
          </w:p>
        </w:tc>
        <w:tc>
          <w:tcPr>
            <w:tcW w:w="704" w:type="dxa"/>
            <w:shd w:val="clear" w:color="auto" w:fill="auto"/>
            <w:noWrap/>
            <w:vAlign w:val="center"/>
            <w:hideMark/>
          </w:tcPr>
          <w:p w14:paraId="0B326C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27" w:type="dxa"/>
            <w:shd w:val="clear" w:color="auto" w:fill="auto"/>
            <w:noWrap/>
            <w:vAlign w:val="center"/>
            <w:hideMark/>
          </w:tcPr>
          <w:p w14:paraId="287C8E6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4F29D8">
              <w:rPr>
                <w:rFonts w:ascii="Times New Roman" w:eastAsia="宋体" w:hAnsi="Times New Roman" w:cs="Times New Roman"/>
                <w:kern w:val="0"/>
                <w:sz w:val="24"/>
                <w:szCs w:val="24"/>
              </w:rPr>
              <w:t>C</w:t>
            </w:r>
          </w:p>
        </w:tc>
        <w:tc>
          <w:tcPr>
            <w:tcW w:w="704" w:type="dxa"/>
            <w:shd w:val="clear" w:color="auto" w:fill="auto"/>
            <w:noWrap/>
            <w:vAlign w:val="center"/>
            <w:hideMark/>
          </w:tcPr>
          <w:p w14:paraId="4D6F21E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87" w:type="dxa"/>
            <w:shd w:val="clear" w:color="auto" w:fill="auto"/>
            <w:noWrap/>
            <w:vAlign w:val="center"/>
            <w:hideMark/>
          </w:tcPr>
          <w:p w14:paraId="3B74DF7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4F29D8">
              <w:rPr>
                <w:rFonts w:ascii="Times New Roman" w:eastAsia="宋体" w:hAnsi="Times New Roman" w:cs="Times New Roman"/>
                <w:kern w:val="0"/>
                <w:sz w:val="24"/>
                <w:szCs w:val="24"/>
              </w:rPr>
              <w:t>C</w:t>
            </w:r>
          </w:p>
        </w:tc>
        <w:tc>
          <w:tcPr>
            <w:tcW w:w="742" w:type="dxa"/>
            <w:shd w:val="clear" w:color="auto" w:fill="auto"/>
            <w:noWrap/>
            <w:vAlign w:val="center"/>
            <w:hideMark/>
          </w:tcPr>
          <w:p w14:paraId="0DAD4FF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709" w:type="dxa"/>
            <w:shd w:val="clear" w:color="auto" w:fill="auto"/>
            <w:noWrap/>
            <w:vAlign w:val="center"/>
            <w:hideMark/>
          </w:tcPr>
          <w:p w14:paraId="4CE2777F" w14:textId="77777777" w:rsidR="009958A9" w:rsidRPr="00DE2A0F" w:rsidRDefault="009958A9" w:rsidP="003F436E">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市值</w:t>
            </w:r>
          </w:p>
        </w:tc>
        <w:tc>
          <w:tcPr>
            <w:tcW w:w="745" w:type="dxa"/>
            <w:shd w:val="clear" w:color="auto" w:fill="auto"/>
            <w:noWrap/>
            <w:vAlign w:val="center"/>
            <w:hideMark/>
          </w:tcPr>
          <w:p w14:paraId="270F3421" w14:textId="77777777" w:rsidR="009958A9" w:rsidRPr="00DE2A0F" w:rsidRDefault="009958A9" w:rsidP="003F436E">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排序结果</w:t>
            </w:r>
          </w:p>
        </w:tc>
      </w:tr>
      <w:tr w:rsidR="009958A9" w:rsidRPr="00C85D44" w14:paraId="2B456628" w14:textId="77777777" w:rsidTr="00B02D43">
        <w:trPr>
          <w:trHeight w:val="267"/>
        </w:trPr>
        <w:tc>
          <w:tcPr>
            <w:tcW w:w="1471" w:type="dxa"/>
            <w:shd w:val="clear" w:color="auto" w:fill="auto"/>
            <w:noWrap/>
            <w:vAlign w:val="center"/>
            <w:hideMark/>
          </w:tcPr>
          <w:p w14:paraId="449AAF6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中兴通讯</w:t>
            </w:r>
          </w:p>
        </w:tc>
        <w:tc>
          <w:tcPr>
            <w:tcW w:w="1027" w:type="dxa"/>
            <w:shd w:val="clear" w:color="auto" w:fill="auto"/>
            <w:noWrap/>
            <w:vAlign w:val="center"/>
            <w:hideMark/>
          </w:tcPr>
          <w:p w14:paraId="7D46EB2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311</w:t>
            </w:r>
          </w:p>
        </w:tc>
        <w:tc>
          <w:tcPr>
            <w:tcW w:w="704" w:type="dxa"/>
            <w:shd w:val="clear" w:color="auto" w:fill="auto"/>
            <w:noWrap/>
            <w:vAlign w:val="center"/>
            <w:hideMark/>
          </w:tcPr>
          <w:p w14:paraId="24B781D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2</w:t>
            </w:r>
          </w:p>
        </w:tc>
        <w:tc>
          <w:tcPr>
            <w:tcW w:w="1027" w:type="dxa"/>
            <w:shd w:val="clear" w:color="auto" w:fill="auto"/>
            <w:noWrap/>
            <w:vAlign w:val="center"/>
            <w:hideMark/>
          </w:tcPr>
          <w:p w14:paraId="2EFC22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311</w:t>
            </w:r>
          </w:p>
        </w:tc>
        <w:tc>
          <w:tcPr>
            <w:tcW w:w="704" w:type="dxa"/>
            <w:shd w:val="clear" w:color="auto" w:fill="auto"/>
            <w:noWrap/>
            <w:vAlign w:val="center"/>
            <w:hideMark/>
          </w:tcPr>
          <w:p w14:paraId="19C5EC6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2</w:t>
            </w:r>
          </w:p>
        </w:tc>
        <w:tc>
          <w:tcPr>
            <w:tcW w:w="1087" w:type="dxa"/>
            <w:shd w:val="clear" w:color="auto" w:fill="auto"/>
            <w:noWrap/>
            <w:vAlign w:val="center"/>
            <w:hideMark/>
          </w:tcPr>
          <w:p w14:paraId="590A6D2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273</w:t>
            </w:r>
          </w:p>
        </w:tc>
        <w:tc>
          <w:tcPr>
            <w:tcW w:w="742" w:type="dxa"/>
            <w:shd w:val="clear" w:color="auto" w:fill="auto"/>
            <w:noWrap/>
            <w:vAlign w:val="center"/>
            <w:hideMark/>
          </w:tcPr>
          <w:p w14:paraId="000A4D2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4</w:t>
            </w:r>
          </w:p>
        </w:tc>
        <w:tc>
          <w:tcPr>
            <w:tcW w:w="709" w:type="dxa"/>
            <w:shd w:val="clear" w:color="auto" w:fill="auto"/>
            <w:noWrap/>
            <w:vAlign w:val="bottom"/>
            <w:hideMark/>
          </w:tcPr>
          <w:p w14:paraId="263FB9A6"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1687</w:t>
            </w:r>
          </w:p>
        </w:tc>
        <w:tc>
          <w:tcPr>
            <w:tcW w:w="745" w:type="dxa"/>
            <w:shd w:val="clear" w:color="auto" w:fill="auto"/>
            <w:noWrap/>
            <w:vAlign w:val="bottom"/>
            <w:hideMark/>
          </w:tcPr>
          <w:p w14:paraId="75C1EA46"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2</w:t>
            </w:r>
          </w:p>
        </w:tc>
      </w:tr>
      <w:tr w:rsidR="009958A9" w:rsidRPr="00C85D44" w14:paraId="3E2500AB" w14:textId="77777777" w:rsidTr="00B02D43">
        <w:trPr>
          <w:trHeight w:val="267"/>
        </w:trPr>
        <w:tc>
          <w:tcPr>
            <w:tcW w:w="1471" w:type="dxa"/>
            <w:shd w:val="clear" w:color="auto" w:fill="auto"/>
            <w:noWrap/>
            <w:vAlign w:val="center"/>
            <w:hideMark/>
          </w:tcPr>
          <w:p w14:paraId="206CE792"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TCL</w:t>
            </w:r>
          </w:p>
        </w:tc>
        <w:tc>
          <w:tcPr>
            <w:tcW w:w="1027" w:type="dxa"/>
            <w:shd w:val="clear" w:color="auto" w:fill="auto"/>
            <w:noWrap/>
            <w:vAlign w:val="center"/>
            <w:hideMark/>
          </w:tcPr>
          <w:p w14:paraId="0CFC9A1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713</w:t>
            </w:r>
          </w:p>
        </w:tc>
        <w:tc>
          <w:tcPr>
            <w:tcW w:w="704" w:type="dxa"/>
            <w:shd w:val="clear" w:color="auto" w:fill="auto"/>
            <w:noWrap/>
            <w:vAlign w:val="center"/>
            <w:hideMark/>
          </w:tcPr>
          <w:p w14:paraId="51B12EB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w:t>
            </w:r>
          </w:p>
        </w:tc>
        <w:tc>
          <w:tcPr>
            <w:tcW w:w="1027" w:type="dxa"/>
            <w:shd w:val="clear" w:color="auto" w:fill="auto"/>
            <w:noWrap/>
            <w:vAlign w:val="center"/>
            <w:hideMark/>
          </w:tcPr>
          <w:p w14:paraId="1559F6B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702</w:t>
            </w:r>
          </w:p>
        </w:tc>
        <w:tc>
          <w:tcPr>
            <w:tcW w:w="704" w:type="dxa"/>
            <w:shd w:val="clear" w:color="auto" w:fill="auto"/>
            <w:noWrap/>
            <w:vAlign w:val="center"/>
            <w:hideMark/>
          </w:tcPr>
          <w:p w14:paraId="375A112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w:t>
            </w:r>
          </w:p>
        </w:tc>
        <w:tc>
          <w:tcPr>
            <w:tcW w:w="1087" w:type="dxa"/>
            <w:shd w:val="clear" w:color="auto" w:fill="auto"/>
            <w:noWrap/>
            <w:vAlign w:val="center"/>
            <w:hideMark/>
          </w:tcPr>
          <w:p w14:paraId="15512D7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188</w:t>
            </w:r>
          </w:p>
        </w:tc>
        <w:tc>
          <w:tcPr>
            <w:tcW w:w="742" w:type="dxa"/>
            <w:shd w:val="clear" w:color="auto" w:fill="auto"/>
            <w:noWrap/>
            <w:vAlign w:val="center"/>
            <w:hideMark/>
          </w:tcPr>
          <w:p w14:paraId="6649B9F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7</w:t>
            </w:r>
          </w:p>
        </w:tc>
        <w:tc>
          <w:tcPr>
            <w:tcW w:w="709" w:type="dxa"/>
            <w:shd w:val="clear" w:color="auto" w:fill="auto"/>
            <w:noWrap/>
            <w:vAlign w:val="bottom"/>
            <w:hideMark/>
          </w:tcPr>
          <w:p w14:paraId="357132F8"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682</w:t>
            </w:r>
          </w:p>
        </w:tc>
        <w:tc>
          <w:tcPr>
            <w:tcW w:w="745" w:type="dxa"/>
            <w:shd w:val="clear" w:color="auto" w:fill="auto"/>
            <w:noWrap/>
            <w:vAlign w:val="bottom"/>
            <w:hideMark/>
          </w:tcPr>
          <w:p w14:paraId="52BD2AE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5</w:t>
            </w:r>
          </w:p>
        </w:tc>
      </w:tr>
      <w:tr w:rsidR="009958A9" w:rsidRPr="00C85D44" w14:paraId="5A8C6692" w14:textId="77777777" w:rsidTr="00B02D43">
        <w:trPr>
          <w:trHeight w:val="267"/>
        </w:trPr>
        <w:tc>
          <w:tcPr>
            <w:tcW w:w="1471" w:type="dxa"/>
            <w:shd w:val="clear" w:color="auto" w:fill="auto"/>
            <w:noWrap/>
            <w:vAlign w:val="center"/>
            <w:hideMark/>
          </w:tcPr>
          <w:p w14:paraId="2C9784E7"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海康威视</w:t>
            </w:r>
            <w:proofErr w:type="gramEnd"/>
          </w:p>
        </w:tc>
        <w:tc>
          <w:tcPr>
            <w:tcW w:w="1027" w:type="dxa"/>
            <w:shd w:val="clear" w:color="auto" w:fill="auto"/>
            <w:noWrap/>
            <w:vAlign w:val="center"/>
            <w:hideMark/>
          </w:tcPr>
          <w:p w14:paraId="4BD2512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118</w:t>
            </w:r>
          </w:p>
        </w:tc>
        <w:tc>
          <w:tcPr>
            <w:tcW w:w="704" w:type="dxa"/>
            <w:shd w:val="clear" w:color="auto" w:fill="auto"/>
            <w:noWrap/>
            <w:vAlign w:val="center"/>
            <w:hideMark/>
          </w:tcPr>
          <w:p w14:paraId="5E80510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14</w:t>
            </w:r>
          </w:p>
        </w:tc>
        <w:tc>
          <w:tcPr>
            <w:tcW w:w="1027" w:type="dxa"/>
            <w:shd w:val="clear" w:color="auto" w:fill="auto"/>
            <w:noWrap/>
            <w:vAlign w:val="center"/>
            <w:hideMark/>
          </w:tcPr>
          <w:p w14:paraId="7BB28B0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119</w:t>
            </w:r>
          </w:p>
        </w:tc>
        <w:tc>
          <w:tcPr>
            <w:tcW w:w="704" w:type="dxa"/>
            <w:shd w:val="clear" w:color="auto" w:fill="auto"/>
            <w:noWrap/>
            <w:vAlign w:val="center"/>
            <w:hideMark/>
          </w:tcPr>
          <w:p w14:paraId="0B8BAE6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12</w:t>
            </w:r>
          </w:p>
        </w:tc>
        <w:tc>
          <w:tcPr>
            <w:tcW w:w="1087" w:type="dxa"/>
            <w:shd w:val="clear" w:color="auto" w:fill="auto"/>
            <w:noWrap/>
            <w:vAlign w:val="center"/>
            <w:hideMark/>
          </w:tcPr>
          <w:p w14:paraId="08AEAE2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25</w:t>
            </w:r>
          </w:p>
        </w:tc>
        <w:tc>
          <w:tcPr>
            <w:tcW w:w="742" w:type="dxa"/>
            <w:shd w:val="clear" w:color="auto" w:fill="auto"/>
            <w:noWrap/>
            <w:vAlign w:val="center"/>
            <w:hideMark/>
          </w:tcPr>
          <w:p w14:paraId="305C47B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5</w:t>
            </w:r>
          </w:p>
        </w:tc>
        <w:tc>
          <w:tcPr>
            <w:tcW w:w="709" w:type="dxa"/>
            <w:shd w:val="clear" w:color="auto" w:fill="auto"/>
            <w:noWrap/>
            <w:vAlign w:val="bottom"/>
            <w:hideMark/>
          </w:tcPr>
          <w:p w14:paraId="5F37213F"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3535</w:t>
            </w:r>
          </w:p>
        </w:tc>
        <w:tc>
          <w:tcPr>
            <w:tcW w:w="745" w:type="dxa"/>
            <w:shd w:val="clear" w:color="auto" w:fill="auto"/>
            <w:noWrap/>
            <w:vAlign w:val="bottom"/>
            <w:hideMark/>
          </w:tcPr>
          <w:p w14:paraId="610366D2"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w:t>
            </w:r>
          </w:p>
        </w:tc>
      </w:tr>
      <w:tr w:rsidR="009958A9" w:rsidRPr="00C85D44" w14:paraId="18B920F3" w14:textId="77777777" w:rsidTr="00B02D43">
        <w:trPr>
          <w:trHeight w:val="267"/>
        </w:trPr>
        <w:tc>
          <w:tcPr>
            <w:tcW w:w="1471" w:type="dxa"/>
            <w:shd w:val="clear" w:color="auto" w:fill="auto"/>
            <w:noWrap/>
            <w:vAlign w:val="center"/>
            <w:hideMark/>
          </w:tcPr>
          <w:p w14:paraId="5747D88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大华股份</w:t>
            </w:r>
          </w:p>
        </w:tc>
        <w:tc>
          <w:tcPr>
            <w:tcW w:w="1027" w:type="dxa"/>
            <w:shd w:val="clear" w:color="auto" w:fill="auto"/>
            <w:noWrap/>
            <w:vAlign w:val="center"/>
            <w:hideMark/>
          </w:tcPr>
          <w:p w14:paraId="7A4AF66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276</w:t>
            </w:r>
          </w:p>
        </w:tc>
        <w:tc>
          <w:tcPr>
            <w:tcW w:w="704" w:type="dxa"/>
            <w:shd w:val="clear" w:color="auto" w:fill="auto"/>
            <w:noWrap/>
            <w:vAlign w:val="center"/>
            <w:hideMark/>
          </w:tcPr>
          <w:p w14:paraId="28DAD5A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4</w:t>
            </w:r>
          </w:p>
        </w:tc>
        <w:tc>
          <w:tcPr>
            <w:tcW w:w="1027" w:type="dxa"/>
            <w:shd w:val="clear" w:color="auto" w:fill="auto"/>
            <w:noWrap/>
            <w:vAlign w:val="center"/>
            <w:hideMark/>
          </w:tcPr>
          <w:p w14:paraId="6E446A8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275</w:t>
            </w:r>
          </w:p>
        </w:tc>
        <w:tc>
          <w:tcPr>
            <w:tcW w:w="704" w:type="dxa"/>
            <w:shd w:val="clear" w:color="auto" w:fill="auto"/>
            <w:noWrap/>
            <w:vAlign w:val="center"/>
            <w:hideMark/>
          </w:tcPr>
          <w:p w14:paraId="51B7694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5</w:t>
            </w:r>
          </w:p>
        </w:tc>
        <w:tc>
          <w:tcPr>
            <w:tcW w:w="1087" w:type="dxa"/>
            <w:shd w:val="clear" w:color="auto" w:fill="auto"/>
            <w:noWrap/>
            <w:vAlign w:val="center"/>
            <w:hideMark/>
          </w:tcPr>
          <w:p w14:paraId="044D9CB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249</w:t>
            </w:r>
          </w:p>
        </w:tc>
        <w:tc>
          <w:tcPr>
            <w:tcW w:w="742" w:type="dxa"/>
            <w:shd w:val="clear" w:color="auto" w:fill="auto"/>
            <w:noWrap/>
            <w:vAlign w:val="center"/>
            <w:hideMark/>
          </w:tcPr>
          <w:p w14:paraId="3080B6A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6</w:t>
            </w:r>
          </w:p>
        </w:tc>
        <w:tc>
          <w:tcPr>
            <w:tcW w:w="709" w:type="dxa"/>
            <w:shd w:val="clear" w:color="auto" w:fill="auto"/>
            <w:noWrap/>
            <w:vAlign w:val="bottom"/>
            <w:hideMark/>
          </w:tcPr>
          <w:p w14:paraId="54EBC64F"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780</w:t>
            </w:r>
          </w:p>
        </w:tc>
        <w:tc>
          <w:tcPr>
            <w:tcW w:w="745" w:type="dxa"/>
            <w:shd w:val="clear" w:color="auto" w:fill="auto"/>
            <w:noWrap/>
            <w:vAlign w:val="bottom"/>
            <w:hideMark/>
          </w:tcPr>
          <w:p w14:paraId="7423B3E4"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4</w:t>
            </w:r>
          </w:p>
        </w:tc>
      </w:tr>
      <w:tr w:rsidR="009958A9" w:rsidRPr="00C85D44" w14:paraId="789AA66E" w14:textId="77777777" w:rsidTr="00B02D43">
        <w:trPr>
          <w:trHeight w:val="267"/>
        </w:trPr>
        <w:tc>
          <w:tcPr>
            <w:tcW w:w="1471" w:type="dxa"/>
            <w:shd w:val="clear" w:color="auto" w:fill="auto"/>
            <w:noWrap/>
            <w:vAlign w:val="center"/>
            <w:hideMark/>
          </w:tcPr>
          <w:p w14:paraId="1131CC2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广电运通</w:t>
            </w:r>
          </w:p>
        </w:tc>
        <w:tc>
          <w:tcPr>
            <w:tcW w:w="1027" w:type="dxa"/>
            <w:shd w:val="clear" w:color="auto" w:fill="auto"/>
            <w:noWrap/>
            <w:vAlign w:val="center"/>
            <w:hideMark/>
          </w:tcPr>
          <w:p w14:paraId="3E714DF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251</w:t>
            </w:r>
          </w:p>
        </w:tc>
        <w:tc>
          <w:tcPr>
            <w:tcW w:w="704" w:type="dxa"/>
            <w:shd w:val="clear" w:color="auto" w:fill="auto"/>
            <w:noWrap/>
            <w:vAlign w:val="center"/>
            <w:hideMark/>
          </w:tcPr>
          <w:p w14:paraId="1BC8716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5</w:t>
            </w:r>
          </w:p>
        </w:tc>
        <w:tc>
          <w:tcPr>
            <w:tcW w:w="1027" w:type="dxa"/>
            <w:shd w:val="clear" w:color="auto" w:fill="auto"/>
            <w:noWrap/>
            <w:vAlign w:val="center"/>
            <w:hideMark/>
          </w:tcPr>
          <w:p w14:paraId="73B3DF4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252</w:t>
            </w:r>
          </w:p>
        </w:tc>
        <w:tc>
          <w:tcPr>
            <w:tcW w:w="704" w:type="dxa"/>
            <w:shd w:val="clear" w:color="auto" w:fill="auto"/>
            <w:noWrap/>
            <w:vAlign w:val="center"/>
            <w:hideMark/>
          </w:tcPr>
          <w:p w14:paraId="568A671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6</w:t>
            </w:r>
          </w:p>
        </w:tc>
        <w:tc>
          <w:tcPr>
            <w:tcW w:w="1087" w:type="dxa"/>
            <w:shd w:val="clear" w:color="auto" w:fill="auto"/>
            <w:noWrap/>
            <w:vAlign w:val="center"/>
            <w:hideMark/>
          </w:tcPr>
          <w:p w14:paraId="16A28AC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319</w:t>
            </w:r>
          </w:p>
        </w:tc>
        <w:tc>
          <w:tcPr>
            <w:tcW w:w="742" w:type="dxa"/>
            <w:shd w:val="clear" w:color="auto" w:fill="auto"/>
            <w:noWrap/>
            <w:vAlign w:val="center"/>
            <w:hideMark/>
          </w:tcPr>
          <w:p w14:paraId="74B35D9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3</w:t>
            </w:r>
          </w:p>
        </w:tc>
        <w:tc>
          <w:tcPr>
            <w:tcW w:w="709" w:type="dxa"/>
            <w:shd w:val="clear" w:color="auto" w:fill="auto"/>
            <w:noWrap/>
            <w:vAlign w:val="bottom"/>
            <w:hideMark/>
          </w:tcPr>
          <w:p w14:paraId="201B685E"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293</w:t>
            </w:r>
          </w:p>
        </w:tc>
        <w:tc>
          <w:tcPr>
            <w:tcW w:w="745" w:type="dxa"/>
            <w:shd w:val="clear" w:color="auto" w:fill="auto"/>
            <w:noWrap/>
            <w:vAlign w:val="bottom"/>
            <w:hideMark/>
          </w:tcPr>
          <w:p w14:paraId="567F9C43"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8</w:t>
            </w:r>
          </w:p>
        </w:tc>
      </w:tr>
      <w:tr w:rsidR="009958A9" w:rsidRPr="00C85D44" w14:paraId="1B234054" w14:textId="77777777" w:rsidTr="00B02D43">
        <w:trPr>
          <w:trHeight w:val="267"/>
        </w:trPr>
        <w:tc>
          <w:tcPr>
            <w:tcW w:w="1471" w:type="dxa"/>
            <w:shd w:val="clear" w:color="auto" w:fill="auto"/>
            <w:noWrap/>
            <w:vAlign w:val="center"/>
            <w:hideMark/>
          </w:tcPr>
          <w:p w14:paraId="5FEFBFF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科大讯飞</w:t>
            </w:r>
            <w:proofErr w:type="gramEnd"/>
          </w:p>
        </w:tc>
        <w:tc>
          <w:tcPr>
            <w:tcW w:w="1027" w:type="dxa"/>
            <w:shd w:val="clear" w:color="auto" w:fill="auto"/>
            <w:noWrap/>
            <w:vAlign w:val="center"/>
            <w:hideMark/>
          </w:tcPr>
          <w:p w14:paraId="0BA4909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307</w:t>
            </w:r>
          </w:p>
        </w:tc>
        <w:tc>
          <w:tcPr>
            <w:tcW w:w="704" w:type="dxa"/>
            <w:shd w:val="clear" w:color="auto" w:fill="auto"/>
            <w:noWrap/>
            <w:vAlign w:val="center"/>
            <w:hideMark/>
          </w:tcPr>
          <w:p w14:paraId="434BE8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3</w:t>
            </w:r>
          </w:p>
        </w:tc>
        <w:tc>
          <w:tcPr>
            <w:tcW w:w="1027" w:type="dxa"/>
            <w:shd w:val="clear" w:color="auto" w:fill="auto"/>
            <w:noWrap/>
            <w:vAlign w:val="center"/>
            <w:hideMark/>
          </w:tcPr>
          <w:p w14:paraId="5226CCB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306</w:t>
            </w:r>
          </w:p>
        </w:tc>
        <w:tc>
          <w:tcPr>
            <w:tcW w:w="704" w:type="dxa"/>
            <w:shd w:val="clear" w:color="auto" w:fill="auto"/>
            <w:noWrap/>
            <w:vAlign w:val="center"/>
            <w:hideMark/>
          </w:tcPr>
          <w:p w14:paraId="3589270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4</w:t>
            </w:r>
          </w:p>
        </w:tc>
        <w:tc>
          <w:tcPr>
            <w:tcW w:w="1087" w:type="dxa"/>
            <w:shd w:val="clear" w:color="auto" w:fill="auto"/>
            <w:noWrap/>
            <w:vAlign w:val="center"/>
            <w:hideMark/>
          </w:tcPr>
          <w:p w14:paraId="69AA41F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13</w:t>
            </w:r>
          </w:p>
        </w:tc>
        <w:tc>
          <w:tcPr>
            <w:tcW w:w="742" w:type="dxa"/>
            <w:shd w:val="clear" w:color="auto" w:fill="auto"/>
            <w:noWrap/>
            <w:vAlign w:val="center"/>
            <w:hideMark/>
          </w:tcPr>
          <w:p w14:paraId="43B214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10</w:t>
            </w:r>
          </w:p>
        </w:tc>
        <w:tc>
          <w:tcPr>
            <w:tcW w:w="709" w:type="dxa"/>
            <w:shd w:val="clear" w:color="auto" w:fill="auto"/>
            <w:noWrap/>
            <w:vAlign w:val="bottom"/>
            <w:hideMark/>
          </w:tcPr>
          <w:p w14:paraId="21BF9B77"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1408</w:t>
            </w:r>
          </w:p>
        </w:tc>
        <w:tc>
          <w:tcPr>
            <w:tcW w:w="745" w:type="dxa"/>
            <w:shd w:val="clear" w:color="auto" w:fill="auto"/>
            <w:noWrap/>
            <w:vAlign w:val="bottom"/>
            <w:hideMark/>
          </w:tcPr>
          <w:p w14:paraId="4EBBF142"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3</w:t>
            </w:r>
          </w:p>
        </w:tc>
      </w:tr>
      <w:tr w:rsidR="009958A9" w:rsidRPr="00C85D44" w14:paraId="6124B0B3" w14:textId="77777777" w:rsidTr="00B02D43">
        <w:trPr>
          <w:trHeight w:val="267"/>
        </w:trPr>
        <w:tc>
          <w:tcPr>
            <w:tcW w:w="1471" w:type="dxa"/>
            <w:shd w:val="clear" w:color="auto" w:fill="auto"/>
            <w:noWrap/>
            <w:vAlign w:val="center"/>
            <w:hideMark/>
          </w:tcPr>
          <w:p w14:paraId="326797B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纳思达</w:t>
            </w:r>
          </w:p>
        </w:tc>
        <w:tc>
          <w:tcPr>
            <w:tcW w:w="1027" w:type="dxa"/>
            <w:shd w:val="clear" w:color="auto" w:fill="auto"/>
            <w:noWrap/>
            <w:vAlign w:val="center"/>
            <w:hideMark/>
          </w:tcPr>
          <w:p w14:paraId="4B33AF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195</w:t>
            </w:r>
          </w:p>
        </w:tc>
        <w:tc>
          <w:tcPr>
            <w:tcW w:w="704" w:type="dxa"/>
            <w:shd w:val="clear" w:color="auto" w:fill="auto"/>
            <w:noWrap/>
            <w:vAlign w:val="center"/>
            <w:hideMark/>
          </w:tcPr>
          <w:p w14:paraId="18D81D4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7</w:t>
            </w:r>
          </w:p>
        </w:tc>
        <w:tc>
          <w:tcPr>
            <w:tcW w:w="1027" w:type="dxa"/>
            <w:shd w:val="clear" w:color="auto" w:fill="auto"/>
            <w:noWrap/>
            <w:vAlign w:val="center"/>
            <w:hideMark/>
          </w:tcPr>
          <w:p w14:paraId="35E8B2A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117</w:t>
            </w:r>
          </w:p>
        </w:tc>
        <w:tc>
          <w:tcPr>
            <w:tcW w:w="704" w:type="dxa"/>
            <w:shd w:val="clear" w:color="auto" w:fill="auto"/>
            <w:noWrap/>
            <w:vAlign w:val="center"/>
            <w:hideMark/>
          </w:tcPr>
          <w:p w14:paraId="3B1B1D9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13</w:t>
            </w:r>
          </w:p>
        </w:tc>
        <w:tc>
          <w:tcPr>
            <w:tcW w:w="1087" w:type="dxa"/>
            <w:shd w:val="clear" w:color="auto" w:fill="auto"/>
            <w:noWrap/>
            <w:vAlign w:val="center"/>
            <w:hideMark/>
          </w:tcPr>
          <w:p w14:paraId="1A4B110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061</w:t>
            </w:r>
          </w:p>
        </w:tc>
        <w:tc>
          <w:tcPr>
            <w:tcW w:w="742" w:type="dxa"/>
            <w:shd w:val="clear" w:color="auto" w:fill="auto"/>
            <w:noWrap/>
            <w:vAlign w:val="center"/>
            <w:hideMark/>
          </w:tcPr>
          <w:p w14:paraId="4CD93E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14</w:t>
            </w:r>
          </w:p>
        </w:tc>
        <w:tc>
          <w:tcPr>
            <w:tcW w:w="709" w:type="dxa"/>
            <w:shd w:val="clear" w:color="auto" w:fill="auto"/>
            <w:noWrap/>
            <w:vAlign w:val="bottom"/>
            <w:hideMark/>
          </w:tcPr>
          <w:p w14:paraId="45387E2B"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560</w:t>
            </w:r>
          </w:p>
        </w:tc>
        <w:tc>
          <w:tcPr>
            <w:tcW w:w="745" w:type="dxa"/>
            <w:shd w:val="clear" w:color="auto" w:fill="auto"/>
            <w:noWrap/>
            <w:vAlign w:val="bottom"/>
            <w:hideMark/>
          </w:tcPr>
          <w:p w14:paraId="234D222C"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6</w:t>
            </w:r>
          </w:p>
        </w:tc>
      </w:tr>
      <w:tr w:rsidR="009958A9" w:rsidRPr="00C85D44" w14:paraId="0DE05129" w14:textId="77777777" w:rsidTr="00B02D43">
        <w:trPr>
          <w:trHeight w:val="267"/>
        </w:trPr>
        <w:tc>
          <w:tcPr>
            <w:tcW w:w="1471" w:type="dxa"/>
            <w:shd w:val="clear" w:color="auto" w:fill="auto"/>
            <w:noWrap/>
            <w:vAlign w:val="center"/>
            <w:hideMark/>
          </w:tcPr>
          <w:p w14:paraId="579B9E2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东方电子</w:t>
            </w:r>
          </w:p>
        </w:tc>
        <w:tc>
          <w:tcPr>
            <w:tcW w:w="1027" w:type="dxa"/>
            <w:shd w:val="clear" w:color="auto" w:fill="auto"/>
            <w:noWrap/>
            <w:vAlign w:val="center"/>
            <w:hideMark/>
          </w:tcPr>
          <w:p w14:paraId="080EA02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161</w:t>
            </w:r>
          </w:p>
        </w:tc>
        <w:tc>
          <w:tcPr>
            <w:tcW w:w="704" w:type="dxa"/>
            <w:shd w:val="clear" w:color="auto" w:fill="auto"/>
            <w:noWrap/>
            <w:vAlign w:val="center"/>
            <w:hideMark/>
          </w:tcPr>
          <w:p w14:paraId="3421A55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11</w:t>
            </w:r>
          </w:p>
        </w:tc>
        <w:tc>
          <w:tcPr>
            <w:tcW w:w="1027" w:type="dxa"/>
            <w:shd w:val="clear" w:color="auto" w:fill="auto"/>
            <w:noWrap/>
            <w:vAlign w:val="center"/>
            <w:hideMark/>
          </w:tcPr>
          <w:p w14:paraId="09D00F6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068</w:t>
            </w:r>
          </w:p>
        </w:tc>
        <w:tc>
          <w:tcPr>
            <w:tcW w:w="704" w:type="dxa"/>
            <w:shd w:val="clear" w:color="auto" w:fill="auto"/>
            <w:noWrap/>
            <w:vAlign w:val="center"/>
            <w:hideMark/>
          </w:tcPr>
          <w:p w14:paraId="0DEAFF3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15</w:t>
            </w:r>
          </w:p>
        </w:tc>
        <w:tc>
          <w:tcPr>
            <w:tcW w:w="1087" w:type="dxa"/>
            <w:shd w:val="clear" w:color="auto" w:fill="auto"/>
            <w:noWrap/>
            <w:vAlign w:val="center"/>
            <w:hideMark/>
          </w:tcPr>
          <w:p w14:paraId="0B4DA7F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339</w:t>
            </w:r>
          </w:p>
        </w:tc>
        <w:tc>
          <w:tcPr>
            <w:tcW w:w="742" w:type="dxa"/>
            <w:shd w:val="clear" w:color="auto" w:fill="auto"/>
            <w:noWrap/>
            <w:vAlign w:val="center"/>
            <w:hideMark/>
          </w:tcPr>
          <w:p w14:paraId="3D307C8D"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2</w:t>
            </w:r>
          </w:p>
        </w:tc>
        <w:tc>
          <w:tcPr>
            <w:tcW w:w="709" w:type="dxa"/>
            <w:shd w:val="clear" w:color="auto" w:fill="auto"/>
            <w:noWrap/>
            <w:vAlign w:val="bottom"/>
            <w:hideMark/>
          </w:tcPr>
          <w:p w14:paraId="08270950"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120</w:t>
            </w:r>
          </w:p>
        </w:tc>
        <w:tc>
          <w:tcPr>
            <w:tcW w:w="745" w:type="dxa"/>
            <w:shd w:val="clear" w:color="auto" w:fill="auto"/>
            <w:noWrap/>
            <w:vAlign w:val="bottom"/>
            <w:hideMark/>
          </w:tcPr>
          <w:p w14:paraId="5C9CFE9A"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10</w:t>
            </w:r>
          </w:p>
        </w:tc>
      </w:tr>
      <w:tr w:rsidR="009958A9" w:rsidRPr="00C85D44" w14:paraId="1EC84A9C" w14:textId="77777777" w:rsidTr="00B02D43">
        <w:trPr>
          <w:trHeight w:val="267"/>
        </w:trPr>
        <w:tc>
          <w:tcPr>
            <w:tcW w:w="1471" w:type="dxa"/>
            <w:shd w:val="clear" w:color="auto" w:fill="auto"/>
            <w:noWrap/>
            <w:vAlign w:val="center"/>
            <w:hideMark/>
          </w:tcPr>
          <w:p w14:paraId="719644FE"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视源股份</w:t>
            </w:r>
            <w:proofErr w:type="gramEnd"/>
          </w:p>
        </w:tc>
        <w:tc>
          <w:tcPr>
            <w:tcW w:w="1027" w:type="dxa"/>
            <w:shd w:val="clear" w:color="auto" w:fill="auto"/>
            <w:noWrap/>
            <w:vAlign w:val="center"/>
            <w:hideMark/>
          </w:tcPr>
          <w:p w14:paraId="2CE1BFD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189</w:t>
            </w:r>
          </w:p>
        </w:tc>
        <w:tc>
          <w:tcPr>
            <w:tcW w:w="704" w:type="dxa"/>
            <w:shd w:val="clear" w:color="auto" w:fill="auto"/>
            <w:noWrap/>
            <w:vAlign w:val="center"/>
            <w:hideMark/>
          </w:tcPr>
          <w:p w14:paraId="6B89161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8</w:t>
            </w:r>
          </w:p>
        </w:tc>
        <w:tc>
          <w:tcPr>
            <w:tcW w:w="1027" w:type="dxa"/>
            <w:shd w:val="clear" w:color="auto" w:fill="auto"/>
            <w:noWrap/>
            <w:vAlign w:val="center"/>
            <w:hideMark/>
          </w:tcPr>
          <w:p w14:paraId="05211D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216</w:t>
            </w:r>
          </w:p>
        </w:tc>
        <w:tc>
          <w:tcPr>
            <w:tcW w:w="704" w:type="dxa"/>
            <w:shd w:val="clear" w:color="auto" w:fill="auto"/>
            <w:noWrap/>
            <w:vAlign w:val="center"/>
            <w:hideMark/>
          </w:tcPr>
          <w:p w14:paraId="626E5F4D"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7</w:t>
            </w:r>
          </w:p>
        </w:tc>
        <w:tc>
          <w:tcPr>
            <w:tcW w:w="1087" w:type="dxa"/>
            <w:shd w:val="clear" w:color="auto" w:fill="auto"/>
            <w:noWrap/>
            <w:vAlign w:val="center"/>
            <w:hideMark/>
          </w:tcPr>
          <w:p w14:paraId="3F4AF3A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538</w:t>
            </w:r>
          </w:p>
        </w:tc>
        <w:tc>
          <w:tcPr>
            <w:tcW w:w="742" w:type="dxa"/>
            <w:shd w:val="clear" w:color="auto" w:fill="auto"/>
            <w:noWrap/>
            <w:vAlign w:val="center"/>
            <w:hideMark/>
          </w:tcPr>
          <w:p w14:paraId="3971151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w:t>
            </w:r>
          </w:p>
        </w:tc>
        <w:tc>
          <w:tcPr>
            <w:tcW w:w="709" w:type="dxa"/>
            <w:shd w:val="clear" w:color="auto" w:fill="auto"/>
            <w:noWrap/>
            <w:vAlign w:val="bottom"/>
            <w:hideMark/>
          </w:tcPr>
          <w:p w14:paraId="4244117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462</w:t>
            </w:r>
          </w:p>
        </w:tc>
        <w:tc>
          <w:tcPr>
            <w:tcW w:w="745" w:type="dxa"/>
            <w:shd w:val="clear" w:color="auto" w:fill="auto"/>
            <w:noWrap/>
            <w:vAlign w:val="bottom"/>
            <w:hideMark/>
          </w:tcPr>
          <w:p w14:paraId="485FD056"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7</w:t>
            </w:r>
          </w:p>
        </w:tc>
      </w:tr>
      <w:tr w:rsidR="009958A9" w:rsidRPr="00C85D44" w14:paraId="57CF5E52" w14:textId="77777777" w:rsidTr="00B02D43">
        <w:trPr>
          <w:trHeight w:val="267"/>
        </w:trPr>
        <w:tc>
          <w:tcPr>
            <w:tcW w:w="1471" w:type="dxa"/>
            <w:shd w:val="clear" w:color="auto" w:fill="auto"/>
            <w:noWrap/>
            <w:vAlign w:val="center"/>
            <w:hideMark/>
          </w:tcPr>
          <w:p w14:paraId="04E3149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道通科技</w:t>
            </w:r>
          </w:p>
        </w:tc>
        <w:tc>
          <w:tcPr>
            <w:tcW w:w="1027" w:type="dxa"/>
            <w:shd w:val="clear" w:color="auto" w:fill="auto"/>
            <w:noWrap/>
            <w:vAlign w:val="center"/>
            <w:hideMark/>
          </w:tcPr>
          <w:p w14:paraId="1698ECF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163</w:t>
            </w:r>
          </w:p>
        </w:tc>
        <w:tc>
          <w:tcPr>
            <w:tcW w:w="704" w:type="dxa"/>
            <w:shd w:val="clear" w:color="auto" w:fill="auto"/>
            <w:noWrap/>
            <w:vAlign w:val="center"/>
            <w:hideMark/>
          </w:tcPr>
          <w:p w14:paraId="03C7CE5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9</w:t>
            </w:r>
          </w:p>
        </w:tc>
        <w:tc>
          <w:tcPr>
            <w:tcW w:w="1027" w:type="dxa"/>
            <w:shd w:val="clear" w:color="auto" w:fill="auto"/>
            <w:noWrap/>
            <w:vAlign w:val="center"/>
            <w:hideMark/>
          </w:tcPr>
          <w:p w14:paraId="2342ECA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097</w:t>
            </w:r>
          </w:p>
        </w:tc>
        <w:tc>
          <w:tcPr>
            <w:tcW w:w="704" w:type="dxa"/>
            <w:shd w:val="clear" w:color="auto" w:fill="auto"/>
            <w:noWrap/>
            <w:vAlign w:val="center"/>
            <w:hideMark/>
          </w:tcPr>
          <w:p w14:paraId="597E1D8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14</w:t>
            </w:r>
          </w:p>
        </w:tc>
        <w:tc>
          <w:tcPr>
            <w:tcW w:w="1087" w:type="dxa"/>
            <w:shd w:val="clear" w:color="auto" w:fill="auto"/>
            <w:noWrap/>
            <w:vAlign w:val="center"/>
            <w:hideMark/>
          </w:tcPr>
          <w:p w14:paraId="563FDA3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111</w:t>
            </w:r>
          </w:p>
        </w:tc>
        <w:tc>
          <w:tcPr>
            <w:tcW w:w="742" w:type="dxa"/>
            <w:shd w:val="clear" w:color="auto" w:fill="auto"/>
            <w:noWrap/>
            <w:vAlign w:val="center"/>
            <w:hideMark/>
          </w:tcPr>
          <w:p w14:paraId="6AA2B0A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11</w:t>
            </w:r>
          </w:p>
        </w:tc>
        <w:tc>
          <w:tcPr>
            <w:tcW w:w="709" w:type="dxa"/>
            <w:shd w:val="clear" w:color="auto" w:fill="auto"/>
            <w:noWrap/>
            <w:vAlign w:val="bottom"/>
            <w:hideMark/>
          </w:tcPr>
          <w:p w14:paraId="7E60574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131</w:t>
            </w:r>
          </w:p>
        </w:tc>
        <w:tc>
          <w:tcPr>
            <w:tcW w:w="745" w:type="dxa"/>
            <w:shd w:val="clear" w:color="auto" w:fill="auto"/>
            <w:noWrap/>
            <w:vAlign w:val="bottom"/>
            <w:hideMark/>
          </w:tcPr>
          <w:p w14:paraId="5102143E"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9</w:t>
            </w:r>
          </w:p>
        </w:tc>
      </w:tr>
      <w:tr w:rsidR="009958A9" w:rsidRPr="00C85D44" w14:paraId="2E1CC929" w14:textId="77777777" w:rsidTr="00B02D43">
        <w:trPr>
          <w:trHeight w:val="267"/>
        </w:trPr>
        <w:tc>
          <w:tcPr>
            <w:tcW w:w="1471" w:type="dxa"/>
            <w:shd w:val="clear" w:color="auto" w:fill="auto"/>
            <w:noWrap/>
            <w:vAlign w:val="center"/>
            <w:hideMark/>
          </w:tcPr>
          <w:p w14:paraId="49625AC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lastRenderedPageBreak/>
              <w:t>新国都</w:t>
            </w:r>
          </w:p>
        </w:tc>
        <w:tc>
          <w:tcPr>
            <w:tcW w:w="1027" w:type="dxa"/>
            <w:shd w:val="clear" w:color="auto" w:fill="auto"/>
            <w:noWrap/>
            <w:vAlign w:val="center"/>
            <w:hideMark/>
          </w:tcPr>
          <w:p w14:paraId="5D41B9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161</w:t>
            </w:r>
          </w:p>
        </w:tc>
        <w:tc>
          <w:tcPr>
            <w:tcW w:w="704" w:type="dxa"/>
            <w:shd w:val="clear" w:color="auto" w:fill="auto"/>
            <w:noWrap/>
            <w:vAlign w:val="center"/>
            <w:hideMark/>
          </w:tcPr>
          <w:p w14:paraId="3D77F2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10</w:t>
            </w:r>
          </w:p>
        </w:tc>
        <w:tc>
          <w:tcPr>
            <w:tcW w:w="1027" w:type="dxa"/>
            <w:shd w:val="clear" w:color="auto" w:fill="auto"/>
            <w:noWrap/>
            <w:vAlign w:val="center"/>
            <w:hideMark/>
          </w:tcPr>
          <w:p w14:paraId="3D95322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16</w:t>
            </w:r>
          </w:p>
        </w:tc>
        <w:tc>
          <w:tcPr>
            <w:tcW w:w="704" w:type="dxa"/>
            <w:shd w:val="clear" w:color="auto" w:fill="auto"/>
            <w:noWrap/>
            <w:vAlign w:val="center"/>
            <w:hideMark/>
          </w:tcPr>
          <w:p w14:paraId="1FB2D9A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9</w:t>
            </w:r>
          </w:p>
        </w:tc>
        <w:tc>
          <w:tcPr>
            <w:tcW w:w="1087" w:type="dxa"/>
            <w:shd w:val="clear" w:color="auto" w:fill="auto"/>
            <w:noWrap/>
            <w:vAlign w:val="center"/>
            <w:hideMark/>
          </w:tcPr>
          <w:p w14:paraId="2B5434A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137</w:t>
            </w:r>
          </w:p>
        </w:tc>
        <w:tc>
          <w:tcPr>
            <w:tcW w:w="742" w:type="dxa"/>
            <w:shd w:val="clear" w:color="auto" w:fill="auto"/>
            <w:noWrap/>
            <w:vAlign w:val="center"/>
            <w:hideMark/>
          </w:tcPr>
          <w:p w14:paraId="5873EC5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9</w:t>
            </w:r>
          </w:p>
        </w:tc>
        <w:tc>
          <w:tcPr>
            <w:tcW w:w="709" w:type="dxa"/>
            <w:shd w:val="clear" w:color="auto" w:fill="auto"/>
            <w:noWrap/>
            <w:vAlign w:val="bottom"/>
            <w:hideMark/>
          </w:tcPr>
          <w:p w14:paraId="723E9600"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90</w:t>
            </w:r>
          </w:p>
        </w:tc>
        <w:tc>
          <w:tcPr>
            <w:tcW w:w="745" w:type="dxa"/>
            <w:shd w:val="clear" w:color="auto" w:fill="auto"/>
            <w:noWrap/>
            <w:vAlign w:val="bottom"/>
            <w:hideMark/>
          </w:tcPr>
          <w:p w14:paraId="660D7A61"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11</w:t>
            </w:r>
          </w:p>
        </w:tc>
      </w:tr>
      <w:tr w:rsidR="009958A9" w:rsidRPr="00C85D44" w14:paraId="5FECB9AF" w14:textId="77777777" w:rsidTr="00B02D43">
        <w:trPr>
          <w:trHeight w:val="267"/>
        </w:trPr>
        <w:tc>
          <w:tcPr>
            <w:tcW w:w="1471" w:type="dxa"/>
            <w:shd w:val="clear" w:color="auto" w:fill="auto"/>
            <w:noWrap/>
            <w:vAlign w:val="center"/>
            <w:hideMark/>
          </w:tcPr>
          <w:p w14:paraId="215DEF48"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航芯科技</w:t>
            </w:r>
            <w:proofErr w:type="gramEnd"/>
          </w:p>
        </w:tc>
        <w:tc>
          <w:tcPr>
            <w:tcW w:w="1027" w:type="dxa"/>
            <w:shd w:val="clear" w:color="auto" w:fill="auto"/>
            <w:noWrap/>
            <w:vAlign w:val="center"/>
            <w:hideMark/>
          </w:tcPr>
          <w:p w14:paraId="2BB158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113</w:t>
            </w:r>
          </w:p>
        </w:tc>
        <w:tc>
          <w:tcPr>
            <w:tcW w:w="704" w:type="dxa"/>
            <w:shd w:val="clear" w:color="auto" w:fill="auto"/>
            <w:noWrap/>
            <w:vAlign w:val="center"/>
            <w:hideMark/>
          </w:tcPr>
          <w:p w14:paraId="4D945B5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15</w:t>
            </w:r>
          </w:p>
        </w:tc>
        <w:tc>
          <w:tcPr>
            <w:tcW w:w="1027" w:type="dxa"/>
            <w:shd w:val="clear" w:color="auto" w:fill="auto"/>
            <w:noWrap/>
            <w:vAlign w:val="center"/>
            <w:hideMark/>
          </w:tcPr>
          <w:p w14:paraId="4F80A6E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307</w:t>
            </w:r>
          </w:p>
        </w:tc>
        <w:tc>
          <w:tcPr>
            <w:tcW w:w="704" w:type="dxa"/>
            <w:shd w:val="clear" w:color="auto" w:fill="auto"/>
            <w:noWrap/>
            <w:vAlign w:val="center"/>
            <w:hideMark/>
          </w:tcPr>
          <w:p w14:paraId="1590537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3</w:t>
            </w:r>
          </w:p>
        </w:tc>
        <w:tc>
          <w:tcPr>
            <w:tcW w:w="1087" w:type="dxa"/>
            <w:shd w:val="clear" w:color="auto" w:fill="auto"/>
            <w:noWrap/>
            <w:vAlign w:val="center"/>
            <w:hideMark/>
          </w:tcPr>
          <w:p w14:paraId="5CDE20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177</w:t>
            </w:r>
          </w:p>
        </w:tc>
        <w:tc>
          <w:tcPr>
            <w:tcW w:w="742" w:type="dxa"/>
            <w:shd w:val="clear" w:color="auto" w:fill="auto"/>
            <w:noWrap/>
            <w:vAlign w:val="center"/>
            <w:hideMark/>
          </w:tcPr>
          <w:p w14:paraId="50953B7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8</w:t>
            </w:r>
          </w:p>
        </w:tc>
        <w:tc>
          <w:tcPr>
            <w:tcW w:w="709" w:type="dxa"/>
            <w:shd w:val="clear" w:color="auto" w:fill="auto"/>
            <w:noWrap/>
            <w:vAlign w:val="bottom"/>
            <w:hideMark/>
          </w:tcPr>
          <w:p w14:paraId="081617D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32</w:t>
            </w:r>
          </w:p>
        </w:tc>
        <w:tc>
          <w:tcPr>
            <w:tcW w:w="745" w:type="dxa"/>
            <w:shd w:val="clear" w:color="auto" w:fill="auto"/>
            <w:noWrap/>
            <w:vAlign w:val="bottom"/>
            <w:hideMark/>
          </w:tcPr>
          <w:p w14:paraId="529CAEDA"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14</w:t>
            </w:r>
          </w:p>
        </w:tc>
      </w:tr>
      <w:tr w:rsidR="009958A9" w:rsidRPr="00C85D44" w14:paraId="21C5B91E" w14:textId="77777777" w:rsidTr="00B02D43">
        <w:trPr>
          <w:trHeight w:val="267"/>
        </w:trPr>
        <w:tc>
          <w:tcPr>
            <w:tcW w:w="1471" w:type="dxa"/>
            <w:shd w:val="clear" w:color="auto" w:fill="auto"/>
            <w:noWrap/>
            <w:vAlign w:val="center"/>
            <w:hideMark/>
          </w:tcPr>
          <w:p w14:paraId="179C5C46"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威创股份</w:t>
            </w:r>
            <w:proofErr w:type="gramEnd"/>
          </w:p>
        </w:tc>
        <w:tc>
          <w:tcPr>
            <w:tcW w:w="1027" w:type="dxa"/>
            <w:shd w:val="clear" w:color="auto" w:fill="auto"/>
            <w:noWrap/>
            <w:vAlign w:val="center"/>
            <w:hideMark/>
          </w:tcPr>
          <w:p w14:paraId="648C99E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147</w:t>
            </w:r>
          </w:p>
        </w:tc>
        <w:tc>
          <w:tcPr>
            <w:tcW w:w="704" w:type="dxa"/>
            <w:shd w:val="clear" w:color="auto" w:fill="auto"/>
            <w:noWrap/>
            <w:vAlign w:val="center"/>
            <w:hideMark/>
          </w:tcPr>
          <w:p w14:paraId="00F9472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12</w:t>
            </w:r>
          </w:p>
        </w:tc>
        <w:tc>
          <w:tcPr>
            <w:tcW w:w="1027" w:type="dxa"/>
            <w:shd w:val="clear" w:color="auto" w:fill="auto"/>
            <w:noWrap/>
            <w:vAlign w:val="center"/>
            <w:hideMark/>
          </w:tcPr>
          <w:p w14:paraId="762A7B6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184</w:t>
            </w:r>
          </w:p>
        </w:tc>
        <w:tc>
          <w:tcPr>
            <w:tcW w:w="704" w:type="dxa"/>
            <w:shd w:val="clear" w:color="auto" w:fill="auto"/>
            <w:noWrap/>
            <w:vAlign w:val="center"/>
            <w:hideMark/>
          </w:tcPr>
          <w:p w14:paraId="56CD040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8</w:t>
            </w:r>
          </w:p>
        </w:tc>
        <w:tc>
          <w:tcPr>
            <w:tcW w:w="1087" w:type="dxa"/>
            <w:shd w:val="clear" w:color="auto" w:fill="auto"/>
            <w:noWrap/>
            <w:vAlign w:val="center"/>
            <w:hideMark/>
          </w:tcPr>
          <w:p w14:paraId="122024E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065</w:t>
            </w:r>
          </w:p>
        </w:tc>
        <w:tc>
          <w:tcPr>
            <w:tcW w:w="742" w:type="dxa"/>
            <w:shd w:val="clear" w:color="auto" w:fill="auto"/>
            <w:noWrap/>
            <w:vAlign w:val="center"/>
            <w:hideMark/>
          </w:tcPr>
          <w:p w14:paraId="7633CF9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13</w:t>
            </w:r>
          </w:p>
        </w:tc>
        <w:tc>
          <w:tcPr>
            <w:tcW w:w="709" w:type="dxa"/>
            <w:shd w:val="clear" w:color="auto" w:fill="auto"/>
            <w:noWrap/>
            <w:vAlign w:val="bottom"/>
            <w:hideMark/>
          </w:tcPr>
          <w:p w14:paraId="3CB087E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45</w:t>
            </w:r>
          </w:p>
        </w:tc>
        <w:tc>
          <w:tcPr>
            <w:tcW w:w="745" w:type="dxa"/>
            <w:shd w:val="clear" w:color="auto" w:fill="auto"/>
            <w:noWrap/>
            <w:vAlign w:val="bottom"/>
            <w:hideMark/>
          </w:tcPr>
          <w:p w14:paraId="5B59DED0"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12</w:t>
            </w:r>
          </w:p>
        </w:tc>
      </w:tr>
      <w:tr w:rsidR="009958A9" w:rsidRPr="00C85D44" w14:paraId="16E8397D" w14:textId="77777777" w:rsidTr="00B02D43">
        <w:trPr>
          <w:trHeight w:val="267"/>
        </w:trPr>
        <w:tc>
          <w:tcPr>
            <w:tcW w:w="1471" w:type="dxa"/>
            <w:shd w:val="clear" w:color="auto" w:fill="auto"/>
            <w:noWrap/>
            <w:vAlign w:val="center"/>
            <w:hideMark/>
          </w:tcPr>
          <w:p w14:paraId="395B686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雷柏科技</w:t>
            </w:r>
          </w:p>
        </w:tc>
        <w:tc>
          <w:tcPr>
            <w:tcW w:w="1027" w:type="dxa"/>
            <w:shd w:val="clear" w:color="auto" w:fill="auto"/>
            <w:noWrap/>
            <w:vAlign w:val="center"/>
            <w:hideMark/>
          </w:tcPr>
          <w:p w14:paraId="02C1DDB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208</w:t>
            </w:r>
          </w:p>
        </w:tc>
        <w:tc>
          <w:tcPr>
            <w:tcW w:w="704" w:type="dxa"/>
            <w:shd w:val="clear" w:color="auto" w:fill="auto"/>
            <w:noWrap/>
            <w:vAlign w:val="center"/>
            <w:hideMark/>
          </w:tcPr>
          <w:p w14:paraId="626461B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6</w:t>
            </w:r>
          </w:p>
        </w:tc>
        <w:tc>
          <w:tcPr>
            <w:tcW w:w="1027" w:type="dxa"/>
            <w:shd w:val="clear" w:color="auto" w:fill="auto"/>
            <w:noWrap/>
            <w:vAlign w:val="center"/>
            <w:hideMark/>
          </w:tcPr>
          <w:p w14:paraId="4005A3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157</w:t>
            </w:r>
          </w:p>
        </w:tc>
        <w:tc>
          <w:tcPr>
            <w:tcW w:w="704" w:type="dxa"/>
            <w:shd w:val="clear" w:color="auto" w:fill="auto"/>
            <w:noWrap/>
            <w:vAlign w:val="center"/>
            <w:hideMark/>
          </w:tcPr>
          <w:p w14:paraId="3357323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10</w:t>
            </w:r>
          </w:p>
        </w:tc>
        <w:tc>
          <w:tcPr>
            <w:tcW w:w="1087" w:type="dxa"/>
            <w:shd w:val="clear" w:color="auto" w:fill="auto"/>
            <w:noWrap/>
            <w:vAlign w:val="center"/>
            <w:hideMark/>
          </w:tcPr>
          <w:p w14:paraId="332F49D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111</w:t>
            </w:r>
          </w:p>
        </w:tc>
        <w:tc>
          <w:tcPr>
            <w:tcW w:w="742" w:type="dxa"/>
            <w:shd w:val="clear" w:color="auto" w:fill="auto"/>
            <w:noWrap/>
            <w:vAlign w:val="center"/>
            <w:hideMark/>
          </w:tcPr>
          <w:p w14:paraId="38319F3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12</w:t>
            </w:r>
          </w:p>
        </w:tc>
        <w:tc>
          <w:tcPr>
            <w:tcW w:w="709" w:type="dxa"/>
            <w:shd w:val="clear" w:color="auto" w:fill="auto"/>
            <w:noWrap/>
            <w:vAlign w:val="bottom"/>
            <w:hideMark/>
          </w:tcPr>
          <w:p w14:paraId="62B5EB7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42</w:t>
            </w:r>
          </w:p>
        </w:tc>
        <w:tc>
          <w:tcPr>
            <w:tcW w:w="745" w:type="dxa"/>
            <w:shd w:val="clear" w:color="auto" w:fill="auto"/>
            <w:noWrap/>
            <w:vAlign w:val="bottom"/>
            <w:hideMark/>
          </w:tcPr>
          <w:p w14:paraId="78169F3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13</w:t>
            </w:r>
          </w:p>
        </w:tc>
      </w:tr>
      <w:tr w:rsidR="009958A9" w:rsidRPr="00C85D44" w14:paraId="34475230" w14:textId="77777777" w:rsidTr="00B02D43">
        <w:trPr>
          <w:trHeight w:val="267"/>
        </w:trPr>
        <w:tc>
          <w:tcPr>
            <w:tcW w:w="1471" w:type="dxa"/>
            <w:shd w:val="clear" w:color="auto" w:fill="auto"/>
            <w:noWrap/>
            <w:vAlign w:val="center"/>
            <w:hideMark/>
          </w:tcPr>
          <w:p w14:paraId="65F21ECA"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恒宇信通</w:t>
            </w:r>
            <w:proofErr w:type="gramEnd"/>
          </w:p>
        </w:tc>
        <w:tc>
          <w:tcPr>
            <w:tcW w:w="1027" w:type="dxa"/>
            <w:shd w:val="clear" w:color="auto" w:fill="auto"/>
            <w:noWrap/>
            <w:vAlign w:val="center"/>
            <w:hideMark/>
          </w:tcPr>
          <w:p w14:paraId="149415E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121</w:t>
            </w:r>
          </w:p>
        </w:tc>
        <w:tc>
          <w:tcPr>
            <w:tcW w:w="704" w:type="dxa"/>
            <w:shd w:val="clear" w:color="auto" w:fill="auto"/>
            <w:noWrap/>
            <w:vAlign w:val="center"/>
            <w:hideMark/>
          </w:tcPr>
          <w:p w14:paraId="101A30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13</w:t>
            </w:r>
          </w:p>
        </w:tc>
        <w:tc>
          <w:tcPr>
            <w:tcW w:w="1027" w:type="dxa"/>
            <w:shd w:val="clear" w:color="auto" w:fill="auto"/>
            <w:noWrap/>
            <w:vAlign w:val="center"/>
            <w:hideMark/>
          </w:tcPr>
          <w:p w14:paraId="57C4F9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156</w:t>
            </w:r>
          </w:p>
        </w:tc>
        <w:tc>
          <w:tcPr>
            <w:tcW w:w="704" w:type="dxa"/>
            <w:shd w:val="clear" w:color="auto" w:fill="auto"/>
            <w:noWrap/>
            <w:vAlign w:val="center"/>
            <w:hideMark/>
          </w:tcPr>
          <w:p w14:paraId="3A9ABAE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11</w:t>
            </w:r>
          </w:p>
        </w:tc>
        <w:tc>
          <w:tcPr>
            <w:tcW w:w="1087" w:type="dxa"/>
            <w:shd w:val="clear" w:color="auto" w:fill="auto"/>
            <w:noWrap/>
            <w:vAlign w:val="center"/>
            <w:hideMark/>
          </w:tcPr>
          <w:p w14:paraId="5D021C8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4F29D8">
              <w:rPr>
                <w:rFonts w:ascii="Times New Roman" w:eastAsia="宋体" w:hAnsi="Times New Roman" w:cs="Times New Roman"/>
                <w:kern w:val="0"/>
                <w:sz w:val="24"/>
                <w:szCs w:val="24"/>
              </w:rPr>
              <w:t>211</w:t>
            </w:r>
          </w:p>
        </w:tc>
        <w:tc>
          <w:tcPr>
            <w:tcW w:w="742" w:type="dxa"/>
            <w:shd w:val="clear" w:color="auto" w:fill="auto"/>
            <w:noWrap/>
            <w:vAlign w:val="center"/>
            <w:hideMark/>
          </w:tcPr>
          <w:p w14:paraId="350CEEE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4F29D8">
              <w:rPr>
                <w:rFonts w:ascii="Times New Roman" w:eastAsia="宋体" w:hAnsi="Times New Roman" w:cs="Times New Roman"/>
                <w:kern w:val="0"/>
                <w:sz w:val="24"/>
                <w:szCs w:val="24"/>
              </w:rPr>
              <w:t>15</w:t>
            </w:r>
          </w:p>
        </w:tc>
        <w:tc>
          <w:tcPr>
            <w:tcW w:w="709" w:type="dxa"/>
            <w:shd w:val="clear" w:color="auto" w:fill="auto"/>
            <w:noWrap/>
            <w:vAlign w:val="bottom"/>
            <w:hideMark/>
          </w:tcPr>
          <w:p w14:paraId="4C363D4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25</w:t>
            </w:r>
          </w:p>
        </w:tc>
        <w:tc>
          <w:tcPr>
            <w:tcW w:w="745" w:type="dxa"/>
            <w:shd w:val="clear" w:color="auto" w:fill="auto"/>
            <w:noWrap/>
            <w:vAlign w:val="bottom"/>
            <w:hideMark/>
          </w:tcPr>
          <w:p w14:paraId="57D8D3E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4F29D8">
              <w:rPr>
                <w:rFonts w:ascii="Times New Roman" w:eastAsia="宋体" w:hAnsi="Times New Roman" w:cs="宋体" w:hint="eastAsia"/>
                <w:color w:val="000000"/>
                <w:kern w:val="0"/>
                <w:sz w:val="24"/>
                <w:szCs w:val="24"/>
              </w:rPr>
              <w:t>15</w:t>
            </w:r>
          </w:p>
        </w:tc>
      </w:tr>
    </w:tbl>
    <w:p w14:paraId="2F28D787" w14:textId="75A10D7F" w:rsidR="009958A9" w:rsidRPr="00C14C39" w:rsidRDefault="002E4DC6" w:rsidP="00C14C39">
      <w:pPr>
        <w:pStyle w:val="2"/>
        <w:rPr>
          <w:rFonts w:ascii="黑体" w:eastAsia="黑体" w:hAnsi="黑体"/>
          <w:sz w:val="30"/>
          <w:szCs w:val="30"/>
        </w:rPr>
      </w:pPr>
      <w:bookmarkStart w:id="1183" w:name="_Toc134034148"/>
      <w:r w:rsidRPr="00C14C39">
        <w:rPr>
          <w:rFonts w:ascii="黑体" w:eastAsia="黑体" w:hAnsi="黑体" w:hint="eastAsia"/>
          <w:sz w:val="30"/>
          <w:szCs w:val="30"/>
        </w:rPr>
        <w:t>（三）</w:t>
      </w:r>
      <w:r w:rsidR="009958A9" w:rsidRPr="00C14C39">
        <w:rPr>
          <w:rFonts w:ascii="黑体" w:eastAsia="黑体" w:hAnsi="黑体" w:hint="eastAsia"/>
          <w:sz w:val="30"/>
          <w:szCs w:val="30"/>
        </w:rPr>
        <w:t>实证分析结论</w:t>
      </w:r>
      <w:bookmarkEnd w:id="1183"/>
    </w:p>
    <w:p w14:paraId="4CE11296" w14:textId="14224C1B" w:rsidR="009958A9" w:rsidRPr="002D3601" w:rsidRDefault="009958A9" w:rsidP="009958A9">
      <w:pPr>
        <w:spacing w:line="360" w:lineRule="auto"/>
        <w:rPr>
          <w:rFonts w:ascii="宋体" w:eastAsia="宋体" w:hAnsi="宋体"/>
          <w:sz w:val="24"/>
          <w:szCs w:val="24"/>
        </w:rPr>
      </w:pPr>
      <w:r w:rsidRPr="00C85D44">
        <w:rPr>
          <w:rFonts w:ascii="宋体" w:eastAsia="宋体" w:hAnsi="宋体"/>
          <w:sz w:val="24"/>
          <w:szCs w:val="24"/>
        </w:rPr>
        <w:tab/>
      </w:r>
      <w:r w:rsidRPr="002D3601">
        <w:rPr>
          <w:rFonts w:ascii="宋体" w:eastAsia="宋体" w:hAnsi="宋体" w:hint="eastAsia"/>
          <w:sz w:val="24"/>
          <w:szCs w:val="24"/>
        </w:rPr>
        <w:t>表</w:t>
      </w:r>
      <w:ins w:id="1184" w:author="Tu Tu" w:date="2023-05-03T18:49:00Z">
        <w:r w:rsidR="00811424" w:rsidRPr="004F29D8">
          <w:rPr>
            <w:rFonts w:ascii="Times New Roman" w:eastAsia="宋体" w:hAnsi="Times New Roman" w:hint="eastAsia"/>
            <w:sz w:val="24"/>
            <w:szCs w:val="24"/>
          </w:rPr>
          <w:t>4</w:t>
        </w:r>
        <w:r w:rsidR="00811424">
          <w:rPr>
            <w:rFonts w:ascii="宋体" w:eastAsia="宋体" w:hAnsi="宋体"/>
            <w:sz w:val="24"/>
            <w:szCs w:val="24"/>
          </w:rPr>
          <w:t>-</w:t>
        </w:r>
      </w:ins>
      <w:ins w:id="1185" w:author="Tu Tu" w:date="2023-05-03T18:50:00Z">
        <w:r w:rsidR="00811424" w:rsidRPr="004F29D8">
          <w:rPr>
            <w:rFonts w:ascii="Times New Roman" w:eastAsia="宋体" w:hAnsi="Times New Roman"/>
            <w:sz w:val="24"/>
            <w:szCs w:val="24"/>
          </w:rPr>
          <w:t>5</w:t>
        </w:r>
      </w:ins>
      <w:r w:rsidRPr="002D3601">
        <w:rPr>
          <w:rFonts w:ascii="宋体" w:eastAsia="宋体" w:hAnsi="宋体" w:hint="eastAsia"/>
          <w:sz w:val="24"/>
          <w:szCs w:val="24"/>
        </w:rPr>
        <w:t>将</w:t>
      </w:r>
      <w:r w:rsidRPr="004F29D8">
        <w:rPr>
          <w:rFonts w:ascii="Times New Roman" w:eastAsia="宋体" w:hAnsi="Times New Roman" w:hint="eastAsia"/>
          <w:sz w:val="24"/>
          <w:szCs w:val="24"/>
        </w:rPr>
        <w:t>2</w:t>
      </w:r>
      <w:r w:rsidRPr="004F29D8">
        <w:rPr>
          <w:rFonts w:ascii="Times New Roman" w:eastAsia="宋体" w:hAnsi="Times New Roman"/>
          <w:sz w:val="24"/>
          <w:szCs w:val="24"/>
        </w:rPr>
        <w:t>022</w:t>
      </w:r>
      <w:r w:rsidRPr="002D3601">
        <w:rPr>
          <w:rFonts w:ascii="宋体" w:eastAsia="宋体" w:hAnsi="宋体" w:hint="eastAsia"/>
          <w:sz w:val="24"/>
          <w:szCs w:val="24"/>
        </w:rPr>
        <w:t>年</w:t>
      </w:r>
      <w:r w:rsidRPr="004F29D8">
        <w:rPr>
          <w:rFonts w:ascii="Times New Roman" w:eastAsia="宋体" w:hAnsi="Times New Roman" w:hint="eastAsia"/>
          <w:sz w:val="24"/>
          <w:szCs w:val="24"/>
        </w:rPr>
        <w:t>1</w:t>
      </w:r>
      <w:r w:rsidRPr="004F29D8">
        <w:rPr>
          <w:rFonts w:ascii="Times New Roman" w:eastAsia="宋体" w:hAnsi="Times New Roman"/>
          <w:sz w:val="24"/>
          <w:szCs w:val="24"/>
        </w:rPr>
        <w:t>5</w:t>
      </w:r>
      <w:r w:rsidRPr="002D3601">
        <w:rPr>
          <w:rFonts w:ascii="宋体" w:eastAsia="宋体" w:hAnsi="宋体" w:hint="eastAsia"/>
          <w:sz w:val="24"/>
          <w:szCs w:val="24"/>
        </w:rPr>
        <w:t>家样本上市公司的市值进行了一个简单的排序并且与</w:t>
      </w:r>
      <w:proofErr w:type="gramStart"/>
      <w:r w:rsidRPr="002D3601">
        <w:rPr>
          <w:rFonts w:ascii="宋体" w:eastAsia="宋体" w:hAnsi="宋体" w:hint="eastAsia"/>
          <w:sz w:val="24"/>
          <w:szCs w:val="24"/>
        </w:rPr>
        <w:t>基于熵权</w:t>
      </w:r>
      <w:proofErr w:type="gramEnd"/>
      <w:del w:id="1186" w:author="Tu Tu" w:date="2023-05-03T19:03:00Z">
        <w:r w:rsidR="0022265E" w:rsidRPr="00C917AD" w:rsidDel="00E56C94">
          <w:rPr>
            <w:rFonts w:ascii="Times New Roman" w:eastAsia="宋体" w:hAnsi="Times New Roman" w:hint="eastAsia"/>
            <w:sz w:val="24"/>
            <w:szCs w:val="24"/>
          </w:rPr>
          <w:delText>TOPSIS</w:delText>
        </w:r>
      </w:del>
      <w:ins w:id="1187" w:author="Tu Tu" w:date="2023-05-03T19:03:00Z">
        <w:r w:rsidR="00E56C94" w:rsidRPr="004F29D8">
          <w:rPr>
            <w:rFonts w:ascii="Times New Roman" w:eastAsia="宋体" w:hAnsi="Times New Roman" w:hint="eastAsia"/>
            <w:sz w:val="24"/>
            <w:szCs w:val="24"/>
          </w:rPr>
          <w:t>TOPSIS</w:t>
        </w:r>
      </w:ins>
      <w:del w:id="1188" w:author="Tu Tu" w:date="2023-05-03T18:50:00Z">
        <w:r w:rsidRPr="00E65CCB" w:rsidDel="005D265C">
          <w:rPr>
            <w:rFonts w:ascii="Times New Roman" w:eastAsia="宋体" w:hAnsi="Times New Roman" w:hint="eastAsia"/>
            <w:sz w:val="24"/>
            <w:szCs w:val="24"/>
          </w:rPr>
          <w:delText>i</w:delText>
        </w:r>
      </w:del>
      <w:r w:rsidRPr="002D3601">
        <w:rPr>
          <w:rFonts w:ascii="宋体" w:eastAsia="宋体" w:hAnsi="宋体" w:hint="eastAsia"/>
          <w:sz w:val="24"/>
          <w:szCs w:val="24"/>
        </w:rPr>
        <w:t>方法得到的排序做了一个简单的比较。可以发现，有些企业的两种排序是比较接近的。由表中数据可以知，</w:t>
      </w:r>
      <w:r w:rsidRPr="004F29D8">
        <w:rPr>
          <w:rFonts w:ascii="Times New Roman" w:eastAsia="宋体" w:hAnsi="Times New Roman" w:hint="eastAsia"/>
          <w:sz w:val="24"/>
          <w:szCs w:val="24"/>
        </w:rPr>
        <w:t>2</w:t>
      </w:r>
      <w:r w:rsidRPr="004F29D8">
        <w:rPr>
          <w:rFonts w:ascii="Times New Roman" w:eastAsia="宋体" w:hAnsi="Times New Roman"/>
          <w:sz w:val="24"/>
          <w:szCs w:val="24"/>
        </w:rPr>
        <w:t>020</w:t>
      </w:r>
      <w:r w:rsidRPr="002D3601">
        <w:rPr>
          <w:rFonts w:ascii="宋体" w:eastAsia="宋体" w:hAnsi="宋体" w:hint="eastAsia"/>
          <w:sz w:val="24"/>
          <w:szCs w:val="24"/>
        </w:rPr>
        <w:t>年到</w:t>
      </w:r>
      <w:r w:rsidRPr="004F29D8">
        <w:rPr>
          <w:rFonts w:ascii="Times New Roman" w:eastAsia="宋体" w:hAnsi="Times New Roman" w:hint="eastAsia"/>
          <w:sz w:val="24"/>
          <w:szCs w:val="24"/>
        </w:rPr>
        <w:t>2</w:t>
      </w:r>
      <w:r w:rsidRPr="004F29D8">
        <w:rPr>
          <w:rFonts w:ascii="Times New Roman" w:eastAsia="宋体" w:hAnsi="Times New Roman"/>
          <w:sz w:val="24"/>
          <w:szCs w:val="24"/>
        </w:rPr>
        <w:t>022</w:t>
      </w:r>
      <w:r w:rsidRPr="002D3601">
        <w:rPr>
          <w:rFonts w:ascii="宋体" w:eastAsia="宋体" w:hAnsi="宋体" w:hint="eastAsia"/>
          <w:sz w:val="24"/>
          <w:szCs w:val="24"/>
        </w:rPr>
        <w:t>年三年中，基于</w:t>
      </w:r>
      <w:del w:id="1189" w:author="Tu Tu" w:date="2023-05-03T19:03:00Z">
        <w:r w:rsidR="0022265E" w:rsidRPr="00C917AD" w:rsidDel="00E56C94">
          <w:rPr>
            <w:rFonts w:ascii="Times New Roman" w:eastAsia="宋体" w:hAnsi="Times New Roman" w:hint="eastAsia"/>
            <w:sz w:val="24"/>
            <w:szCs w:val="24"/>
          </w:rPr>
          <w:delText>TOPSIS</w:delText>
        </w:r>
      </w:del>
      <w:proofErr w:type="spellStart"/>
      <w:ins w:id="1190" w:author="Tu Tu" w:date="2023-05-03T19:03:00Z">
        <w:r w:rsidR="00E56C94" w:rsidRPr="004F29D8">
          <w:rPr>
            <w:rFonts w:ascii="Times New Roman" w:eastAsia="宋体" w:hAnsi="Times New Roman" w:hint="eastAsia"/>
            <w:sz w:val="24"/>
            <w:szCs w:val="24"/>
          </w:rPr>
          <w:t>TOPSIS</w:t>
        </w:r>
      </w:ins>
      <w:r w:rsidRPr="004F29D8">
        <w:rPr>
          <w:rFonts w:ascii="Times New Roman" w:eastAsia="宋体" w:hAnsi="Times New Roman" w:hint="eastAsia"/>
          <w:sz w:val="24"/>
          <w:szCs w:val="24"/>
        </w:rPr>
        <w:t>i</w:t>
      </w:r>
      <w:proofErr w:type="spellEnd"/>
      <w:r w:rsidRPr="002D3601">
        <w:rPr>
          <w:rFonts w:ascii="宋体" w:eastAsia="宋体" w:hAnsi="宋体" w:hint="eastAsia"/>
          <w:sz w:val="24"/>
          <w:szCs w:val="24"/>
        </w:rPr>
        <w:t>方法排序都比较前的企业的市值排序也都比较靠前。例如中兴通讯在</w:t>
      </w:r>
      <w:r w:rsidRPr="004F29D8">
        <w:rPr>
          <w:rFonts w:ascii="Times New Roman" w:eastAsia="宋体" w:hAnsi="Times New Roman" w:hint="eastAsia"/>
          <w:sz w:val="24"/>
          <w:szCs w:val="24"/>
        </w:rPr>
        <w:t>2</w:t>
      </w:r>
      <w:r w:rsidRPr="004F29D8">
        <w:rPr>
          <w:rFonts w:ascii="Times New Roman" w:eastAsia="宋体" w:hAnsi="Times New Roman"/>
          <w:sz w:val="24"/>
          <w:szCs w:val="24"/>
        </w:rPr>
        <w:t>020</w:t>
      </w:r>
      <w:r w:rsidRPr="002D3601">
        <w:rPr>
          <w:rFonts w:ascii="宋体" w:eastAsia="宋体" w:hAnsi="宋体" w:hint="eastAsia"/>
          <w:sz w:val="24"/>
          <w:szCs w:val="24"/>
        </w:rPr>
        <w:t>年与</w:t>
      </w:r>
      <w:r w:rsidRPr="004F29D8">
        <w:rPr>
          <w:rFonts w:ascii="Times New Roman" w:eastAsia="宋体" w:hAnsi="Times New Roman" w:hint="eastAsia"/>
          <w:sz w:val="24"/>
          <w:szCs w:val="24"/>
        </w:rPr>
        <w:t>2</w:t>
      </w:r>
      <w:r w:rsidRPr="004F29D8">
        <w:rPr>
          <w:rFonts w:ascii="Times New Roman" w:eastAsia="宋体" w:hAnsi="Times New Roman"/>
          <w:sz w:val="24"/>
          <w:szCs w:val="24"/>
        </w:rPr>
        <w:t>021</w:t>
      </w:r>
      <w:r w:rsidRPr="002D3601">
        <w:rPr>
          <w:rFonts w:ascii="宋体" w:eastAsia="宋体" w:hAnsi="宋体" w:hint="eastAsia"/>
          <w:sz w:val="24"/>
          <w:szCs w:val="24"/>
        </w:rPr>
        <w:t>年时，排序稳居前两名，而它的市值也都是这</w:t>
      </w:r>
      <w:r w:rsidRPr="004F29D8">
        <w:rPr>
          <w:rFonts w:ascii="Times New Roman" w:eastAsia="宋体" w:hAnsi="Times New Roman"/>
          <w:sz w:val="24"/>
          <w:szCs w:val="24"/>
        </w:rPr>
        <w:t>15</w:t>
      </w:r>
      <w:r w:rsidRPr="002D3601">
        <w:rPr>
          <w:rFonts w:ascii="宋体" w:eastAsia="宋体" w:hAnsi="宋体" w:hint="eastAsia"/>
          <w:sz w:val="24"/>
          <w:szCs w:val="24"/>
        </w:rPr>
        <w:t>家企业中较高的。同时，表中数据也反映了一些市值排序与综合得分排序不一致的情况，例如</w:t>
      </w:r>
      <w:proofErr w:type="gramStart"/>
      <w:r w:rsidRPr="002D3601">
        <w:rPr>
          <w:rFonts w:ascii="宋体" w:eastAsia="宋体" w:hAnsi="宋体" w:hint="eastAsia"/>
          <w:sz w:val="24"/>
          <w:szCs w:val="24"/>
        </w:rPr>
        <w:t>科大讯飞在</w:t>
      </w:r>
      <w:proofErr w:type="gramEnd"/>
      <w:r w:rsidRPr="004F29D8">
        <w:rPr>
          <w:rFonts w:ascii="Times New Roman" w:eastAsia="宋体" w:hAnsi="Times New Roman" w:hint="eastAsia"/>
          <w:sz w:val="24"/>
          <w:szCs w:val="24"/>
        </w:rPr>
        <w:t>2</w:t>
      </w:r>
      <w:r w:rsidRPr="004F29D8">
        <w:rPr>
          <w:rFonts w:ascii="Times New Roman" w:eastAsia="宋体" w:hAnsi="Times New Roman"/>
          <w:sz w:val="24"/>
          <w:szCs w:val="24"/>
        </w:rPr>
        <w:t>022</w:t>
      </w:r>
      <w:r w:rsidRPr="002D3601">
        <w:rPr>
          <w:rFonts w:ascii="宋体" w:eastAsia="宋体" w:hAnsi="宋体" w:hint="eastAsia"/>
          <w:sz w:val="24"/>
          <w:szCs w:val="24"/>
        </w:rPr>
        <w:t>年时综合得分第</w:t>
      </w:r>
      <w:r w:rsidRPr="004F29D8">
        <w:rPr>
          <w:rFonts w:ascii="Times New Roman" w:eastAsia="宋体" w:hAnsi="Times New Roman" w:hint="eastAsia"/>
          <w:sz w:val="24"/>
          <w:szCs w:val="24"/>
        </w:rPr>
        <w:t>1</w:t>
      </w:r>
      <w:r w:rsidRPr="004F29D8">
        <w:rPr>
          <w:rFonts w:ascii="Times New Roman" w:eastAsia="宋体" w:hAnsi="Times New Roman"/>
          <w:sz w:val="24"/>
          <w:szCs w:val="24"/>
        </w:rPr>
        <w:t>0</w:t>
      </w:r>
      <w:r w:rsidRPr="002D3601">
        <w:rPr>
          <w:rFonts w:ascii="宋体" w:eastAsia="宋体" w:hAnsi="宋体" w:hint="eastAsia"/>
          <w:sz w:val="24"/>
          <w:szCs w:val="24"/>
        </w:rPr>
        <w:t>名，但是市值却排在了第三名。对于这种情况，本文的观点是，市场也许高估了</w:t>
      </w:r>
      <w:proofErr w:type="gramStart"/>
      <w:r w:rsidRPr="002D3601">
        <w:rPr>
          <w:rFonts w:ascii="宋体" w:eastAsia="宋体" w:hAnsi="宋体" w:hint="eastAsia"/>
          <w:sz w:val="24"/>
          <w:szCs w:val="24"/>
        </w:rPr>
        <w:t>科大讯飞的</w:t>
      </w:r>
      <w:proofErr w:type="gramEnd"/>
      <w:r w:rsidRPr="002D3601">
        <w:rPr>
          <w:rFonts w:ascii="宋体" w:eastAsia="宋体" w:hAnsi="宋体" w:hint="eastAsia"/>
          <w:sz w:val="24"/>
          <w:szCs w:val="24"/>
        </w:rPr>
        <w:t>市值，使得其市值排序与综合评分相差较大。同样地，表格中也存在着市值被低估的情况。例如，</w:t>
      </w:r>
      <w:r w:rsidRPr="004F29D8">
        <w:rPr>
          <w:rFonts w:ascii="Times New Roman" w:eastAsia="宋体" w:hAnsi="Times New Roman" w:hint="eastAsia"/>
          <w:sz w:val="24"/>
          <w:szCs w:val="24"/>
        </w:rPr>
        <w:t>2</w:t>
      </w:r>
      <w:r w:rsidRPr="004F29D8">
        <w:rPr>
          <w:rFonts w:ascii="Times New Roman" w:eastAsia="宋体" w:hAnsi="Times New Roman"/>
          <w:sz w:val="24"/>
          <w:szCs w:val="24"/>
        </w:rPr>
        <w:t>022</w:t>
      </w:r>
      <w:r w:rsidRPr="002D3601">
        <w:rPr>
          <w:rFonts w:ascii="宋体" w:eastAsia="宋体" w:hAnsi="宋体" w:hint="eastAsia"/>
          <w:sz w:val="24"/>
          <w:szCs w:val="24"/>
        </w:rPr>
        <w:t>年，</w:t>
      </w:r>
      <w:proofErr w:type="gramStart"/>
      <w:r w:rsidRPr="002D3601">
        <w:rPr>
          <w:rFonts w:ascii="宋体" w:eastAsia="宋体" w:hAnsi="宋体" w:hint="eastAsia"/>
          <w:sz w:val="24"/>
          <w:szCs w:val="24"/>
        </w:rPr>
        <w:t>视源股份</w:t>
      </w:r>
      <w:proofErr w:type="gramEnd"/>
      <w:r w:rsidRPr="002D3601">
        <w:rPr>
          <w:rFonts w:ascii="宋体" w:eastAsia="宋体" w:hAnsi="宋体" w:hint="eastAsia"/>
          <w:sz w:val="24"/>
          <w:szCs w:val="24"/>
        </w:rPr>
        <w:t>综合排名第一名，但是市值排名却只有</w:t>
      </w:r>
      <w:r w:rsidRPr="004F29D8">
        <w:rPr>
          <w:rFonts w:ascii="Times New Roman" w:eastAsia="宋体" w:hAnsi="Times New Roman" w:hint="eastAsia"/>
          <w:sz w:val="24"/>
          <w:szCs w:val="24"/>
        </w:rPr>
        <w:t>7</w:t>
      </w:r>
      <w:r w:rsidRPr="002D3601">
        <w:rPr>
          <w:rFonts w:ascii="宋体" w:eastAsia="宋体" w:hAnsi="宋体" w:hint="eastAsia"/>
          <w:sz w:val="24"/>
          <w:szCs w:val="24"/>
        </w:rPr>
        <w:t>。这种情况，本文认为该公司的股价被低估。</w:t>
      </w:r>
    </w:p>
    <w:p w14:paraId="7192D556" w14:textId="77777777" w:rsidR="009958A9" w:rsidRDefault="009958A9" w:rsidP="009958A9">
      <w:pPr>
        <w:spacing w:line="360" w:lineRule="auto"/>
        <w:jc w:val="center"/>
        <w:rPr>
          <w:rFonts w:ascii="黑体" w:eastAsia="黑体" w:hAnsi="黑体"/>
          <w:b/>
          <w:bCs/>
          <w:sz w:val="36"/>
          <w:szCs w:val="36"/>
        </w:rPr>
      </w:pPr>
    </w:p>
    <w:p w14:paraId="290F4412" w14:textId="77777777" w:rsidR="009958A9" w:rsidRDefault="009958A9" w:rsidP="009958A9">
      <w:pPr>
        <w:spacing w:line="360" w:lineRule="auto"/>
        <w:jc w:val="center"/>
        <w:rPr>
          <w:rFonts w:ascii="黑体" w:eastAsia="黑体" w:hAnsi="黑体"/>
          <w:b/>
          <w:bCs/>
          <w:sz w:val="36"/>
          <w:szCs w:val="36"/>
        </w:rPr>
      </w:pPr>
    </w:p>
    <w:p w14:paraId="49B33BE2" w14:textId="77777777" w:rsidR="009958A9" w:rsidRDefault="009958A9" w:rsidP="009958A9">
      <w:pPr>
        <w:spacing w:line="360" w:lineRule="auto"/>
        <w:jc w:val="center"/>
        <w:rPr>
          <w:rFonts w:ascii="黑体" w:eastAsia="黑体" w:hAnsi="黑体"/>
          <w:b/>
          <w:bCs/>
          <w:sz w:val="36"/>
          <w:szCs w:val="36"/>
        </w:rPr>
      </w:pPr>
    </w:p>
    <w:p w14:paraId="7C0D22AB" w14:textId="77777777" w:rsidR="009958A9" w:rsidRDefault="009958A9" w:rsidP="009958A9">
      <w:pPr>
        <w:spacing w:line="360" w:lineRule="auto"/>
        <w:jc w:val="center"/>
        <w:rPr>
          <w:rFonts w:ascii="黑体" w:eastAsia="黑体" w:hAnsi="黑体"/>
          <w:b/>
          <w:bCs/>
          <w:sz w:val="36"/>
          <w:szCs w:val="36"/>
        </w:rPr>
      </w:pPr>
    </w:p>
    <w:p w14:paraId="1EF7E499" w14:textId="77777777" w:rsidR="009958A9" w:rsidRDefault="009958A9" w:rsidP="009958A9">
      <w:pPr>
        <w:spacing w:line="360" w:lineRule="auto"/>
        <w:jc w:val="center"/>
        <w:rPr>
          <w:rFonts w:ascii="黑体" w:eastAsia="黑体" w:hAnsi="黑体"/>
          <w:b/>
          <w:bCs/>
          <w:sz w:val="36"/>
          <w:szCs w:val="36"/>
        </w:rPr>
      </w:pPr>
    </w:p>
    <w:p w14:paraId="27097968" w14:textId="77777777" w:rsidR="009958A9" w:rsidRDefault="009958A9" w:rsidP="009958A9">
      <w:pPr>
        <w:spacing w:line="360" w:lineRule="auto"/>
        <w:jc w:val="center"/>
        <w:rPr>
          <w:rFonts w:ascii="黑体" w:eastAsia="黑体" w:hAnsi="黑体"/>
          <w:b/>
          <w:bCs/>
          <w:sz w:val="36"/>
          <w:szCs w:val="36"/>
        </w:rPr>
      </w:pPr>
    </w:p>
    <w:p w14:paraId="0061DC2D" w14:textId="77777777" w:rsidR="009958A9" w:rsidRDefault="009958A9" w:rsidP="009958A9">
      <w:pPr>
        <w:spacing w:line="360" w:lineRule="auto"/>
        <w:jc w:val="center"/>
        <w:rPr>
          <w:rFonts w:ascii="黑体" w:eastAsia="黑体" w:hAnsi="黑体"/>
          <w:b/>
          <w:bCs/>
          <w:sz w:val="36"/>
          <w:szCs w:val="36"/>
        </w:rPr>
      </w:pPr>
    </w:p>
    <w:p w14:paraId="3A1525C2" w14:textId="77777777" w:rsidR="0065614F" w:rsidRDefault="0065614F" w:rsidP="009958A9">
      <w:pPr>
        <w:spacing w:line="360" w:lineRule="auto"/>
        <w:jc w:val="center"/>
        <w:rPr>
          <w:rFonts w:ascii="黑体" w:eastAsia="黑体" w:hAnsi="黑体"/>
          <w:b/>
          <w:bCs/>
          <w:sz w:val="36"/>
          <w:szCs w:val="36"/>
        </w:rPr>
      </w:pPr>
    </w:p>
    <w:p w14:paraId="1E2FEF98" w14:textId="77777777" w:rsidR="00E31CBA" w:rsidRDefault="00E31CBA" w:rsidP="009958A9">
      <w:pPr>
        <w:spacing w:line="360" w:lineRule="auto"/>
        <w:jc w:val="center"/>
        <w:rPr>
          <w:rFonts w:ascii="黑体" w:eastAsia="黑体" w:hAnsi="黑体"/>
          <w:b/>
          <w:bCs/>
          <w:sz w:val="36"/>
          <w:szCs w:val="36"/>
        </w:rPr>
      </w:pPr>
    </w:p>
    <w:p w14:paraId="45484DA4" w14:textId="02DACB11" w:rsidR="009958A9" w:rsidRPr="00522195" w:rsidRDefault="00C14C39" w:rsidP="00522195">
      <w:pPr>
        <w:pStyle w:val="1"/>
        <w:spacing w:before="156" w:after="156"/>
        <w:rPr>
          <w:b/>
          <w:bCs w:val="0"/>
        </w:rPr>
      </w:pPr>
      <w:bookmarkStart w:id="1191" w:name="_Toc134034149"/>
      <w:r w:rsidRPr="00522195">
        <w:rPr>
          <w:rFonts w:hint="eastAsia"/>
          <w:b/>
          <w:bCs w:val="0"/>
        </w:rPr>
        <w:lastRenderedPageBreak/>
        <w:t>五、</w:t>
      </w:r>
      <w:r w:rsidR="009958A9" w:rsidRPr="00522195">
        <w:rPr>
          <w:rFonts w:hint="eastAsia"/>
          <w:b/>
          <w:bCs w:val="0"/>
        </w:rPr>
        <w:t xml:space="preserve"> </w:t>
      </w:r>
      <w:proofErr w:type="spellStart"/>
      <w:r w:rsidR="009958A9" w:rsidRPr="00522195">
        <w:rPr>
          <w:rFonts w:hint="eastAsia"/>
          <w:b/>
          <w:bCs w:val="0"/>
        </w:rPr>
        <w:t>研究结论、对策与建议</w:t>
      </w:r>
      <w:bookmarkEnd w:id="1191"/>
      <w:proofErr w:type="spellEnd"/>
    </w:p>
    <w:p w14:paraId="01D75544" w14:textId="144CD0C3" w:rsidR="009958A9" w:rsidRPr="00F00FA5" w:rsidRDefault="005E5BA9" w:rsidP="00F00FA5">
      <w:pPr>
        <w:pStyle w:val="2"/>
        <w:rPr>
          <w:rFonts w:ascii="黑体" w:eastAsia="黑体" w:hAnsi="黑体"/>
          <w:sz w:val="30"/>
          <w:szCs w:val="30"/>
        </w:rPr>
      </w:pPr>
      <w:bookmarkStart w:id="1192" w:name="_Toc134034150"/>
      <w:r w:rsidRPr="00F00FA5">
        <w:rPr>
          <w:rFonts w:ascii="黑体" w:eastAsia="黑体" w:hAnsi="黑体" w:hint="eastAsia"/>
          <w:sz w:val="30"/>
          <w:szCs w:val="30"/>
        </w:rPr>
        <w:t>（一）</w:t>
      </w:r>
      <w:r w:rsidR="009958A9" w:rsidRPr="00F00FA5">
        <w:rPr>
          <w:rFonts w:ascii="黑体" w:eastAsia="黑体" w:hAnsi="黑体" w:hint="eastAsia"/>
          <w:sz w:val="30"/>
          <w:szCs w:val="30"/>
        </w:rPr>
        <w:t>结论</w:t>
      </w:r>
      <w:bookmarkEnd w:id="1192"/>
    </w:p>
    <w:p w14:paraId="3CEEB48C" w14:textId="02CE621B" w:rsidR="009958A9" w:rsidRPr="00C85D44" w:rsidRDefault="009958A9" w:rsidP="009958A9">
      <w:pPr>
        <w:pStyle w:val="a8"/>
        <w:spacing w:line="360" w:lineRule="auto"/>
        <w:rPr>
          <w:rFonts w:ascii="宋体" w:eastAsia="宋体" w:hAnsi="宋体"/>
          <w:sz w:val="24"/>
          <w:szCs w:val="24"/>
        </w:rPr>
      </w:pPr>
      <w:r w:rsidRPr="00C85D44">
        <w:rPr>
          <w:rFonts w:ascii="宋体" w:eastAsia="宋体" w:hAnsi="宋体"/>
          <w:b/>
          <w:bCs/>
          <w:sz w:val="24"/>
          <w:szCs w:val="24"/>
        </w:rPr>
        <w:tab/>
      </w:r>
      <w:r w:rsidRPr="00C85D44">
        <w:rPr>
          <w:rFonts w:ascii="宋体" w:eastAsia="宋体" w:hAnsi="宋体" w:hint="eastAsia"/>
          <w:sz w:val="24"/>
          <w:szCs w:val="24"/>
        </w:rPr>
        <w:t>在考察嵌入式计算机上市公司的投资价值方面，本文在国内外学者的研究成果基础上，进行了基本面分析。研究中，从宏观</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对公司影响的角度进行了定性分析，并从微观因素角度进行了定量分析。为了得出具有代表性的结论，选取了一定数量的嵌入式计算机上市公司作为研究样本，并收集了这些公司在</w:t>
      </w:r>
      <w:r w:rsidRPr="004F29D8">
        <w:rPr>
          <w:rFonts w:ascii="Times New Roman" w:eastAsia="宋体" w:hAnsi="Times New Roman"/>
          <w:sz w:val="24"/>
          <w:szCs w:val="24"/>
        </w:rPr>
        <w:t>2020</w:t>
      </w:r>
      <w:r w:rsidRPr="00C85D44">
        <w:rPr>
          <w:rFonts w:ascii="宋体" w:eastAsia="宋体" w:hAnsi="宋体"/>
          <w:sz w:val="24"/>
          <w:szCs w:val="24"/>
        </w:rPr>
        <w:t>-</w:t>
      </w:r>
      <w:r w:rsidRPr="004F29D8">
        <w:rPr>
          <w:rFonts w:ascii="Times New Roman" w:eastAsia="宋体" w:hAnsi="Times New Roman"/>
          <w:sz w:val="24"/>
          <w:szCs w:val="24"/>
        </w:rPr>
        <w:t>2022</w:t>
      </w:r>
      <w:r w:rsidRPr="00C85D44">
        <w:rPr>
          <w:rFonts w:ascii="宋体" w:eastAsia="宋体" w:hAnsi="宋体"/>
          <w:sz w:val="24"/>
          <w:szCs w:val="24"/>
        </w:rPr>
        <w:t>年间的财务数据。通过</w:t>
      </w:r>
      <w:proofErr w:type="gramStart"/>
      <w:r w:rsidRPr="00C85D44">
        <w:rPr>
          <w:rFonts w:ascii="宋体" w:eastAsia="宋体" w:hAnsi="宋体"/>
          <w:sz w:val="24"/>
          <w:szCs w:val="24"/>
        </w:rPr>
        <w:t>构建熵权</w:t>
      </w:r>
      <w:proofErr w:type="gramEnd"/>
      <w:r w:rsidRPr="00C85D44">
        <w:rPr>
          <w:rFonts w:ascii="宋体" w:eastAsia="宋体" w:hAnsi="宋体"/>
          <w:sz w:val="24"/>
          <w:szCs w:val="24"/>
        </w:rPr>
        <w:t>-</w:t>
      </w:r>
      <w:del w:id="1193" w:author="Tu Tu" w:date="2023-05-03T19:03:00Z">
        <w:r w:rsidR="0022265E" w:rsidRPr="00C917AD" w:rsidDel="00E56C94">
          <w:rPr>
            <w:rFonts w:ascii="Times New Roman" w:eastAsia="宋体" w:hAnsi="Times New Roman"/>
            <w:sz w:val="24"/>
            <w:szCs w:val="24"/>
          </w:rPr>
          <w:delText>TOPSIS</w:delText>
        </w:r>
      </w:del>
      <w:ins w:id="1194" w:author="Tu Tu" w:date="2023-05-03T19:03:00Z">
        <w:r w:rsidR="00E56C94" w:rsidRPr="004F29D8">
          <w:rPr>
            <w:rFonts w:ascii="Times New Roman" w:eastAsia="宋体" w:hAnsi="Times New Roman"/>
            <w:sz w:val="24"/>
            <w:szCs w:val="24"/>
          </w:rPr>
          <w:t>TOPSIS</w:t>
        </w:r>
      </w:ins>
      <w:r w:rsidRPr="00C85D44">
        <w:rPr>
          <w:rFonts w:ascii="宋体" w:eastAsia="宋体" w:hAnsi="宋体"/>
          <w:sz w:val="24"/>
          <w:szCs w:val="24"/>
        </w:rPr>
        <w:t>模型，对样本公司进行了投资价值评价，下面是得出的主要结论：</w:t>
      </w:r>
    </w:p>
    <w:p w14:paraId="2C912419"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4F29D8">
        <w:rPr>
          <w:rFonts w:ascii="Times New Roman" w:eastAsia="宋体" w:hAnsi="Times New Roman" w:hint="eastAsia"/>
          <w:sz w:val="24"/>
          <w:szCs w:val="24"/>
        </w:rPr>
        <w:t>1</w:t>
      </w:r>
      <w:r w:rsidRPr="00C85D44">
        <w:rPr>
          <w:rFonts w:ascii="宋体" w:eastAsia="宋体" w:hAnsi="宋体" w:hint="eastAsia"/>
          <w:sz w:val="24"/>
          <w:szCs w:val="24"/>
        </w:rPr>
        <w:t>）对广东省嵌入式计算机上市公司进行基本面分析，通过宏观因素</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对相关</w:t>
      </w:r>
      <w:r w:rsidRPr="00C85D44">
        <w:rPr>
          <w:rFonts w:ascii="宋体" w:eastAsia="宋体" w:hAnsi="宋体"/>
          <w:sz w:val="24"/>
          <w:szCs w:val="24"/>
        </w:rPr>
        <w:t>上市公司的影响可知</w:t>
      </w:r>
      <w:r w:rsidRPr="00C85D44">
        <w:rPr>
          <w:rFonts w:ascii="宋体" w:eastAsia="宋体" w:hAnsi="宋体" w:hint="eastAsia"/>
          <w:sz w:val="24"/>
          <w:szCs w:val="24"/>
        </w:rPr>
        <w:t>，</w:t>
      </w:r>
      <w:r w:rsidRPr="00C85D44">
        <w:rPr>
          <w:rFonts w:ascii="宋体" w:eastAsia="宋体" w:hAnsi="宋体" w:cs="宋体"/>
          <w:color w:val="000000"/>
          <w:kern w:val="0"/>
          <w:sz w:val="24"/>
          <w:szCs w:val="24"/>
        </w:rPr>
        <w:t>中国的嵌入式计算机行业已经形成了以深圳为核心的产业集群，包括以海思、展讯、</w:t>
      </w:r>
      <w:proofErr w:type="gramStart"/>
      <w:r w:rsidRPr="00C85D44">
        <w:rPr>
          <w:rFonts w:ascii="宋体" w:eastAsia="宋体" w:hAnsi="宋体" w:cs="宋体"/>
          <w:color w:val="000000"/>
          <w:kern w:val="0"/>
          <w:sz w:val="24"/>
          <w:szCs w:val="24"/>
        </w:rPr>
        <w:t>瑞芯微</w:t>
      </w:r>
      <w:proofErr w:type="gramEnd"/>
      <w:r w:rsidRPr="00C85D44">
        <w:rPr>
          <w:rFonts w:ascii="宋体" w:eastAsia="宋体" w:hAnsi="宋体" w:cs="宋体"/>
          <w:color w:val="000000"/>
          <w:kern w:val="0"/>
          <w:sz w:val="24"/>
          <w:szCs w:val="24"/>
        </w:rPr>
        <w:t>等为代表的一批龙头企业，以及众多中小企业。</w:t>
      </w:r>
      <w:r w:rsidRPr="00C85D44">
        <w:rPr>
          <w:rFonts w:ascii="宋体" w:eastAsia="宋体" w:hAnsi="宋体" w:cs="宋体" w:hint="eastAsia"/>
          <w:color w:val="000000"/>
          <w:kern w:val="0"/>
          <w:sz w:val="24"/>
          <w:szCs w:val="24"/>
        </w:rPr>
        <w:t>随着物联网、人工智能、智能家居等技术的不断发展，嵌入式计算机的应用领域也在不断扩展。在汽车、智能穿戴、智能家居、医疗设备等领域，嵌入式计算机都有着广泛的应用。同时，随着</w:t>
      </w:r>
      <w:r w:rsidRPr="004F29D8">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、物联网等新兴技术的发展，嵌入式计算机行业也面临着新的机遇和挑战。例如，</w:t>
      </w:r>
      <w:r w:rsidRPr="004F29D8">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技术的发展将加速物联网的普及，进一步推动嵌入式计算机的应用；而智能化、可编程等新技术的出现，则将改变嵌入式计算机的开发和应用方式。</w:t>
      </w:r>
    </w:p>
    <w:p w14:paraId="5722974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总的来说，中国嵌入式计算机行业在技术研发、市场应用等方面都取得了长足的进步。未来，随着技术的不断创新和应用场景的不断扩展，嵌入式计算机行业有望继续保持快速发展的态势。</w:t>
      </w:r>
    </w:p>
    <w:p w14:paraId="6511F0C8" w14:textId="18CDC63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4F29D8">
        <w:rPr>
          <w:rFonts w:ascii="Times New Roman" w:eastAsia="宋体" w:hAnsi="Times New Roman" w:cs="宋体" w:hint="eastAsia"/>
          <w:color w:val="000000"/>
          <w:kern w:val="0"/>
          <w:sz w:val="24"/>
          <w:szCs w:val="24"/>
        </w:rPr>
        <w:t>2</w:t>
      </w:r>
      <w:r w:rsidRPr="00C85D44">
        <w:rPr>
          <w:rFonts w:ascii="宋体" w:eastAsia="宋体" w:hAnsi="宋体" w:cs="宋体" w:hint="eastAsia"/>
          <w:color w:val="000000"/>
          <w:kern w:val="0"/>
          <w:sz w:val="24"/>
          <w:szCs w:val="24"/>
        </w:rPr>
        <w:t>）</w:t>
      </w:r>
      <w:proofErr w:type="gramStart"/>
      <w:r w:rsidRPr="00C85D44">
        <w:rPr>
          <w:rFonts w:ascii="宋体" w:eastAsia="宋体" w:hAnsi="宋体" w:cs="宋体" w:hint="eastAsia"/>
          <w:color w:val="000000"/>
          <w:kern w:val="0"/>
          <w:sz w:val="24"/>
          <w:szCs w:val="24"/>
        </w:rPr>
        <w:t>利用熵权法</w:t>
      </w:r>
      <w:proofErr w:type="gramEnd"/>
      <w:r w:rsidRPr="00C85D44">
        <w:rPr>
          <w:rFonts w:ascii="宋体" w:eastAsia="宋体" w:hAnsi="宋体" w:cs="宋体" w:hint="eastAsia"/>
          <w:color w:val="000000"/>
          <w:kern w:val="0"/>
          <w:sz w:val="24"/>
          <w:szCs w:val="24"/>
        </w:rPr>
        <w:t>计算四个维度</w:t>
      </w:r>
      <w:r w:rsidRPr="004F29D8">
        <w:rPr>
          <w:rFonts w:ascii="Times New Roman" w:eastAsia="宋体" w:hAnsi="Times New Roman" w:cs="宋体" w:hint="eastAsia"/>
          <w:color w:val="000000"/>
          <w:kern w:val="0"/>
          <w:sz w:val="24"/>
          <w:szCs w:val="24"/>
        </w:rPr>
        <w:t>1</w:t>
      </w:r>
      <w:r w:rsidRPr="004F29D8">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个指标时发现，在样本数据中，“研发费用投入</w:t>
      </w:r>
      <w:r w:rsidRPr="00C85D44">
        <w:rPr>
          <w:rFonts w:ascii="宋体" w:eastAsia="宋体" w:hAnsi="宋体" w:cs="宋体"/>
          <w:color w:val="000000"/>
          <w:kern w:val="0"/>
          <w:sz w:val="24"/>
          <w:szCs w:val="24"/>
        </w:rPr>
        <w:t>”</w:t>
      </w:r>
      <w:r w:rsidRPr="00C85D44">
        <w:rPr>
          <w:rFonts w:ascii="宋体" w:eastAsia="宋体" w:hAnsi="宋体" w:cs="宋体" w:hint="eastAsia"/>
          <w:color w:val="000000"/>
          <w:kern w:val="0"/>
          <w:sz w:val="24"/>
          <w:szCs w:val="24"/>
        </w:rPr>
        <w:t>权重是最大的，这说明“研发费用投入”这个指标对于综合评价的结果贡献最大，样本公司的综合得分与研发费用投入的相关性最强。因此，本文认为，在企业经营、管理的过程中，管理者应当重视公司的研发投入，从而增强企业的竞争力，为企业打造一条强有力的护城河，这一点在计算机行业尤其重要。当然，单一的指标并不能全面地反应一个企业的综合竞争力，我们应该在抓住重点的同时兼顾其他的因素，</w:t>
      </w:r>
      <w:ins w:id="1195" w:author="Tu Tu" w:date="2023-05-03T18:50:00Z">
        <w:r w:rsidR="0047772A">
          <w:rPr>
            <w:rFonts w:ascii="宋体" w:eastAsia="宋体" w:hAnsi="宋体" w:cs="宋体" w:hint="eastAsia"/>
            <w:color w:val="000000"/>
            <w:kern w:val="0"/>
            <w:sz w:val="24"/>
            <w:szCs w:val="24"/>
          </w:rPr>
          <w:t>做</w:t>
        </w:r>
      </w:ins>
      <w:del w:id="1196" w:author="Tu Tu" w:date="2023-05-03T18:50:00Z">
        <w:r w:rsidRPr="00C85D44" w:rsidDel="0047772A">
          <w:rPr>
            <w:rFonts w:ascii="宋体" w:eastAsia="宋体" w:hAnsi="宋体" w:cs="宋体" w:hint="eastAsia"/>
            <w:color w:val="000000"/>
            <w:kern w:val="0"/>
            <w:sz w:val="24"/>
            <w:szCs w:val="24"/>
          </w:rPr>
          <w:delText>以作</w:delText>
        </w:r>
      </w:del>
      <w:r w:rsidRPr="00C85D44">
        <w:rPr>
          <w:rFonts w:ascii="宋体" w:eastAsia="宋体" w:hAnsi="宋体" w:cs="宋体" w:hint="eastAsia"/>
          <w:color w:val="000000"/>
          <w:kern w:val="0"/>
          <w:sz w:val="24"/>
          <w:szCs w:val="24"/>
        </w:rPr>
        <w:t>到不以偏概全。</w:t>
      </w:r>
    </w:p>
    <w:p w14:paraId="7C4F03C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lastRenderedPageBreak/>
        <w:tab/>
      </w:r>
      <w:r w:rsidRPr="00C85D44">
        <w:rPr>
          <w:rFonts w:ascii="宋体" w:eastAsia="宋体" w:hAnsi="宋体" w:cs="宋体" w:hint="eastAsia"/>
          <w:color w:val="000000"/>
          <w:kern w:val="0"/>
          <w:sz w:val="24"/>
          <w:szCs w:val="24"/>
        </w:rPr>
        <w:t>（</w:t>
      </w:r>
      <w:r w:rsidRPr="004F29D8">
        <w:rPr>
          <w:rFonts w:ascii="Times New Roman" w:eastAsia="宋体" w:hAnsi="Times New Roman" w:cs="宋体" w:hint="eastAsia"/>
          <w:color w:val="000000"/>
          <w:kern w:val="0"/>
          <w:sz w:val="24"/>
          <w:szCs w:val="24"/>
        </w:rPr>
        <w:t>3</w:t>
      </w:r>
      <w:r w:rsidRPr="00C85D44">
        <w:rPr>
          <w:rFonts w:ascii="宋体" w:eastAsia="宋体" w:hAnsi="宋体" w:cs="宋体" w:hint="eastAsia"/>
          <w:color w:val="000000"/>
          <w:kern w:val="0"/>
          <w:sz w:val="24"/>
          <w:szCs w:val="24"/>
        </w:rPr>
        <w:t>）通过样本企业的综合得分排名与企业的市值排名，我们验证了嵌入式计算机上市企业存在着市值被低估或者高估的情况。一方面，这提醒了我们在选择我们的投资对象时，可以选择市值较小但综合评分较高的企业，例如东方电子、</w:t>
      </w:r>
      <w:proofErr w:type="gramStart"/>
      <w:r w:rsidRPr="00C85D44">
        <w:rPr>
          <w:rFonts w:ascii="宋体" w:eastAsia="宋体" w:hAnsi="宋体" w:cs="宋体" w:hint="eastAsia"/>
          <w:color w:val="000000"/>
          <w:kern w:val="0"/>
          <w:sz w:val="24"/>
          <w:szCs w:val="24"/>
        </w:rPr>
        <w:t>视源股份</w:t>
      </w:r>
      <w:proofErr w:type="gramEnd"/>
      <w:r w:rsidRPr="00C85D44">
        <w:rPr>
          <w:rFonts w:ascii="宋体" w:eastAsia="宋体" w:hAnsi="宋体" w:cs="宋体" w:hint="eastAsia"/>
          <w:color w:val="000000"/>
          <w:kern w:val="0"/>
          <w:sz w:val="24"/>
          <w:szCs w:val="24"/>
        </w:rPr>
        <w:t>等。另一方面，这也给了我们一个参考借鉴的标准，即在评价一个公司时，我们可以从哪几个方面出发进行评价，从而得到相对准确的结果。</w:t>
      </w:r>
    </w:p>
    <w:p w14:paraId="7E50719B" w14:textId="650AE2E6" w:rsidR="009958A9" w:rsidRPr="00214B76" w:rsidRDefault="00F00FA5" w:rsidP="00AE06ED">
      <w:pPr>
        <w:pStyle w:val="2"/>
        <w:rPr>
          <w:rFonts w:ascii="黑体" w:eastAsia="黑体" w:hAnsi="黑体"/>
          <w:sz w:val="30"/>
          <w:szCs w:val="30"/>
        </w:rPr>
      </w:pPr>
      <w:bookmarkStart w:id="1197" w:name="_Toc134034151"/>
      <w:r w:rsidRPr="00214B76">
        <w:rPr>
          <w:rFonts w:ascii="黑体" w:eastAsia="黑体" w:hAnsi="黑体" w:hint="eastAsia"/>
          <w:sz w:val="30"/>
          <w:szCs w:val="30"/>
        </w:rPr>
        <w:t>（二）</w:t>
      </w:r>
      <w:r w:rsidR="0065614F" w:rsidRPr="00214B76">
        <w:rPr>
          <w:rFonts w:ascii="黑体" w:eastAsia="黑体" w:hAnsi="黑体" w:hint="eastAsia"/>
          <w:sz w:val="30"/>
          <w:szCs w:val="30"/>
        </w:rPr>
        <w:t>针</w:t>
      </w:r>
      <w:r w:rsidR="009958A9" w:rsidRPr="00214B76">
        <w:rPr>
          <w:rFonts w:ascii="黑体" w:eastAsia="黑体" w:hAnsi="黑体" w:hint="eastAsia"/>
          <w:sz w:val="30"/>
          <w:szCs w:val="30"/>
        </w:rPr>
        <w:t>对分析企业竞争力提出的建议</w:t>
      </w:r>
      <w:bookmarkEnd w:id="1197"/>
    </w:p>
    <w:p w14:paraId="6F234DCD" w14:textId="6AC06297" w:rsidR="009958A9" w:rsidRPr="00A912A6" w:rsidRDefault="00AE06ED" w:rsidP="00214B76">
      <w:pPr>
        <w:pStyle w:val="3"/>
        <w:rPr>
          <w:rFonts w:ascii="黑体" w:eastAsia="黑体" w:hAnsi="黑体"/>
          <w:sz w:val="28"/>
          <w:szCs w:val="28"/>
        </w:rPr>
      </w:pPr>
      <w:bookmarkStart w:id="1198" w:name="_Toc134034152"/>
      <w:r w:rsidRPr="004F29D8">
        <w:rPr>
          <w:rFonts w:ascii="Times New Roman" w:eastAsia="黑体" w:hAnsi="Times New Roman"/>
          <w:sz w:val="28"/>
          <w:szCs w:val="28"/>
        </w:rPr>
        <w:t>1</w:t>
      </w:r>
      <w:r w:rsidRPr="00A912A6">
        <w:rPr>
          <w:rFonts w:ascii="黑体" w:eastAsia="黑体" w:hAnsi="黑体" w:hint="eastAsia"/>
          <w:sz w:val="28"/>
          <w:szCs w:val="28"/>
        </w:rPr>
        <w:t>．</w:t>
      </w:r>
      <w:r w:rsidR="009958A9" w:rsidRPr="00A912A6">
        <w:rPr>
          <w:rFonts w:ascii="黑体" w:eastAsia="黑体" w:hAnsi="黑体" w:hint="eastAsia"/>
          <w:sz w:val="28"/>
          <w:szCs w:val="28"/>
        </w:rPr>
        <w:t>综合考虑上市公司的价值</w:t>
      </w:r>
      <w:bookmarkEnd w:id="1198"/>
    </w:p>
    <w:p w14:paraId="386CB379"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本文选取了</w:t>
      </w:r>
      <w:r w:rsidRPr="004F29D8">
        <w:rPr>
          <w:rFonts w:ascii="Times New Roman" w:eastAsia="宋体" w:hAnsi="Times New Roman" w:cs="宋体" w:hint="eastAsia"/>
          <w:color w:val="000000"/>
          <w:kern w:val="0"/>
          <w:sz w:val="24"/>
          <w:szCs w:val="24"/>
        </w:rPr>
        <w:t>1</w:t>
      </w:r>
      <w:r w:rsidRPr="004F29D8">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个指标来度量一家公司的综合评分。这</w:t>
      </w:r>
      <w:r w:rsidRPr="004F29D8">
        <w:rPr>
          <w:rFonts w:ascii="Times New Roman" w:eastAsia="宋体" w:hAnsi="Times New Roman" w:cs="宋体" w:hint="eastAsia"/>
          <w:color w:val="000000"/>
          <w:kern w:val="0"/>
          <w:sz w:val="24"/>
          <w:szCs w:val="24"/>
        </w:rPr>
        <w:t>1</w:t>
      </w:r>
      <w:r w:rsidRPr="004F29D8">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个之指标分别来自</w:t>
      </w:r>
      <w:r w:rsidRPr="004F29D8">
        <w:rPr>
          <w:rFonts w:ascii="Times New Roman" w:eastAsia="宋体" w:hAnsi="Times New Roman" w:cs="宋体" w:hint="eastAsia"/>
          <w:color w:val="000000"/>
          <w:kern w:val="0"/>
          <w:sz w:val="24"/>
          <w:szCs w:val="24"/>
        </w:rPr>
        <w:t>4</w:t>
      </w:r>
      <w:r w:rsidRPr="00C85D44">
        <w:rPr>
          <w:rFonts w:ascii="宋体" w:eastAsia="宋体" w:hAnsi="宋体" w:cs="宋体" w:hint="eastAsia"/>
          <w:color w:val="000000"/>
          <w:kern w:val="0"/>
          <w:sz w:val="24"/>
          <w:szCs w:val="24"/>
        </w:rPr>
        <w:t>个维度，不同的维度衡量了一个企业的实际竞争力。综合考虑上市公司的价值通常需要考虑多个因素，如财务状况、市场前景、竞争优势等。其中，财务状况是一个重要的方面，包括公司的收入、利润、负债、现金流等财务指标。另外，市场前景也是影响公司价值的重要因素，包括市场规模、增长潜力、竞争态势等。此外，公司的竞争优势也是影响其价值的关键因素，包括技术实力、品牌价值、渠道网络等。并且，针对不同行业的企业，不同的指标的重要程度也不相同。例如，在本文中，“研发投入费用”是在评价指标中占有比较大比重的评价指标。这也比较符合计算机行业的特征。处于该行业的企业最强的核心竞争力就来自于技术。高比例的研发投入虽然不</w:t>
      </w:r>
      <w:proofErr w:type="gramStart"/>
      <w:r w:rsidRPr="00C85D44">
        <w:rPr>
          <w:rFonts w:ascii="宋体" w:eastAsia="宋体" w:hAnsi="宋体" w:cs="宋体" w:hint="eastAsia"/>
          <w:color w:val="000000"/>
          <w:kern w:val="0"/>
          <w:sz w:val="24"/>
          <w:szCs w:val="24"/>
        </w:rPr>
        <w:t>意味着绝对的</w:t>
      </w:r>
      <w:proofErr w:type="gramEnd"/>
      <w:r w:rsidRPr="00C85D44">
        <w:rPr>
          <w:rFonts w:ascii="宋体" w:eastAsia="宋体" w:hAnsi="宋体" w:cs="宋体" w:hint="eastAsia"/>
          <w:color w:val="000000"/>
          <w:kern w:val="0"/>
          <w:sz w:val="24"/>
          <w:szCs w:val="24"/>
        </w:rPr>
        <w:t>核心竞争力，但是没有研发投入一定不会有研发产出。因此，在多方面考虑一家上市公司的核心竞争力的时候，我们不仅仅要做到全方位，更要抓得住重点，明白哪些因素是首要考虑的，哪些因素是次要考虑的。</w:t>
      </w:r>
    </w:p>
    <w:p w14:paraId="3D2E087E" w14:textId="608CF601" w:rsidR="009958A9" w:rsidRPr="00A912A6" w:rsidRDefault="00B07487" w:rsidP="00214B76">
      <w:pPr>
        <w:pStyle w:val="3"/>
        <w:rPr>
          <w:rFonts w:ascii="黑体" w:eastAsia="黑体" w:hAnsi="黑体"/>
          <w:sz w:val="28"/>
          <w:szCs w:val="28"/>
        </w:rPr>
      </w:pPr>
      <w:bookmarkStart w:id="1199" w:name="_Toc134034153"/>
      <w:r w:rsidRPr="004F29D8">
        <w:rPr>
          <w:rFonts w:ascii="Times New Roman" w:eastAsia="黑体" w:hAnsi="Times New Roman"/>
          <w:sz w:val="28"/>
          <w:szCs w:val="28"/>
        </w:rPr>
        <w:t>2</w:t>
      </w:r>
      <w:r w:rsidR="00F70393">
        <w:rPr>
          <w:rFonts w:ascii="黑体" w:eastAsia="黑体" w:hAnsi="黑体" w:hint="eastAsia"/>
          <w:sz w:val="28"/>
          <w:szCs w:val="28"/>
        </w:rPr>
        <w:t>．</w:t>
      </w:r>
      <w:r w:rsidR="009958A9" w:rsidRPr="00A912A6">
        <w:rPr>
          <w:rFonts w:ascii="黑体" w:eastAsia="黑体" w:hAnsi="黑体" w:hint="eastAsia"/>
          <w:sz w:val="28"/>
          <w:szCs w:val="28"/>
        </w:rPr>
        <w:t>关注宏观环境</w:t>
      </w:r>
      <w:bookmarkEnd w:id="1199"/>
    </w:p>
    <w:p w14:paraId="2A0893F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分析企业竞争力时，关注宏观环境是十分重要的。这是因为企业的发展不仅受到自身内部因素的影响，还受到外部环境的制约。宏观环境包括政策法规、经济形势、社会文化、技术进步等多个方面，这些因素都会对企业的经营和发展产生重要的影响。</w:t>
      </w:r>
    </w:p>
    <w:p w14:paraId="2620CABD"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lastRenderedPageBreak/>
        <w:tab/>
      </w:r>
      <w:r w:rsidRPr="00C85D44">
        <w:rPr>
          <w:rFonts w:ascii="宋体" w:eastAsia="宋体" w:hAnsi="宋体" w:cs="宋体" w:hint="eastAsia"/>
          <w:color w:val="000000"/>
          <w:kern w:val="0"/>
          <w:sz w:val="24"/>
          <w:szCs w:val="24"/>
        </w:rPr>
        <w:t>例如，宏观经济形势的好坏会直接影响到企业的销售额、利润水平和市场份额。政策法规的变化也可能对企业的生产经营带来一定的影响，例如税收政策、环保政策等。社会文化因素也会对企业的经营产生影响，例如人们对某种产品或服务的需求变化、消费习惯的改变等。技术进步则会影响到企业的产品研发、生产工艺等方面。</w:t>
      </w:r>
    </w:p>
    <w:p w14:paraId="530E78FE" w14:textId="77777777" w:rsidR="009958A9" w:rsidRPr="00257DDD"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因此，对企业竞争力的分析不仅要关注企业内部的因素，还要考虑宏观环境的影响。这有助于企业更准确地把握市场机会和发展趋势，制定出更加科学、合理的</w:t>
      </w:r>
      <w:proofErr w:type="gramStart"/>
      <w:r w:rsidRPr="00C85D44">
        <w:rPr>
          <w:rFonts w:ascii="宋体" w:eastAsia="宋体" w:hAnsi="宋体" w:cs="宋体" w:hint="eastAsia"/>
          <w:color w:val="000000"/>
          <w:kern w:val="0"/>
          <w:sz w:val="24"/>
          <w:szCs w:val="24"/>
        </w:rPr>
        <w:t>战略规划</w:t>
      </w:r>
      <w:proofErr w:type="gramEnd"/>
      <w:r w:rsidRPr="00C85D44">
        <w:rPr>
          <w:rFonts w:ascii="宋体" w:eastAsia="宋体" w:hAnsi="宋体" w:cs="宋体" w:hint="eastAsia"/>
          <w:color w:val="000000"/>
          <w:kern w:val="0"/>
          <w:sz w:val="24"/>
          <w:szCs w:val="24"/>
        </w:rPr>
        <w:t>和经营决策。</w:t>
      </w:r>
    </w:p>
    <w:p w14:paraId="6D449B49" w14:textId="651C7E89" w:rsidR="009958A9" w:rsidRPr="00214B76" w:rsidRDefault="003C55D6" w:rsidP="00880F00">
      <w:pPr>
        <w:pStyle w:val="2"/>
        <w:rPr>
          <w:rFonts w:ascii="黑体" w:eastAsia="黑体" w:hAnsi="黑体"/>
          <w:sz w:val="30"/>
          <w:szCs w:val="30"/>
        </w:rPr>
      </w:pPr>
      <w:bookmarkStart w:id="1200" w:name="_Toc134034154"/>
      <w:r w:rsidRPr="00214B76">
        <w:rPr>
          <w:rFonts w:ascii="黑体" w:eastAsia="黑体" w:hAnsi="黑体" w:hint="eastAsia"/>
          <w:sz w:val="30"/>
          <w:szCs w:val="30"/>
        </w:rPr>
        <w:t>（三）</w:t>
      </w:r>
      <w:r w:rsidR="009958A9" w:rsidRPr="00214B76">
        <w:rPr>
          <w:rFonts w:ascii="黑体" w:eastAsia="黑体" w:hAnsi="黑体" w:hint="eastAsia"/>
          <w:sz w:val="30"/>
          <w:szCs w:val="30"/>
        </w:rPr>
        <w:t>不足与展望</w:t>
      </w:r>
      <w:bookmarkEnd w:id="1200"/>
    </w:p>
    <w:p w14:paraId="7C0638C0" w14:textId="77777777" w:rsidR="009958A9" w:rsidRPr="00C85D44" w:rsidRDefault="009958A9" w:rsidP="009958A9">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本文构建了适用于嵌入式计算机上市公司的投资价值评价模型，对样本公司进行了评价，为投资者和管理者提供参考建议。然而，这一研究还存在一定的局限性，需要进一步深入探讨以下几个方面的问题。</w:t>
      </w:r>
    </w:p>
    <w:p w14:paraId="15BC1A0F"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4F29D8">
        <w:rPr>
          <w:rFonts w:ascii="Times New Roman" w:eastAsia="宋体" w:hAnsi="Times New Roman" w:hint="eastAsia"/>
          <w:sz w:val="24"/>
          <w:szCs w:val="24"/>
        </w:rPr>
        <w:t>1</w:t>
      </w:r>
      <w:r w:rsidRPr="00C85D44">
        <w:rPr>
          <w:rFonts w:ascii="宋体" w:eastAsia="宋体" w:hAnsi="宋体" w:hint="eastAsia"/>
          <w:sz w:val="24"/>
          <w:szCs w:val="24"/>
        </w:rPr>
        <w:t>）本文评价指标的选取主要是参考目前已有的研究结论的指标，这些指标的优点是通用性比较强，但同时缺点也比较强。不同类型、不同行业的企业的财务报表中需要关注的指标是不同的。只有当我们找出最符合某个类型的企业的财务指标来对企业竞争力进行分析时，结果才是最准确的。本文选择的评价指标在这一方面还有所欠缺，欠缺的原因主要是缺乏相关的经验与知识，不清楚对于嵌入式计算机行业来说，哪些指标是比较重要的。因此，在这方面还需要改进</w:t>
      </w:r>
    </w:p>
    <w:p w14:paraId="6C40721C"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4F29D8">
        <w:rPr>
          <w:rFonts w:ascii="Times New Roman" w:eastAsia="宋体" w:hAnsi="Times New Roman" w:hint="eastAsia"/>
          <w:sz w:val="24"/>
          <w:szCs w:val="24"/>
        </w:rPr>
        <w:t>2</w:t>
      </w:r>
      <w:r w:rsidRPr="00C85D44">
        <w:rPr>
          <w:rFonts w:ascii="宋体" w:eastAsia="宋体" w:hAnsi="宋体" w:hint="eastAsia"/>
          <w:sz w:val="24"/>
          <w:szCs w:val="24"/>
        </w:rPr>
        <w:t>）本文在选取样本数据时，仅仅选取了</w:t>
      </w:r>
      <w:r w:rsidRPr="004F29D8">
        <w:rPr>
          <w:rFonts w:ascii="Times New Roman" w:eastAsia="宋体" w:hAnsi="Times New Roman" w:hint="eastAsia"/>
          <w:sz w:val="24"/>
          <w:szCs w:val="24"/>
        </w:rPr>
        <w:t>2</w:t>
      </w:r>
      <w:r w:rsidRPr="004F29D8">
        <w:rPr>
          <w:rFonts w:ascii="Times New Roman" w:eastAsia="宋体" w:hAnsi="Times New Roman"/>
          <w:sz w:val="24"/>
          <w:szCs w:val="24"/>
        </w:rPr>
        <w:t>020</w:t>
      </w:r>
      <w:r w:rsidRPr="00C85D44">
        <w:rPr>
          <w:rFonts w:ascii="宋体" w:eastAsia="宋体" w:hAnsi="宋体" w:hint="eastAsia"/>
          <w:sz w:val="24"/>
          <w:szCs w:val="24"/>
        </w:rPr>
        <w:t>年到</w:t>
      </w:r>
      <w:r w:rsidRPr="004F29D8">
        <w:rPr>
          <w:rFonts w:ascii="Times New Roman" w:eastAsia="宋体" w:hAnsi="Times New Roman" w:hint="eastAsia"/>
          <w:sz w:val="24"/>
          <w:szCs w:val="24"/>
        </w:rPr>
        <w:t>2</w:t>
      </w:r>
      <w:r w:rsidRPr="004F29D8">
        <w:rPr>
          <w:rFonts w:ascii="Times New Roman" w:eastAsia="宋体" w:hAnsi="Times New Roman"/>
          <w:sz w:val="24"/>
          <w:szCs w:val="24"/>
        </w:rPr>
        <w:t>022</w:t>
      </w:r>
      <w:r w:rsidRPr="00C85D44">
        <w:rPr>
          <w:rFonts w:ascii="宋体" w:eastAsia="宋体" w:hAnsi="宋体" w:hint="eastAsia"/>
          <w:sz w:val="24"/>
          <w:szCs w:val="24"/>
        </w:rPr>
        <w:t>年</w:t>
      </w:r>
      <w:r w:rsidRPr="004F29D8">
        <w:rPr>
          <w:rFonts w:ascii="Times New Roman" w:eastAsia="宋体" w:hAnsi="Times New Roman" w:hint="eastAsia"/>
          <w:sz w:val="24"/>
          <w:szCs w:val="24"/>
        </w:rPr>
        <w:t>3</w:t>
      </w:r>
      <w:r w:rsidRPr="00C85D44">
        <w:rPr>
          <w:rFonts w:ascii="宋体" w:eastAsia="宋体" w:hAnsi="宋体" w:hint="eastAsia"/>
          <w:sz w:val="24"/>
          <w:szCs w:val="24"/>
        </w:rPr>
        <w:t>年的财报数据，并且，所选取的样本企业的规模、财务状况都不同。其中，有像中兴科技这样的巨无霸企业，公司人员达到万人以上，也有像新国都这样较小型的企业，公司人员百人出头。这样以来，分析的结果就存在一定的局限性。因此，为了提高研究结论的准确性，今后的研究</w:t>
      </w:r>
      <w:r w:rsidRPr="004F29D8">
        <w:rPr>
          <w:rFonts w:ascii="Times New Roman" w:eastAsia="宋体" w:hAnsi="Times New Roman" w:hint="eastAsia"/>
          <w:sz w:val="24"/>
          <w:szCs w:val="24"/>
        </w:rPr>
        <w:t>j</w:t>
      </w:r>
      <w:r w:rsidRPr="00C85D44">
        <w:rPr>
          <w:rFonts w:ascii="宋体" w:eastAsia="宋体" w:hAnsi="宋体" w:hint="eastAsia"/>
          <w:sz w:val="24"/>
          <w:szCs w:val="24"/>
        </w:rPr>
        <w:t>将挑选公司规模相当的企业、采集更多年限的数据来进行分析。</w:t>
      </w:r>
    </w:p>
    <w:p w14:paraId="7F669301" w14:textId="77777777" w:rsidR="009958A9" w:rsidRPr="00A5203F" w:rsidRDefault="009958A9" w:rsidP="009958A9">
      <w:pPr>
        <w:rPr>
          <w:rFonts w:ascii="宋体" w:eastAsia="宋体" w:hAnsi="宋体"/>
        </w:rPr>
      </w:pPr>
    </w:p>
    <w:p w14:paraId="6A3776DA" w14:textId="77777777" w:rsidR="009958A9" w:rsidRDefault="009958A9"/>
    <w:p w14:paraId="38E0EFC8" w14:textId="77777777" w:rsidR="002837FB" w:rsidRDefault="002837FB"/>
    <w:p w14:paraId="5D2E1EB9" w14:textId="77777777" w:rsidR="002837FB" w:rsidRDefault="002837FB"/>
    <w:p w14:paraId="712B8240" w14:textId="77777777" w:rsidR="002837FB" w:rsidRDefault="002837FB"/>
    <w:p w14:paraId="6BA53585" w14:textId="77777777" w:rsidR="00432D2D" w:rsidRPr="00432D2D" w:rsidRDefault="00432D2D" w:rsidP="00432D2D">
      <w:pPr>
        <w:pStyle w:val="1"/>
        <w:spacing w:before="156" w:after="156"/>
        <w:rPr>
          <w:b/>
          <w:bCs w:val="0"/>
          <w:sz w:val="30"/>
          <w:szCs w:val="30"/>
        </w:rPr>
      </w:pPr>
      <w:bookmarkStart w:id="1201" w:name="_Toc424806952"/>
      <w:bookmarkStart w:id="1202" w:name="_Toc134034155"/>
      <w:proofErr w:type="spellStart"/>
      <w:r w:rsidRPr="00432D2D">
        <w:rPr>
          <w:rFonts w:hint="eastAsia"/>
          <w:b/>
          <w:bCs w:val="0"/>
          <w:sz w:val="30"/>
          <w:szCs w:val="30"/>
        </w:rPr>
        <w:lastRenderedPageBreak/>
        <w:t>参考文献</w:t>
      </w:r>
      <w:bookmarkEnd w:id="1201"/>
      <w:bookmarkEnd w:id="1202"/>
      <w:proofErr w:type="spellEnd"/>
    </w:p>
    <w:p w14:paraId="090E8139"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4F29D8">
        <w:rPr>
          <w:rFonts w:ascii="Times New Roman" w:eastAsia="宋体" w:hAnsi="Times New Roman" w:hint="eastAsia"/>
          <w:bCs/>
          <w:sz w:val="24"/>
          <w:szCs w:val="24"/>
        </w:rPr>
        <w:t>1</w:t>
      </w:r>
      <w:r w:rsidRPr="004E17E3">
        <w:rPr>
          <w:rFonts w:ascii="宋体" w:eastAsia="宋体" w:hAnsi="宋体" w:hint="eastAsia"/>
          <w:bCs/>
          <w:sz w:val="24"/>
          <w:szCs w:val="24"/>
        </w:rPr>
        <w:t>]狄昂照.我国的国际竞争力[</w:t>
      </w:r>
      <w:r w:rsidRPr="004F29D8">
        <w:rPr>
          <w:rFonts w:ascii="Times New Roman" w:eastAsia="宋体" w:hAnsi="Times New Roman" w:hint="eastAsia"/>
          <w:bCs/>
          <w:sz w:val="24"/>
          <w:szCs w:val="24"/>
        </w:rPr>
        <w:t>J</w:t>
      </w:r>
      <w:r w:rsidRPr="004E17E3">
        <w:rPr>
          <w:rFonts w:ascii="宋体" w:eastAsia="宋体" w:hAnsi="宋体" w:hint="eastAsia"/>
          <w:bCs/>
          <w:sz w:val="24"/>
          <w:szCs w:val="24"/>
        </w:rPr>
        <w:t>].系统工程理论与实践,</w:t>
      </w:r>
      <w:r w:rsidRPr="004F29D8">
        <w:rPr>
          <w:rFonts w:ascii="Times New Roman" w:eastAsia="宋体" w:hAnsi="Times New Roman" w:hint="eastAsia"/>
          <w:bCs/>
          <w:sz w:val="24"/>
          <w:szCs w:val="24"/>
        </w:rPr>
        <w:t>1995</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05</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7</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12</w:t>
      </w:r>
      <w:r w:rsidRPr="004E17E3">
        <w:rPr>
          <w:rFonts w:ascii="宋体" w:eastAsia="宋体" w:hAnsi="宋体" w:hint="eastAsia"/>
          <w:bCs/>
          <w:sz w:val="24"/>
          <w:szCs w:val="24"/>
        </w:rPr>
        <w:t>.</w:t>
      </w:r>
    </w:p>
    <w:p w14:paraId="0C801125"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4F29D8">
        <w:rPr>
          <w:rFonts w:ascii="Times New Roman" w:eastAsia="宋体" w:hAnsi="Times New Roman"/>
          <w:bCs/>
          <w:sz w:val="24"/>
          <w:szCs w:val="24"/>
        </w:rPr>
        <w:t>2</w:t>
      </w:r>
      <w:r w:rsidRPr="004E17E3">
        <w:rPr>
          <w:rFonts w:ascii="宋体" w:eastAsia="宋体" w:hAnsi="宋体" w:hint="eastAsia"/>
          <w:bCs/>
          <w:sz w:val="24"/>
          <w:szCs w:val="24"/>
        </w:rPr>
        <w:t>]金</w:t>
      </w:r>
      <w:proofErr w:type="gramStart"/>
      <w:r w:rsidRPr="004E17E3">
        <w:rPr>
          <w:rFonts w:ascii="宋体" w:eastAsia="宋体" w:hAnsi="宋体" w:hint="eastAsia"/>
          <w:bCs/>
          <w:sz w:val="24"/>
          <w:szCs w:val="24"/>
        </w:rPr>
        <w:t>碚</w:t>
      </w:r>
      <w:proofErr w:type="gramEnd"/>
      <w:r w:rsidRPr="004E17E3">
        <w:rPr>
          <w:rFonts w:ascii="宋体" w:eastAsia="宋体" w:hAnsi="宋体" w:hint="eastAsia"/>
          <w:bCs/>
          <w:sz w:val="24"/>
          <w:szCs w:val="24"/>
        </w:rPr>
        <w:t>.中国工业国际竞争力:理论,方法与实证研究[</w:t>
      </w:r>
      <w:r w:rsidRPr="004F29D8">
        <w:rPr>
          <w:rFonts w:ascii="Times New Roman" w:eastAsia="宋体" w:hAnsi="Times New Roman" w:hint="eastAsia"/>
          <w:bCs/>
          <w:sz w:val="24"/>
          <w:szCs w:val="24"/>
        </w:rPr>
        <w:t>M</w:t>
      </w:r>
      <w:r w:rsidRPr="004E17E3">
        <w:rPr>
          <w:rFonts w:ascii="宋体" w:eastAsia="宋体" w:hAnsi="宋体" w:hint="eastAsia"/>
          <w:bCs/>
          <w:sz w:val="24"/>
          <w:szCs w:val="24"/>
        </w:rPr>
        <w:t>].经济管理出版社,</w:t>
      </w:r>
      <w:r w:rsidRPr="004F29D8">
        <w:rPr>
          <w:rFonts w:ascii="Times New Roman" w:eastAsia="宋体" w:hAnsi="Times New Roman" w:hint="eastAsia"/>
          <w:bCs/>
          <w:sz w:val="24"/>
          <w:szCs w:val="24"/>
        </w:rPr>
        <w:t>1997</w:t>
      </w:r>
      <w:r w:rsidRPr="004E17E3">
        <w:rPr>
          <w:rFonts w:ascii="宋体" w:eastAsia="宋体" w:hAnsi="宋体" w:hint="eastAsia"/>
          <w:bCs/>
          <w:sz w:val="24"/>
          <w:szCs w:val="24"/>
        </w:rPr>
        <w:t>.</w:t>
      </w:r>
    </w:p>
    <w:p w14:paraId="281E7D14"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4F29D8">
        <w:rPr>
          <w:rFonts w:ascii="Times New Roman" w:eastAsia="宋体" w:hAnsi="Times New Roman"/>
          <w:bCs/>
          <w:sz w:val="24"/>
          <w:szCs w:val="24"/>
        </w:rPr>
        <w:t>3</w:t>
      </w:r>
      <w:r w:rsidRPr="004E17E3">
        <w:rPr>
          <w:rFonts w:ascii="宋体" w:eastAsia="宋体" w:hAnsi="宋体" w:hint="eastAsia"/>
          <w:bCs/>
          <w:sz w:val="24"/>
          <w:szCs w:val="24"/>
        </w:rPr>
        <w:t>]张晓文，胡运权.企业竞争力的定量评价方法[</w:t>
      </w:r>
      <w:r w:rsidRPr="004F29D8">
        <w:rPr>
          <w:rFonts w:ascii="Times New Roman" w:eastAsia="宋体" w:hAnsi="Times New Roman" w:hint="eastAsia"/>
          <w:bCs/>
          <w:sz w:val="24"/>
          <w:szCs w:val="24"/>
        </w:rPr>
        <w:t>J</w:t>
      </w:r>
      <w:r w:rsidRPr="004E17E3">
        <w:rPr>
          <w:rFonts w:ascii="宋体" w:eastAsia="宋体" w:hAnsi="宋体" w:hint="eastAsia"/>
          <w:bCs/>
          <w:sz w:val="24"/>
          <w:szCs w:val="24"/>
        </w:rPr>
        <w:t>].管理评论，</w:t>
      </w:r>
      <w:r w:rsidRPr="004F29D8">
        <w:rPr>
          <w:rFonts w:ascii="Times New Roman" w:eastAsia="宋体" w:hAnsi="Times New Roman" w:hint="eastAsia"/>
          <w:bCs/>
          <w:sz w:val="24"/>
          <w:szCs w:val="24"/>
        </w:rPr>
        <w:t>2003</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01</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32</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37</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63</w:t>
      </w:r>
      <w:r w:rsidRPr="004E17E3">
        <w:rPr>
          <w:rFonts w:ascii="宋体" w:eastAsia="宋体" w:hAnsi="宋体" w:hint="eastAsia"/>
          <w:bCs/>
          <w:sz w:val="24"/>
          <w:szCs w:val="24"/>
        </w:rPr>
        <w:t>.</w:t>
      </w:r>
    </w:p>
    <w:p w14:paraId="34B12A6E" w14:textId="4296656C" w:rsidR="00F46DCF" w:rsidRPr="004E17E3" w:rsidRDefault="00F46DCF" w:rsidP="004E17E3">
      <w:pPr>
        <w:pStyle w:val="a8"/>
        <w:spacing w:line="360" w:lineRule="auto"/>
        <w:rPr>
          <w:rFonts w:ascii="宋体" w:eastAsia="宋体" w:hAnsi="宋体"/>
          <w:sz w:val="24"/>
          <w:szCs w:val="24"/>
        </w:rPr>
      </w:pPr>
      <w:r w:rsidRPr="004E17E3">
        <w:rPr>
          <w:rFonts w:ascii="宋体" w:eastAsia="宋体" w:hAnsi="宋体" w:hint="eastAsia"/>
          <w:sz w:val="24"/>
          <w:szCs w:val="24"/>
        </w:rPr>
        <w:t>[</w:t>
      </w:r>
      <w:r w:rsidRPr="004F29D8">
        <w:rPr>
          <w:rFonts w:ascii="Times New Roman" w:eastAsia="宋体" w:hAnsi="Times New Roman"/>
          <w:sz w:val="24"/>
          <w:szCs w:val="24"/>
        </w:rPr>
        <w:t>4</w:t>
      </w:r>
      <w:r w:rsidRPr="004E17E3">
        <w:rPr>
          <w:rFonts w:ascii="宋体" w:eastAsia="宋体" w:hAnsi="宋体" w:hint="eastAsia"/>
          <w:sz w:val="24"/>
          <w:szCs w:val="24"/>
        </w:rPr>
        <w:t>]李瑞松,刘洪久.</w:t>
      </w:r>
      <w:proofErr w:type="gramStart"/>
      <w:r w:rsidRPr="004E17E3">
        <w:rPr>
          <w:rFonts w:ascii="宋体" w:eastAsia="宋体" w:hAnsi="宋体" w:hint="eastAsia"/>
          <w:sz w:val="24"/>
          <w:szCs w:val="24"/>
        </w:rPr>
        <w:t>基于熵权</w:t>
      </w:r>
      <w:proofErr w:type="gramEnd"/>
      <w:del w:id="1203" w:author="Tu Tu" w:date="2023-05-03T19:03:00Z">
        <w:r w:rsidR="0022265E" w:rsidRPr="00C917AD" w:rsidDel="00E56C94">
          <w:rPr>
            <w:rFonts w:ascii="Times New Roman" w:eastAsia="宋体" w:hAnsi="Times New Roman"/>
            <w:sz w:val="24"/>
            <w:szCs w:val="24"/>
          </w:rPr>
          <w:delText>TOPSIS</w:delText>
        </w:r>
      </w:del>
      <w:ins w:id="1204" w:author="Tu Tu" w:date="2023-05-03T19:03:00Z">
        <w:r w:rsidR="00E56C94" w:rsidRPr="004F29D8">
          <w:rPr>
            <w:rFonts w:ascii="Times New Roman" w:eastAsia="宋体" w:hAnsi="Times New Roman"/>
            <w:sz w:val="24"/>
            <w:szCs w:val="24"/>
          </w:rPr>
          <w:t>TOPSIS</w:t>
        </w:r>
      </w:ins>
      <w:r w:rsidRPr="004E17E3">
        <w:rPr>
          <w:rFonts w:ascii="宋体" w:eastAsia="宋体" w:hAnsi="宋体" w:hint="eastAsia"/>
          <w:sz w:val="24"/>
          <w:szCs w:val="24"/>
        </w:rPr>
        <w:t>-</w:t>
      </w:r>
      <w:r w:rsidRPr="004F29D8">
        <w:rPr>
          <w:rFonts w:ascii="Times New Roman" w:eastAsia="宋体" w:hAnsi="Times New Roman" w:hint="eastAsia"/>
          <w:sz w:val="24"/>
          <w:szCs w:val="24"/>
        </w:rPr>
        <w:t>CNN</w:t>
      </w:r>
      <w:r w:rsidRPr="004E17E3">
        <w:rPr>
          <w:rFonts w:ascii="宋体" w:eastAsia="宋体" w:hAnsi="宋体" w:hint="eastAsia"/>
          <w:sz w:val="24"/>
          <w:szCs w:val="24"/>
        </w:rPr>
        <w:t>深度学习的企业财务</w:t>
      </w:r>
      <w:proofErr w:type="gramStart"/>
      <w:r w:rsidRPr="004E17E3">
        <w:rPr>
          <w:rFonts w:ascii="宋体" w:eastAsia="宋体" w:hAnsi="宋体" w:hint="eastAsia"/>
          <w:sz w:val="24"/>
          <w:szCs w:val="24"/>
        </w:rPr>
        <w:t>绩效评价</w:t>
      </w:r>
      <w:proofErr w:type="gramEnd"/>
      <w:r w:rsidRPr="004E17E3">
        <w:rPr>
          <w:rFonts w:ascii="宋体" w:eastAsia="宋体" w:hAnsi="宋体" w:hint="eastAsia"/>
          <w:sz w:val="24"/>
          <w:szCs w:val="24"/>
        </w:rPr>
        <w:t>研究[</w:t>
      </w:r>
      <w:r w:rsidRPr="004F29D8">
        <w:rPr>
          <w:rFonts w:ascii="Times New Roman" w:eastAsia="宋体" w:hAnsi="Times New Roman" w:hint="eastAsia"/>
          <w:sz w:val="24"/>
          <w:szCs w:val="24"/>
        </w:rPr>
        <w:t>J</w:t>
      </w:r>
      <w:r w:rsidRPr="004E17E3">
        <w:rPr>
          <w:rFonts w:ascii="宋体" w:eastAsia="宋体" w:hAnsi="宋体" w:hint="eastAsia"/>
          <w:sz w:val="24"/>
          <w:szCs w:val="24"/>
        </w:rPr>
        <w:t>/</w:t>
      </w:r>
      <w:r w:rsidRPr="004F29D8">
        <w:rPr>
          <w:rFonts w:ascii="Times New Roman" w:eastAsia="宋体" w:hAnsi="Times New Roman" w:hint="eastAsia"/>
          <w:sz w:val="24"/>
          <w:szCs w:val="24"/>
        </w:rPr>
        <w:t>OL</w:t>
      </w:r>
      <w:r w:rsidRPr="004E17E3">
        <w:rPr>
          <w:rFonts w:ascii="宋体" w:eastAsia="宋体" w:hAnsi="宋体" w:hint="eastAsia"/>
          <w:sz w:val="24"/>
          <w:szCs w:val="24"/>
        </w:rPr>
        <w:t>].数学的实践与认识:</w:t>
      </w:r>
      <w:r w:rsidRPr="004F29D8">
        <w:rPr>
          <w:rFonts w:ascii="Times New Roman" w:eastAsia="宋体" w:hAnsi="Times New Roman" w:hint="eastAsia"/>
          <w:sz w:val="24"/>
          <w:szCs w:val="24"/>
        </w:rPr>
        <w:t>1</w:t>
      </w:r>
      <w:r w:rsidRPr="004E17E3">
        <w:rPr>
          <w:rFonts w:ascii="宋体" w:eastAsia="宋体" w:hAnsi="宋体" w:hint="eastAsia"/>
          <w:sz w:val="24"/>
          <w:szCs w:val="24"/>
        </w:rPr>
        <w:t>-</w:t>
      </w:r>
      <w:r w:rsidRPr="004F29D8">
        <w:rPr>
          <w:rFonts w:ascii="Times New Roman" w:eastAsia="宋体" w:hAnsi="Times New Roman" w:hint="eastAsia"/>
          <w:sz w:val="24"/>
          <w:szCs w:val="24"/>
        </w:rPr>
        <w:t>13</w:t>
      </w:r>
      <w:r w:rsidRPr="004E17E3">
        <w:rPr>
          <w:rFonts w:ascii="宋体" w:eastAsia="宋体" w:hAnsi="宋体" w:hint="eastAsia"/>
          <w:sz w:val="24"/>
          <w:szCs w:val="24"/>
        </w:rPr>
        <w:t>[</w:t>
      </w:r>
      <w:r w:rsidRPr="004F29D8">
        <w:rPr>
          <w:rFonts w:ascii="Times New Roman" w:eastAsia="宋体" w:hAnsi="Times New Roman" w:hint="eastAsia"/>
          <w:sz w:val="24"/>
          <w:szCs w:val="24"/>
        </w:rPr>
        <w:t>2023</w:t>
      </w:r>
      <w:r w:rsidRPr="004E17E3">
        <w:rPr>
          <w:rFonts w:ascii="宋体" w:eastAsia="宋体" w:hAnsi="宋体" w:hint="eastAsia"/>
          <w:sz w:val="24"/>
          <w:szCs w:val="24"/>
        </w:rPr>
        <w:t>-</w:t>
      </w:r>
      <w:r w:rsidRPr="004F29D8">
        <w:rPr>
          <w:rFonts w:ascii="Times New Roman" w:eastAsia="宋体" w:hAnsi="Times New Roman" w:hint="eastAsia"/>
          <w:sz w:val="24"/>
          <w:szCs w:val="24"/>
        </w:rPr>
        <w:t>03</w:t>
      </w:r>
      <w:r w:rsidRPr="004E17E3">
        <w:rPr>
          <w:rFonts w:ascii="宋体" w:eastAsia="宋体" w:hAnsi="宋体" w:hint="eastAsia"/>
          <w:sz w:val="24"/>
          <w:szCs w:val="24"/>
        </w:rPr>
        <w:t>-</w:t>
      </w:r>
      <w:r w:rsidRPr="004F29D8">
        <w:rPr>
          <w:rFonts w:ascii="Times New Roman" w:eastAsia="宋体" w:hAnsi="Times New Roman" w:hint="eastAsia"/>
          <w:sz w:val="24"/>
          <w:szCs w:val="24"/>
        </w:rPr>
        <w:t>25</w:t>
      </w:r>
      <w:proofErr w:type="gramStart"/>
      <w:r w:rsidRPr="004E17E3">
        <w:rPr>
          <w:rFonts w:ascii="宋体" w:eastAsia="宋体" w:hAnsi="宋体" w:hint="eastAsia"/>
          <w:sz w:val="24"/>
          <w:szCs w:val="24"/>
        </w:rPr>
        <w:t>].</w:t>
      </w:r>
      <w:r w:rsidRPr="004F29D8">
        <w:rPr>
          <w:rFonts w:ascii="Times New Roman" w:eastAsia="宋体" w:hAnsi="Times New Roman" w:hint="eastAsia"/>
          <w:sz w:val="24"/>
          <w:szCs w:val="24"/>
        </w:rPr>
        <w:t>http</w:t>
      </w:r>
      <w:r w:rsidRPr="004E17E3">
        <w:rPr>
          <w:rFonts w:ascii="宋体" w:eastAsia="宋体" w:hAnsi="宋体" w:hint="eastAsia"/>
          <w:sz w:val="24"/>
          <w:szCs w:val="24"/>
        </w:rPr>
        <w:t>://</w:t>
      </w:r>
      <w:r w:rsidRPr="004F29D8">
        <w:rPr>
          <w:rFonts w:ascii="Times New Roman" w:eastAsia="宋体" w:hAnsi="Times New Roman" w:hint="eastAsia"/>
          <w:sz w:val="24"/>
          <w:szCs w:val="24"/>
        </w:rPr>
        <w:t>kns</w:t>
      </w:r>
      <w:r w:rsidRPr="004E17E3">
        <w:rPr>
          <w:rFonts w:ascii="宋体" w:eastAsia="宋体" w:hAnsi="宋体" w:hint="eastAsia"/>
          <w:sz w:val="24"/>
          <w:szCs w:val="24"/>
        </w:rPr>
        <w:t>.</w:t>
      </w:r>
      <w:r w:rsidRPr="004F29D8">
        <w:rPr>
          <w:rFonts w:ascii="Times New Roman" w:eastAsia="宋体" w:hAnsi="Times New Roman" w:hint="eastAsia"/>
          <w:sz w:val="24"/>
          <w:szCs w:val="24"/>
        </w:rPr>
        <w:t>cnki</w:t>
      </w:r>
      <w:r w:rsidRPr="004E17E3">
        <w:rPr>
          <w:rFonts w:ascii="宋体" w:eastAsia="宋体" w:hAnsi="宋体" w:hint="eastAsia"/>
          <w:sz w:val="24"/>
          <w:szCs w:val="24"/>
        </w:rPr>
        <w:t>.</w:t>
      </w:r>
      <w:r w:rsidRPr="004F29D8">
        <w:rPr>
          <w:rFonts w:ascii="Times New Roman" w:eastAsia="宋体" w:hAnsi="Times New Roman" w:hint="eastAsia"/>
          <w:sz w:val="24"/>
          <w:szCs w:val="24"/>
        </w:rPr>
        <w:t>net</w:t>
      </w:r>
      <w:r w:rsidRPr="004E17E3">
        <w:rPr>
          <w:rFonts w:ascii="宋体" w:eastAsia="宋体" w:hAnsi="宋体" w:hint="eastAsia"/>
          <w:sz w:val="24"/>
          <w:szCs w:val="24"/>
        </w:rPr>
        <w:t>/</w:t>
      </w:r>
      <w:r w:rsidRPr="004F29D8">
        <w:rPr>
          <w:rFonts w:ascii="Times New Roman" w:eastAsia="宋体" w:hAnsi="Times New Roman" w:hint="eastAsia"/>
          <w:sz w:val="24"/>
          <w:szCs w:val="24"/>
        </w:rPr>
        <w:t>kcms</w:t>
      </w:r>
      <w:r w:rsidRPr="004E17E3">
        <w:rPr>
          <w:rFonts w:ascii="宋体" w:eastAsia="宋体" w:hAnsi="宋体" w:hint="eastAsia"/>
          <w:sz w:val="24"/>
          <w:szCs w:val="24"/>
        </w:rPr>
        <w:t>/</w:t>
      </w:r>
      <w:r w:rsidRPr="004F29D8">
        <w:rPr>
          <w:rFonts w:ascii="Times New Roman" w:eastAsia="宋体" w:hAnsi="Times New Roman" w:hint="eastAsia"/>
          <w:sz w:val="24"/>
          <w:szCs w:val="24"/>
        </w:rPr>
        <w:t>detail</w:t>
      </w:r>
      <w:r w:rsidRPr="004E17E3">
        <w:rPr>
          <w:rFonts w:ascii="宋体" w:eastAsia="宋体" w:hAnsi="宋体" w:hint="eastAsia"/>
          <w:sz w:val="24"/>
          <w:szCs w:val="24"/>
        </w:rPr>
        <w:t>/</w:t>
      </w:r>
      <w:r w:rsidRPr="004F29D8">
        <w:rPr>
          <w:rFonts w:ascii="Times New Roman" w:eastAsia="宋体" w:hAnsi="Times New Roman" w:hint="eastAsia"/>
          <w:sz w:val="24"/>
          <w:szCs w:val="24"/>
        </w:rPr>
        <w:t>11</w:t>
      </w:r>
      <w:r w:rsidRPr="004E17E3">
        <w:rPr>
          <w:rFonts w:ascii="宋体" w:eastAsia="宋体" w:hAnsi="宋体" w:hint="eastAsia"/>
          <w:sz w:val="24"/>
          <w:szCs w:val="24"/>
        </w:rPr>
        <w:t>.</w:t>
      </w:r>
      <w:r w:rsidRPr="004F29D8">
        <w:rPr>
          <w:rFonts w:ascii="Times New Roman" w:eastAsia="宋体" w:hAnsi="Times New Roman" w:hint="eastAsia"/>
          <w:sz w:val="24"/>
          <w:szCs w:val="24"/>
        </w:rPr>
        <w:t>2018</w:t>
      </w:r>
      <w:r w:rsidRPr="004E17E3">
        <w:rPr>
          <w:rFonts w:ascii="宋体" w:eastAsia="宋体" w:hAnsi="宋体" w:hint="eastAsia"/>
          <w:sz w:val="24"/>
          <w:szCs w:val="24"/>
        </w:rPr>
        <w:t>.</w:t>
      </w:r>
      <w:r w:rsidRPr="004F29D8">
        <w:rPr>
          <w:rFonts w:ascii="Times New Roman" w:eastAsia="宋体" w:hAnsi="Times New Roman" w:hint="eastAsia"/>
          <w:sz w:val="24"/>
          <w:szCs w:val="24"/>
        </w:rPr>
        <w:t>O1</w:t>
      </w:r>
      <w:r w:rsidRPr="004E17E3">
        <w:rPr>
          <w:rFonts w:ascii="宋体" w:eastAsia="宋体" w:hAnsi="宋体" w:hint="eastAsia"/>
          <w:sz w:val="24"/>
          <w:szCs w:val="24"/>
        </w:rPr>
        <w:t>.</w:t>
      </w:r>
      <w:r w:rsidRPr="004F29D8">
        <w:rPr>
          <w:rFonts w:ascii="Times New Roman" w:eastAsia="宋体" w:hAnsi="Times New Roman" w:hint="eastAsia"/>
          <w:sz w:val="24"/>
          <w:szCs w:val="24"/>
        </w:rPr>
        <w:t>20230309</w:t>
      </w:r>
      <w:r w:rsidRPr="004E17E3">
        <w:rPr>
          <w:rFonts w:ascii="宋体" w:eastAsia="宋体" w:hAnsi="宋体" w:hint="eastAsia"/>
          <w:sz w:val="24"/>
          <w:szCs w:val="24"/>
        </w:rPr>
        <w:t>.</w:t>
      </w:r>
      <w:r w:rsidRPr="004F29D8">
        <w:rPr>
          <w:rFonts w:ascii="Times New Roman" w:eastAsia="宋体" w:hAnsi="Times New Roman" w:hint="eastAsia"/>
          <w:sz w:val="24"/>
          <w:szCs w:val="24"/>
        </w:rPr>
        <w:t>0858</w:t>
      </w:r>
      <w:r w:rsidRPr="004E17E3">
        <w:rPr>
          <w:rFonts w:ascii="宋体" w:eastAsia="宋体" w:hAnsi="宋体" w:hint="eastAsia"/>
          <w:sz w:val="24"/>
          <w:szCs w:val="24"/>
        </w:rPr>
        <w:t>.</w:t>
      </w:r>
      <w:r w:rsidRPr="004F29D8">
        <w:rPr>
          <w:rFonts w:ascii="Times New Roman" w:eastAsia="宋体" w:hAnsi="Times New Roman" w:hint="eastAsia"/>
          <w:sz w:val="24"/>
          <w:szCs w:val="24"/>
        </w:rPr>
        <w:t>018</w:t>
      </w:r>
      <w:r w:rsidRPr="004E17E3">
        <w:rPr>
          <w:rFonts w:ascii="宋体" w:eastAsia="宋体" w:hAnsi="宋体" w:hint="eastAsia"/>
          <w:sz w:val="24"/>
          <w:szCs w:val="24"/>
        </w:rPr>
        <w:t>.</w:t>
      </w:r>
      <w:r w:rsidRPr="004F29D8">
        <w:rPr>
          <w:rFonts w:ascii="Times New Roman" w:eastAsia="宋体" w:hAnsi="Times New Roman" w:hint="eastAsia"/>
          <w:sz w:val="24"/>
          <w:szCs w:val="24"/>
        </w:rPr>
        <w:t>html</w:t>
      </w:r>
      <w:proofErr w:type="gramEnd"/>
    </w:p>
    <w:p w14:paraId="0BB5805A" w14:textId="77777777"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4F29D8">
        <w:rPr>
          <w:rFonts w:ascii="Times New Roman" w:eastAsia="宋体" w:hAnsi="Times New Roman"/>
          <w:bCs/>
          <w:sz w:val="24"/>
          <w:szCs w:val="24"/>
        </w:rPr>
        <w:t>5</w:t>
      </w:r>
      <w:r w:rsidRPr="004E17E3">
        <w:rPr>
          <w:rFonts w:ascii="宋体" w:eastAsia="宋体" w:hAnsi="宋体" w:hint="eastAsia"/>
          <w:bCs/>
          <w:sz w:val="24"/>
          <w:szCs w:val="24"/>
        </w:rPr>
        <w:t>]刘炳胜,王雪青,李冰.中国建筑产业竞争力形成机理分析——基于</w:t>
      </w:r>
      <w:r w:rsidRPr="004F29D8">
        <w:rPr>
          <w:rFonts w:ascii="Times New Roman" w:eastAsia="宋体" w:hAnsi="Times New Roman" w:hint="eastAsia"/>
          <w:bCs/>
          <w:sz w:val="24"/>
          <w:szCs w:val="24"/>
        </w:rPr>
        <w:t>PLS</w:t>
      </w:r>
      <w:r w:rsidRPr="004E17E3">
        <w:rPr>
          <w:rFonts w:ascii="宋体" w:eastAsia="宋体" w:hAnsi="宋体" w:hint="eastAsia"/>
          <w:bCs/>
          <w:sz w:val="24"/>
          <w:szCs w:val="24"/>
        </w:rPr>
        <w:t>结构方程模型的实证研究[</w:t>
      </w:r>
      <w:r w:rsidRPr="004F29D8">
        <w:rPr>
          <w:rFonts w:ascii="Times New Roman" w:eastAsia="宋体" w:hAnsi="Times New Roman" w:hint="eastAsia"/>
          <w:bCs/>
          <w:sz w:val="24"/>
          <w:szCs w:val="24"/>
        </w:rPr>
        <w:t>J</w:t>
      </w:r>
      <w:r w:rsidRPr="004E17E3">
        <w:rPr>
          <w:rFonts w:ascii="宋体" w:eastAsia="宋体" w:hAnsi="宋体" w:hint="eastAsia"/>
          <w:bCs/>
          <w:sz w:val="24"/>
          <w:szCs w:val="24"/>
        </w:rPr>
        <w:t>].数理统计与管理,</w:t>
      </w:r>
      <w:r w:rsidRPr="004F29D8">
        <w:rPr>
          <w:rFonts w:ascii="Times New Roman" w:eastAsia="宋体" w:hAnsi="Times New Roman" w:hint="eastAsia"/>
          <w:bCs/>
          <w:sz w:val="24"/>
          <w:szCs w:val="24"/>
        </w:rPr>
        <w:t>2011</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30</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01</w:t>
      </w:r>
      <w:r w:rsidRPr="004E17E3">
        <w:rPr>
          <w:rFonts w:ascii="宋体" w:eastAsia="宋体" w:hAnsi="宋体" w:hint="eastAsia"/>
          <w:bCs/>
          <w:sz w:val="24"/>
          <w:szCs w:val="24"/>
        </w:rPr>
        <w:t>):</w:t>
      </w:r>
      <w:proofErr w:type="gramStart"/>
      <w:r w:rsidRPr="004F29D8">
        <w:rPr>
          <w:rFonts w:ascii="Times New Roman" w:eastAsia="宋体" w:hAnsi="Times New Roman" w:hint="eastAsia"/>
          <w:bCs/>
          <w:sz w:val="24"/>
          <w:szCs w:val="24"/>
        </w:rPr>
        <w:t>12</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22</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DOI</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10</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13860</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j</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cnki</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sltj</w:t>
      </w:r>
      <w:proofErr w:type="gramEnd"/>
      <w:r w:rsidRPr="004E17E3">
        <w:rPr>
          <w:rFonts w:ascii="宋体" w:eastAsia="宋体" w:hAnsi="宋体" w:hint="eastAsia"/>
          <w:bCs/>
          <w:sz w:val="24"/>
          <w:szCs w:val="24"/>
        </w:rPr>
        <w:t>.</w:t>
      </w:r>
      <w:r w:rsidRPr="004F29D8">
        <w:rPr>
          <w:rFonts w:ascii="Times New Roman" w:eastAsia="宋体" w:hAnsi="Times New Roman" w:hint="eastAsia"/>
          <w:bCs/>
          <w:sz w:val="24"/>
          <w:szCs w:val="24"/>
        </w:rPr>
        <w:t>2011</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01</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017</w:t>
      </w:r>
      <w:r w:rsidRPr="004E17E3">
        <w:rPr>
          <w:rFonts w:ascii="宋体" w:eastAsia="宋体" w:hAnsi="宋体" w:hint="eastAsia"/>
          <w:bCs/>
          <w:sz w:val="24"/>
          <w:szCs w:val="24"/>
        </w:rPr>
        <w:t>.</w:t>
      </w:r>
    </w:p>
    <w:p w14:paraId="4D09AD9F" w14:textId="1EBDC23F"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r w:rsidRPr="004F29D8">
        <w:rPr>
          <w:rFonts w:ascii="Times New Roman" w:eastAsia="宋体" w:hAnsi="Times New Roman"/>
          <w:bCs/>
          <w:sz w:val="24"/>
          <w:szCs w:val="24"/>
        </w:rPr>
        <w:t>6</w:t>
      </w:r>
      <w:r w:rsidRPr="004E17E3">
        <w:rPr>
          <w:rFonts w:ascii="宋体" w:eastAsia="宋体" w:hAnsi="宋体" w:hint="eastAsia"/>
          <w:bCs/>
          <w:sz w:val="24"/>
          <w:szCs w:val="24"/>
        </w:rPr>
        <w:t>]党</w:t>
      </w:r>
      <w:proofErr w:type="gramStart"/>
      <w:r w:rsidRPr="004E17E3">
        <w:rPr>
          <w:rFonts w:ascii="宋体" w:eastAsia="宋体" w:hAnsi="宋体" w:hint="eastAsia"/>
          <w:bCs/>
          <w:sz w:val="24"/>
          <w:szCs w:val="24"/>
        </w:rPr>
        <w:t>婕</w:t>
      </w:r>
      <w:proofErr w:type="gramEnd"/>
      <w:r w:rsidRPr="004E17E3">
        <w:rPr>
          <w:rFonts w:ascii="宋体" w:eastAsia="宋体" w:hAnsi="宋体" w:hint="eastAsia"/>
          <w:bCs/>
          <w:sz w:val="24"/>
          <w:szCs w:val="24"/>
        </w:rPr>
        <w:t>,马璐,李子涵.</w:t>
      </w:r>
      <w:proofErr w:type="gramStart"/>
      <w:r w:rsidRPr="004E17E3">
        <w:rPr>
          <w:rFonts w:ascii="宋体" w:eastAsia="宋体" w:hAnsi="宋体" w:hint="eastAsia"/>
          <w:bCs/>
          <w:sz w:val="24"/>
          <w:szCs w:val="24"/>
        </w:rPr>
        <w:t>基于熵权</w:t>
      </w:r>
      <w:proofErr w:type="gramEnd"/>
      <w:del w:id="1205" w:author="Tu Tu" w:date="2023-05-03T19:03:00Z">
        <w:r w:rsidR="0022265E" w:rsidRPr="00C917AD" w:rsidDel="00E56C94">
          <w:rPr>
            <w:rFonts w:ascii="Times New Roman" w:eastAsia="宋体" w:hAnsi="Times New Roman"/>
            <w:bCs/>
            <w:sz w:val="24"/>
            <w:szCs w:val="24"/>
          </w:rPr>
          <w:delText>TOPSIS</w:delText>
        </w:r>
      </w:del>
      <w:ins w:id="1206" w:author="Tu Tu" w:date="2023-05-03T19:03:00Z">
        <w:r w:rsidR="00E56C94" w:rsidRPr="004F29D8">
          <w:rPr>
            <w:rFonts w:ascii="Times New Roman" w:eastAsia="宋体" w:hAnsi="Times New Roman"/>
            <w:bCs/>
            <w:sz w:val="24"/>
            <w:szCs w:val="24"/>
          </w:rPr>
          <w:t>TOPSIS</w:t>
        </w:r>
      </w:ins>
      <w:r w:rsidRPr="004E17E3">
        <w:rPr>
          <w:rFonts w:ascii="宋体" w:eastAsia="宋体" w:hAnsi="宋体" w:hint="eastAsia"/>
          <w:bCs/>
          <w:sz w:val="24"/>
          <w:szCs w:val="24"/>
        </w:rPr>
        <w:t>法的张掖市经济高质量发展的实证研究[</w:t>
      </w:r>
      <w:r w:rsidRPr="004F29D8">
        <w:rPr>
          <w:rFonts w:ascii="Times New Roman" w:eastAsia="宋体" w:hAnsi="Times New Roman" w:hint="eastAsia"/>
          <w:bCs/>
          <w:sz w:val="24"/>
          <w:szCs w:val="24"/>
        </w:rPr>
        <w:t>J</w:t>
      </w:r>
      <w:r w:rsidRPr="004E17E3">
        <w:rPr>
          <w:rFonts w:ascii="宋体" w:eastAsia="宋体" w:hAnsi="宋体" w:hint="eastAsia"/>
          <w:bCs/>
          <w:sz w:val="24"/>
          <w:szCs w:val="24"/>
        </w:rPr>
        <w:t>].商业经济,</w:t>
      </w:r>
      <w:r w:rsidRPr="004F29D8">
        <w:rPr>
          <w:rFonts w:ascii="Times New Roman" w:eastAsia="宋体" w:hAnsi="Times New Roman" w:hint="eastAsia"/>
          <w:bCs/>
          <w:sz w:val="24"/>
          <w:szCs w:val="24"/>
        </w:rPr>
        <w:t>2023</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02</w:t>
      </w:r>
      <w:r w:rsidRPr="004E17E3">
        <w:rPr>
          <w:rFonts w:ascii="宋体" w:eastAsia="宋体" w:hAnsi="宋体" w:hint="eastAsia"/>
          <w:bCs/>
          <w:sz w:val="24"/>
          <w:szCs w:val="24"/>
        </w:rPr>
        <w:t>):</w:t>
      </w:r>
      <w:proofErr w:type="gramStart"/>
      <w:r w:rsidRPr="004F29D8">
        <w:rPr>
          <w:rFonts w:ascii="Times New Roman" w:eastAsia="宋体" w:hAnsi="Times New Roman" w:hint="eastAsia"/>
          <w:bCs/>
          <w:sz w:val="24"/>
          <w:szCs w:val="24"/>
        </w:rPr>
        <w:t>18</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20</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DOI</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10</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19905</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j</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cnki</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syjj</w:t>
      </w:r>
      <w:proofErr w:type="gramEnd"/>
      <w:r w:rsidRPr="004F29D8">
        <w:rPr>
          <w:rFonts w:ascii="Times New Roman" w:eastAsia="宋体" w:hAnsi="Times New Roman" w:hint="eastAsia"/>
          <w:bCs/>
          <w:sz w:val="24"/>
          <w:szCs w:val="24"/>
        </w:rPr>
        <w:t>1982</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2023</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02</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058</w:t>
      </w:r>
      <w:r w:rsidRPr="004E17E3">
        <w:rPr>
          <w:rFonts w:ascii="宋体" w:eastAsia="宋体" w:hAnsi="宋体" w:hint="eastAsia"/>
          <w:bCs/>
          <w:sz w:val="24"/>
          <w:szCs w:val="24"/>
        </w:rPr>
        <w:t>.</w:t>
      </w:r>
    </w:p>
    <w:p w14:paraId="07569E0F" w14:textId="70D1A57A" w:rsidR="00F46DCF" w:rsidRDefault="00F46DCF" w:rsidP="004E17E3">
      <w:pPr>
        <w:spacing w:line="360" w:lineRule="auto"/>
        <w:rPr>
          <w:ins w:id="1207" w:author="Tu Tu" w:date="2023-05-03T18:57:00Z"/>
          <w:rFonts w:ascii="宋体" w:eastAsia="宋体" w:hAnsi="宋体"/>
          <w:bCs/>
          <w:sz w:val="24"/>
          <w:szCs w:val="24"/>
        </w:rPr>
      </w:pPr>
      <w:r w:rsidRPr="004E17E3">
        <w:rPr>
          <w:rFonts w:ascii="宋体" w:eastAsia="宋体" w:hAnsi="宋体" w:hint="eastAsia"/>
          <w:bCs/>
          <w:sz w:val="24"/>
          <w:szCs w:val="24"/>
        </w:rPr>
        <w:t>[</w:t>
      </w:r>
      <w:r w:rsidRPr="004F29D8">
        <w:rPr>
          <w:rFonts w:ascii="Times New Roman" w:eastAsia="宋体" w:hAnsi="Times New Roman"/>
          <w:bCs/>
          <w:sz w:val="24"/>
          <w:szCs w:val="24"/>
        </w:rPr>
        <w:t>7</w:t>
      </w:r>
      <w:r w:rsidRPr="004E17E3">
        <w:rPr>
          <w:rFonts w:ascii="宋体" w:eastAsia="宋体" w:hAnsi="宋体" w:hint="eastAsia"/>
          <w:bCs/>
          <w:sz w:val="24"/>
          <w:szCs w:val="24"/>
        </w:rPr>
        <w:t xml:space="preserve">]方韶晖. </w:t>
      </w:r>
      <w:proofErr w:type="gramStart"/>
      <w:r w:rsidRPr="004E17E3">
        <w:rPr>
          <w:rFonts w:ascii="宋体" w:eastAsia="宋体" w:hAnsi="宋体" w:hint="eastAsia"/>
          <w:bCs/>
          <w:sz w:val="24"/>
          <w:szCs w:val="24"/>
        </w:rPr>
        <w:t>基于熵权</w:t>
      </w:r>
      <w:proofErr w:type="gramEnd"/>
      <w:del w:id="1208" w:author="Tu Tu" w:date="2023-05-03T19:03:00Z">
        <w:r w:rsidR="0022265E" w:rsidRPr="00C917AD" w:rsidDel="00E56C94">
          <w:rPr>
            <w:rFonts w:ascii="Times New Roman" w:eastAsia="宋体" w:hAnsi="Times New Roman"/>
            <w:bCs/>
            <w:sz w:val="24"/>
            <w:szCs w:val="24"/>
          </w:rPr>
          <w:delText>TOPSIS</w:delText>
        </w:r>
      </w:del>
      <w:ins w:id="1209" w:author="Tu Tu" w:date="2023-05-03T19:03:00Z">
        <w:r w:rsidR="00E56C94" w:rsidRPr="004F29D8">
          <w:rPr>
            <w:rFonts w:ascii="Times New Roman" w:eastAsia="宋体" w:hAnsi="Times New Roman"/>
            <w:bCs/>
            <w:sz w:val="24"/>
            <w:szCs w:val="24"/>
          </w:rPr>
          <w:t>TOPSIS</w:t>
        </w:r>
      </w:ins>
      <w:r w:rsidRPr="004E17E3">
        <w:rPr>
          <w:rFonts w:ascii="宋体" w:eastAsia="宋体" w:hAnsi="宋体" w:hint="eastAsia"/>
          <w:bCs/>
          <w:sz w:val="24"/>
          <w:szCs w:val="24"/>
        </w:rPr>
        <w:t>法的物流企业低碳竞争力评价研究[</w:t>
      </w:r>
      <w:r w:rsidRPr="004F29D8">
        <w:rPr>
          <w:rFonts w:ascii="Times New Roman" w:eastAsia="宋体" w:hAnsi="Times New Roman" w:hint="eastAsia"/>
          <w:bCs/>
          <w:sz w:val="24"/>
          <w:szCs w:val="24"/>
        </w:rPr>
        <w:t>D</w:t>
      </w:r>
      <w:r w:rsidRPr="004E17E3">
        <w:rPr>
          <w:rFonts w:ascii="宋体" w:eastAsia="宋体" w:hAnsi="宋体" w:hint="eastAsia"/>
          <w:bCs/>
          <w:sz w:val="24"/>
          <w:szCs w:val="24"/>
        </w:rPr>
        <w:t>].安徽大学,</w:t>
      </w:r>
      <w:r w:rsidRPr="004F29D8">
        <w:rPr>
          <w:rFonts w:ascii="Times New Roman" w:eastAsia="宋体" w:hAnsi="Times New Roman" w:hint="eastAsia"/>
          <w:bCs/>
          <w:sz w:val="24"/>
          <w:szCs w:val="24"/>
        </w:rPr>
        <w:t>2021</w:t>
      </w:r>
      <w:r w:rsidRPr="004E17E3">
        <w:rPr>
          <w:rFonts w:ascii="宋体" w:eastAsia="宋体" w:hAnsi="宋体" w:hint="eastAsia"/>
          <w:bCs/>
          <w:sz w:val="24"/>
          <w:szCs w:val="24"/>
        </w:rPr>
        <w:t>.</w:t>
      </w:r>
      <w:proofErr w:type="gramStart"/>
      <w:r w:rsidRPr="004F29D8">
        <w:rPr>
          <w:rFonts w:ascii="Times New Roman" w:eastAsia="宋体" w:hAnsi="Times New Roman" w:hint="eastAsia"/>
          <w:bCs/>
          <w:sz w:val="24"/>
          <w:szCs w:val="24"/>
        </w:rPr>
        <w:t>DOI</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10</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26917</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d</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cnki</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ganhu</w:t>
      </w:r>
      <w:proofErr w:type="gramEnd"/>
      <w:r w:rsidRPr="004E17E3">
        <w:rPr>
          <w:rFonts w:ascii="宋体" w:eastAsia="宋体" w:hAnsi="宋体" w:hint="eastAsia"/>
          <w:bCs/>
          <w:sz w:val="24"/>
          <w:szCs w:val="24"/>
        </w:rPr>
        <w:t>.</w:t>
      </w:r>
      <w:r w:rsidRPr="004F29D8">
        <w:rPr>
          <w:rFonts w:ascii="Times New Roman" w:eastAsia="宋体" w:hAnsi="Times New Roman" w:hint="eastAsia"/>
          <w:bCs/>
          <w:sz w:val="24"/>
          <w:szCs w:val="24"/>
        </w:rPr>
        <w:t>2021</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001517</w:t>
      </w:r>
      <w:r w:rsidRPr="004E17E3">
        <w:rPr>
          <w:rFonts w:ascii="宋体" w:eastAsia="宋体" w:hAnsi="宋体" w:hint="eastAsia"/>
          <w:bCs/>
          <w:sz w:val="24"/>
          <w:szCs w:val="24"/>
        </w:rPr>
        <w:t>.</w:t>
      </w:r>
    </w:p>
    <w:p w14:paraId="12C8BF26" w14:textId="10D8D896" w:rsidR="003271B6" w:rsidRPr="004E17E3" w:rsidRDefault="003271B6" w:rsidP="00327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ins w:id="1210" w:author="Tu Tu" w:date="2023-05-03T18:57:00Z"/>
          <w:rFonts w:ascii="宋体" w:eastAsia="宋体" w:hAnsi="宋体"/>
          <w:kern w:val="0"/>
          <w:sz w:val="24"/>
          <w:szCs w:val="24"/>
        </w:rPr>
      </w:pPr>
      <w:ins w:id="1211" w:author="Tu Tu" w:date="2023-05-03T18:57:00Z">
        <w:r w:rsidRPr="004E17E3">
          <w:rPr>
            <w:rFonts w:ascii="宋体" w:eastAsia="宋体" w:hAnsi="宋体"/>
            <w:kern w:val="0"/>
            <w:sz w:val="24"/>
            <w:szCs w:val="24"/>
          </w:rPr>
          <w:t>[</w:t>
        </w:r>
        <w:proofErr w:type="gramStart"/>
        <w:r w:rsidRPr="004F29D8">
          <w:rPr>
            <w:rFonts w:ascii="Times New Roman" w:eastAsia="宋体" w:hAnsi="Times New Roman"/>
            <w:kern w:val="0"/>
            <w:sz w:val="24"/>
            <w:szCs w:val="24"/>
          </w:rPr>
          <w:t>8</w:t>
        </w:r>
        <w:r w:rsidRPr="004E17E3">
          <w:rPr>
            <w:rFonts w:ascii="宋体" w:eastAsia="宋体" w:hAnsi="宋体"/>
            <w:kern w:val="0"/>
            <w:sz w:val="24"/>
            <w:szCs w:val="24"/>
          </w:rPr>
          <w:t>]</w:t>
        </w:r>
        <w:proofErr w:type="spellStart"/>
        <w:r w:rsidRPr="004F29D8">
          <w:rPr>
            <w:rFonts w:ascii="Times New Roman" w:eastAsia="宋体" w:hAnsi="Times New Roman"/>
            <w:kern w:val="0"/>
            <w:sz w:val="24"/>
            <w:szCs w:val="24"/>
          </w:rPr>
          <w:t>gunnusi</w:t>
        </w:r>
        <w:proofErr w:type="spellEnd"/>
        <w:proofErr w:type="gramEnd"/>
        <w:r w:rsidRPr="004E17E3">
          <w:rPr>
            <w:rFonts w:ascii="宋体" w:eastAsia="宋体" w:hAnsi="宋体"/>
            <w:kern w:val="0"/>
            <w:sz w:val="24"/>
            <w:szCs w:val="24"/>
          </w:rPr>
          <w:t xml:space="preserve"> </w:t>
        </w:r>
        <w:r w:rsidRPr="004F29D8">
          <w:rPr>
            <w:rFonts w:ascii="Times New Roman" w:eastAsia="宋体" w:hAnsi="Times New Roman"/>
            <w:kern w:val="0"/>
            <w:sz w:val="24"/>
            <w:szCs w:val="24"/>
          </w:rPr>
          <w:t>Mercy</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and</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Salman</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Huda</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and</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Laing</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Richard</w:t>
        </w:r>
        <w:r w:rsidRPr="004E17E3">
          <w:rPr>
            <w:rFonts w:ascii="宋体" w:eastAsia="宋体" w:hAnsi="宋体"/>
            <w:kern w:val="0"/>
            <w:sz w:val="24"/>
            <w:szCs w:val="24"/>
          </w:rPr>
          <w:t xml:space="preserve">. </w:t>
        </w:r>
      </w:ins>
      <w:ins w:id="1212" w:author="Tu Tu" w:date="2023-05-03T19:03:00Z">
        <w:r w:rsidR="00E56C94" w:rsidRPr="004F29D8">
          <w:rPr>
            <w:rFonts w:ascii="Times New Roman" w:eastAsia="宋体" w:hAnsi="Times New Roman"/>
            <w:kern w:val="0"/>
            <w:sz w:val="24"/>
            <w:szCs w:val="24"/>
          </w:rPr>
          <w:t>TOPSIS</w:t>
        </w:r>
      </w:ins>
      <w:ins w:id="1213" w:author="Tu Tu" w:date="2023-05-03T18:57:00Z">
        <w:r w:rsidRPr="004E17E3">
          <w:rPr>
            <w:rFonts w:ascii="宋体" w:eastAsia="宋体" w:hAnsi="宋体"/>
            <w:kern w:val="0"/>
            <w:sz w:val="24"/>
            <w:szCs w:val="24"/>
          </w:rPr>
          <w:t xml:space="preserve"> </w:t>
        </w:r>
        <w:r w:rsidRPr="004F29D8">
          <w:rPr>
            <w:rFonts w:ascii="Times New Roman" w:eastAsia="宋体" w:hAnsi="Times New Roman"/>
            <w:kern w:val="0"/>
            <w:sz w:val="24"/>
            <w:szCs w:val="24"/>
          </w:rPr>
          <w:t>analysis</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for</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sustainable</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redevelopment</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potential</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of</w:t>
        </w:r>
        <w:r w:rsidRPr="004E17E3">
          <w:rPr>
            <w:rFonts w:ascii="宋体" w:eastAsia="宋体" w:hAnsi="宋体"/>
            <w:kern w:val="0"/>
            <w:sz w:val="24"/>
            <w:szCs w:val="24"/>
          </w:rPr>
          <w:t> </w:t>
        </w:r>
        <w:r w:rsidRPr="004F29D8">
          <w:rPr>
            <w:rFonts w:ascii="Times New Roman" w:eastAsia="宋体" w:hAnsi="Times New Roman"/>
            <w:kern w:val="0"/>
            <w:sz w:val="24"/>
            <w:szCs w:val="24"/>
          </w:rPr>
          <w:t>abandoned</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infrastructure</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in</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Nigeria</w:t>
        </w:r>
        <w:r w:rsidRPr="004E17E3">
          <w:rPr>
            <w:rFonts w:ascii="宋体" w:eastAsia="宋体" w:hAnsi="宋体"/>
            <w:kern w:val="0"/>
            <w:sz w:val="24"/>
            <w:szCs w:val="24"/>
          </w:rPr>
          <w:t>[</w:t>
        </w:r>
        <w:r w:rsidRPr="004F29D8">
          <w:rPr>
            <w:rFonts w:ascii="Times New Roman" w:eastAsia="宋体" w:hAnsi="Times New Roman"/>
            <w:kern w:val="0"/>
            <w:sz w:val="24"/>
            <w:szCs w:val="24"/>
          </w:rPr>
          <w:t>J</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Built</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Environment</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Project</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and</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Asset</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Management</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2023</w:t>
        </w:r>
        <w:r w:rsidRPr="004E17E3">
          <w:rPr>
            <w:rFonts w:ascii="宋体" w:eastAsia="宋体" w:hAnsi="宋体"/>
            <w:kern w:val="0"/>
            <w:sz w:val="24"/>
            <w:szCs w:val="24"/>
          </w:rPr>
          <w:t xml:space="preserve">, </w:t>
        </w:r>
        <w:r w:rsidRPr="004F29D8">
          <w:rPr>
            <w:rFonts w:ascii="Times New Roman" w:eastAsia="宋体" w:hAnsi="Times New Roman"/>
            <w:kern w:val="0"/>
            <w:sz w:val="24"/>
            <w:szCs w:val="24"/>
          </w:rPr>
          <w:t>13</w:t>
        </w:r>
        <w:r w:rsidRPr="004E17E3">
          <w:rPr>
            <w:rFonts w:ascii="宋体" w:eastAsia="宋体" w:hAnsi="宋体"/>
            <w:kern w:val="0"/>
            <w:sz w:val="24"/>
            <w:szCs w:val="24"/>
          </w:rPr>
          <w:t>(</w:t>
        </w:r>
        <w:r w:rsidRPr="004F29D8">
          <w:rPr>
            <w:rFonts w:ascii="Times New Roman" w:eastAsia="宋体" w:hAnsi="Times New Roman"/>
            <w:kern w:val="0"/>
            <w:sz w:val="24"/>
            <w:szCs w:val="24"/>
          </w:rPr>
          <w:t>1</w:t>
        </w:r>
        <w:proofErr w:type="gramStart"/>
        <w:r w:rsidRPr="004E17E3">
          <w:rPr>
            <w:rFonts w:ascii="宋体" w:eastAsia="宋体" w:hAnsi="宋体"/>
            <w:kern w:val="0"/>
            <w:sz w:val="24"/>
            <w:szCs w:val="24"/>
          </w:rPr>
          <w:t>) :</w:t>
        </w:r>
        <w:proofErr w:type="gramEnd"/>
        <w:r w:rsidRPr="004E17E3">
          <w:rPr>
            <w:rFonts w:ascii="宋体" w:eastAsia="宋体" w:hAnsi="宋体"/>
            <w:kern w:val="0"/>
            <w:sz w:val="24"/>
            <w:szCs w:val="24"/>
          </w:rPr>
          <w:t xml:space="preserve"> </w:t>
        </w:r>
        <w:r w:rsidRPr="004F29D8">
          <w:rPr>
            <w:rFonts w:ascii="Times New Roman" w:eastAsia="宋体" w:hAnsi="Times New Roman"/>
            <w:kern w:val="0"/>
            <w:sz w:val="24"/>
            <w:szCs w:val="24"/>
          </w:rPr>
          <w:t>73</w:t>
        </w:r>
        <w:r w:rsidRPr="004E17E3">
          <w:rPr>
            <w:rFonts w:ascii="宋体" w:eastAsia="宋体" w:hAnsi="宋体"/>
            <w:kern w:val="0"/>
            <w:sz w:val="24"/>
            <w:szCs w:val="24"/>
          </w:rPr>
          <w:t>-</w:t>
        </w:r>
        <w:r w:rsidRPr="004F29D8">
          <w:rPr>
            <w:rFonts w:ascii="Times New Roman" w:eastAsia="宋体" w:hAnsi="Times New Roman"/>
            <w:kern w:val="0"/>
            <w:sz w:val="24"/>
            <w:szCs w:val="24"/>
          </w:rPr>
          <w:t>88</w:t>
        </w:r>
        <w:r w:rsidRPr="004E17E3">
          <w:rPr>
            <w:rFonts w:ascii="宋体" w:eastAsia="宋体" w:hAnsi="宋体"/>
            <w:kern w:val="0"/>
            <w:sz w:val="24"/>
            <w:szCs w:val="24"/>
          </w:rPr>
          <w:t>.</w:t>
        </w:r>
      </w:ins>
    </w:p>
    <w:p w14:paraId="3A59DB2A" w14:textId="7846704B" w:rsidR="003271B6" w:rsidRPr="004E17E3" w:rsidRDefault="003271B6" w:rsidP="003271B6">
      <w:pPr>
        <w:spacing w:line="360" w:lineRule="auto"/>
        <w:rPr>
          <w:ins w:id="1214" w:author="Tu Tu" w:date="2023-05-03T18:57:00Z"/>
          <w:rStyle w:val="13"/>
          <w:rFonts w:ascii="宋体" w:eastAsia="宋体" w:hAnsi="宋体"/>
          <w:sz w:val="24"/>
          <w:szCs w:val="24"/>
        </w:rPr>
      </w:pPr>
      <w:ins w:id="1215" w:author="Tu Tu" w:date="2023-05-03T18:57:00Z">
        <w:r w:rsidRPr="004E17E3">
          <w:rPr>
            <w:rStyle w:val="13"/>
            <w:rFonts w:ascii="宋体" w:eastAsia="宋体" w:hAnsi="宋体"/>
            <w:sz w:val="24"/>
            <w:szCs w:val="24"/>
          </w:rPr>
          <w:t>[</w:t>
        </w:r>
        <w:proofErr w:type="gramStart"/>
        <w:r w:rsidRPr="004F29D8">
          <w:rPr>
            <w:rStyle w:val="13"/>
            <w:rFonts w:ascii="Times New Roman" w:eastAsia="宋体" w:hAnsi="Times New Roman"/>
            <w:sz w:val="24"/>
            <w:szCs w:val="24"/>
          </w:rPr>
          <w:t>9</w:t>
        </w:r>
        <w:r w:rsidRPr="004E17E3">
          <w:rPr>
            <w:rStyle w:val="13"/>
            <w:rFonts w:ascii="宋体" w:eastAsia="宋体" w:hAnsi="宋体"/>
            <w:sz w:val="24"/>
            <w:szCs w:val="24"/>
          </w:rPr>
          <w:t>]</w:t>
        </w:r>
        <w:proofErr w:type="spellStart"/>
        <w:r w:rsidRPr="004F29D8">
          <w:rPr>
            <w:rStyle w:val="13"/>
            <w:rFonts w:ascii="Times New Roman" w:eastAsia="宋体" w:hAnsi="Times New Roman" w:cs="Cambria"/>
            <w:sz w:val="24"/>
            <w:szCs w:val="24"/>
          </w:rPr>
          <w:t>Č</w:t>
        </w:r>
        <w:r w:rsidRPr="004F29D8">
          <w:rPr>
            <w:rStyle w:val="13"/>
            <w:rFonts w:ascii="Times New Roman" w:eastAsia="宋体" w:hAnsi="Times New Roman"/>
            <w:sz w:val="24"/>
            <w:szCs w:val="24"/>
          </w:rPr>
          <w:t>ierna</w:t>
        </w:r>
        <w:proofErr w:type="spellEnd"/>
        <w:proofErr w:type="gram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Helena</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and</w:t>
        </w:r>
        <w:r w:rsidRPr="004E17E3">
          <w:rPr>
            <w:rStyle w:val="13"/>
            <w:rFonts w:ascii="宋体" w:eastAsia="宋体" w:hAnsi="宋体"/>
            <w:sz w:val="24"/>
            <w:szCs w:val="24"/>
          </w:rPr>
          <w:t xml:space="preserve"> </w:t>
        </w:r>
        <w:proofErr w:type="spellStart"/>
        <w:r w:rsidRPr="004F29D8">
          <w:rPr>
            <w:rStyle w:val="13"/>
            <w:rFonts w:ascii="Times New Roman" w:eastAsia="宋体" w:hAnsi="Times New Roman"/>
            <w:sz w:val="24"/>
            <w:szCs w:val="24"/>
          </w:rPr>
          <w:t>Sujová</w:t>
        </w:r>
        <w:proofErr w:type="spell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Erika</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Differentiated</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Customer</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Relationship</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Management</w:t>
        </w:r>
        <w:r w:rsidRPr="004E17E3">
          <w:rPr>
            <w:rStyle w:val="13"/>
            <w:rFonts w:ascii="宋体" w:eastAsia="宋体" w:hAnsi="宋体"/>
            <w:sz w:val="24"/>
            <w:szCs w:val="24"/>
          </w:rPr>
          <w:t xml:space="preserve"> – </w:t>
        </w:r>
        <w:r w:rsidRPr="004F29D8">
          <w:rPr>
            <w:rStyle w:val="13"/>
            <w:rFonts w:ascii="Times New Roman" w:eastAsia="宋体" w:hAnsi="Times New Roman"/>
            <w:sz w:val="24"/>
            <w:szCs w:val="24"/>
          </w:rPr>
          <w:t>A</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Tool</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for</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Increasing</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Enterprise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Competitiveness</w:t>
        </w:r>
        <w:r w:rsidRPr="004E17E3">
          <w:rPr>
            <w:rStyle w:val="13"/>
            <w:rFonts w:ascii="宋体" w:eastAsia="宋体" w:hAnsi="宋体"/>
            <w:sz w:val="24"/>
            <w:szCs w:val="24"/>
          </w:rPr>
          <w:t>[</w:t>
        </w:r>
        <w:r w:rsidRPr="004F29D8">
          <w:rPr>
            <w:rStyle w:val="13"/>
            <w:rFonts w:ascii="Times New Roman" w:eastAsia="宋体" w:hAnsi="Times New Roman"/>
            <w:sz w:val="24"/>
            <w:szCs w:val="24"/>
          </w:rPr>
          <w:t>J</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Management</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Systems</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in</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Production</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Engineering</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2022</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30</w:t>
        </w:r>
        <w:r w:rsidRPr="004E17E3">
          <w:rPr>
            <w:rStyle w:val="13"/>
            <w:rFonts w:ascii="宋体" w:eastAsia="宋体" w:hAnsi="宋体"/>
            <w:sz w:val="24"/>
            <w:szCs w:val="24"/>
          </w:rPr>
          <w:t>(</w:t>
        </w:r>
        <w:r w:rsidRPr="004F29D8">
          <w:rPr>
            <w:rStyle w:val="13"/>
            <w:rFonts w:ascii="Times New Roman" w:eastAsia="宋体" w:hAnsi="Times New Roman"/>
            <w:sz w:val="24"/>
            <w:szCs w:val="24"/>
          </w:rPr>
          <w:t>2</w:t>
        </w:r>
        <w:proofErr w:type="gramStart"/>
        <w:r w:rsidRPr="004E17E3">
          <w:rPr>
            <w:rStyle w:val="13"/>
            <w:rFonts w:ascii="宋体" w:eastAsia="宋体" w:hAnsi="宋体"/>
            <w:sz w:val="24"/>
            <w:szCs w:val="24"/>
          </w:rPr>
          <w:t>) :</w:t>
        </w:r>
        <w:proofErr w:type="gram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163</w:t>
        </w:r>
        <w:r w:rsidRPr="004E17E3">
          <w:rPr>
            <w:rStyle w:val="13"/>
            <w:rFonts w:ascii="宋体" w:eastAsia="宋体" w:hAnsi="宋体"/>
            <w:sz w:val="24"/>
            <w:szCs w:val="24"/>
          </w:rPr>
          <w:t>-</w:t>
        </w:r>
        <w:r w:rsidRPr="004F29D8">
          <w:rPr>
            <w:rStyle w:val="13"/>
            <w:rFonts w:ascii="Times New Roman" w:eastAsia="宋体" w:hAnsi="Times New Roman"/>
            <w:sz w:val="24"/>
            <w:szCs w:val="24"/>
          </w:rPr>
          <w:t>171</w:t>
        </w:r>
        <w:r w:rsidRPr="004E17E3">
          <w:rPr>
            <w:rStyle w:val="13"/>
            <w:rFonts w:ascii="宋体" w:eastAsia="宋体" w:hAnsi="宋体"/>
            <w:sz w:val="24"/>
            <w:szCs w:val="24"/>
          </w:rPr>
          <w:t>.</w:t>
        </w:r>
      </w:ins>
    </w:p>
    <w:p w14:paraId="2439A33D" w14:textId="3A6B0C72" w:rsidR="003271B6" w:rsidRPr="004E17E3" w:rsidRDefault="003271B6" w:rsidP="003271B6">
      <w:pPr>
        <w:spacing w:line="360" w:lineRule="auto"/>
        <w:rPr>
          <w:ins w:id="1216" w:author="Tu Tu" w:date="2023-05-03T18:57:00Z"/>
          <w:rFonts w:ascii="宋体" w:eastAsia="宋体" w:hAnsi="宋体"/>
          <w:bCs/>
          <w:sz w:val="24"/>
          <w:szCs w:val="24"/>
        </w:rPr>
      </w:pPr>
      <w:ins w:id="1217" w:author="Tu Tu" w:date="2023-05-03T18:57:00Z">
        <w:r w:rsidRPr="004E17E3">
          <w:rPr>
            <w:rStyle w:val="13"/>
            <w:rFonts w:ascii="宋体" w:eastAsia="宋体" w:hAnsi="宋体"/>
            <w:sz w:val="24"/>
            <w:szCs w:val="24"/>
          </w:rPr>
          <w:t>[</w:t>
        </w:r>
      </w:ins>
      <w:proofErr w:type="gramStart"/>
      <w:ins w:id="1218" w:author="Tu Tu" w:date="2023-05-03T18:58:00Z">
        <w:r w:rsidR="00265420" w:rsidRPr="004F29D8">
          <w:rPr>
            <w:rStyle w:val="13"/>
            <w:rFonts w:ascii="Times New Roman" w:eastAsia="宋体" w:hAnsi="Times New Roman"/>
            <w:sz w:val="24"/>
            <w:szCs w:val="24"/>
          </w:rPr>
          <w:t>1</w:t>
        </w:r>
      </w:ins>
      <w:ins w:id="1219" w:author="Tu Tu" w:date="2023-05-03T18:57:00Z">
        <w:r w:rsidRPr="004F29D8">
          <w:rPr>
            <w:rStyle w:val="13"/>
            <w:rFonts w:ascii="Times New Roman" w:eastAsia="宋体" w:hAnsi="Times New Roman"/>
            <w:sz w:val="24"/>
            <w:szCs w:val="24"/>
          </w:rPr>
          <w:t>0</w:t>
        </w:r>
        <w:r w:rsidRPr="004E17E3">
          <w:rPr>
            <w:rStyle w:val="13"/>
            <w:rFonts w:ascii="宋体" w:eastAsia="宋体" w:hAnsi="宋体"/>
            <w:sz w:val="24"/>
            <w:szCs w:val="24"/>
          </w:rPr>
          <w:t>]</w:t>
        </w:r>
        <w:proofErr w:type="spellStart"/>
        <w:r w:rsidRPr="004F29D8">
          <w:rPr>
            <w:rStyle w:val="13"/>
            <w:rFonts w:ascii="Times New Roman" w:eastAsia="宋体" w:hAnsi="Times New Roman"/>
            <w:sz w:val="24"/>
            <w:szCs w:val="24"/>
          </w:rPr>
          <w:t>Yaxu</w:t>
        </w:r>
        <w:proofErr w:type="spellEnd"/>
        <w:proofErr w:type="gram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Yang</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and</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Ramachandran</w:t>
        </w:r>
        <w:r w:rsidRPr="004E17E3">
          <w:rPr>
            <w:rStyle w:val="13"/>
            <w:rFonts w:ascii="宋体" w:eastAsia="宋体" w:hAnsi="宋体"/>
            <w:sz w:val="24"/>
            <w:szCs w:val="24"/>
          </w:rPr>
          <w:t xml:space="preserve"> </w:t>
        </w:r>
        <w:proofErr w:type="spellStart"/>
        <w:r w:rsidRPr="004F29D8">
          <w:rPr>
            <w:rStyle w:val="13"/>
            <w:rFonts w:ascii="Times New Roman" w:eastAsia="宋体" w:hAnsi="Times New Roman"/>
            <w:sz w:val="24"/>
            <w:szCs w:val="24"/>
          </w:rPr>
          <w:t>Varatharajan</w:t>
        </w:r>
        <w:proofErr w:type="spell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Comprehensive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evaluation</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of</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logistics</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enterprise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competitiveness</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based</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on</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SEM</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model</w:t>
        </w:r>
        <w:r w:rsidRPr="004E17E3">
          <w:rPr>
            <w:rStyle w:val="13"/>
            <w:rFonts w:ascii="宋体" w:eastAsia="宋体" w:hAnsi="宋体"/>
            <w:sz w:val="24"/>
            <w:szCs w:val="24"/>
          </w:rPr>
          <w:t>[</w:t>
        </w:r>
        <w:r w:rsidRPr="004F29D8">
          <w:rPr>
            <w:rStyle w:val="13"/>
            <w:rFonts w:ascii="Times New Roman" w:eastAsia="宋体" w:hAnsi="Times New Roman"/>
            <w:sz w:val="24"/>
            <w:szCs w:val="24"/>
          </w:rPr>
          <w:t>J</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Journal</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of</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Intelligent</w:t>
        </w:r>
        <w:r w:rsidRPr="004E17E3">
          <w:rPr>
            <w:rStyle w:val="13"/>
            <w:rFonts w:ascii="宋体" w:eastAsia="宋体" w:hAnsi="宋体"/>
            <w:sz w:val="24"/>
            <w:szCs w:val="24"/>
          </w:rPr>
          <w:t xml:space="preserve"> &amp; </w:t>
        </w:r>
        <w:r w:rsidRPr="004F29D8">
          <w:rPr>
            <w:rStyle w:val="13"/>
            <w:rFonts w:ascii="Times New Roman" w:eastAsia="宋体" w:hAnsi="Times New Roman"/>
            <w:sz w:val="24"/>
            <w:szCs w:val="24"/>
          </w:rPr>
          <w:t>Fuzzy</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Systems</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2021</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40</w:t>
        </w:r>
        <w:r w:rsidRPr="004E17E3">
          <w:rPr>
            <w:rStyle w:val="13"/>
            <w:rFonts w:ascii="宋体" w:eastAsia="宋体" w:hAnsi="宋体"/>
            <w:sz w:val="24"/>
            <w:szCs w:val="24"/>
          </w:rPr>
          <w:t>(</w:t>
        </w:r>
        <w:r w:rsidRPr="004F29D8">
          <w:rPr>
            <w:rStyle w:val="13"/>
            <w:rFonts w:ascii="Times New Roman" w:eastAsia="宋体" w:hAnsi="Times New Roman"/>
            <w:sz w:val="24"/>
            <w:szCs w:val="24"/>
          </w:rPr>
          <w:t>4</w:t>
        </w:r>
        <w:proofErr w:type="gramStart"/>
        <w:r w:rsidRPr="004E17E3">
          <w:rPr>
            <w:rStyle w:val="13"/>
            <w:rFonts w:ascii="宋体" w:eastAsia="宋体" w:hAnsi="宋体"/>
            <w:sz w:val="24"/>
            <w:szCs w:val="24"/>
          </w:rPr>
          <w:t>) :</w:t>
        </w:r>
        <w:proofErr w:type="gram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6469</w:t>
        </w:r>
        <w:r w:rsidRPr="004E17E3">
          <w:rPr>
            <w:rStyle w:val="13"/>
            <w:rFonts w:ascii="宋体" w:eastAsia="宋体" w:hAnsi="宋体"/>
            <w:sz w:val="24"/>
            <w:szCs w:val="24"/>
          </w:rPr>
          <w:t>-</w:t>
        </w:r>
        <w:r w:rsidRPr="004F29D8">
          <w:rPr>
            <w:rStyle w:val="13"/>
            <w:rFonts w:ascii="Times New Roman" w:eastAsia="宋体" w:hAnsi="Times New Roman"/>
            <w:sz w:val="24"/>
            <w:szCs w:val="24"/>
          </w:rPr>
          <w:t>6479</w:t>
        </w:r>
        <w:r w:rsidRPr="004E17E3">
          <w:rPr>
            <w:rStyle w:val="13"/>
            <w:rFonts w:ascii="宋体" w:eastAsia="宋体" w:hAnsi="宋体"/>
            <w:sz w:val="24"/>
            <w:szCs w:val="24"/>
          </w:rPr>
          <w:t>.</w:t>
        </w:r>
      </w:ins>
    </w:p>
    <w:p w14:paraId="523831DA" w14:textId="02149F07" w:rsidR="003271B6" w:rsidRPr="004E17E3" w:rsidRDefault="003271B6" w:rsidP="003271B6">
      <w:pPr>
        <w:spacing w:line="360" w:lineRule="auto"/>
        <w:rPr>
          <w:ins w:id="1220" w:author="Tu Tu" w:date="2023-05-03T18:57:00Z"/>
          <w:rStyle w:val="13"/>
          <w:rFonts w:ascii="宋体" w:eastAsia="宋体" w:hAnsi="宋体"/>
          <w:sz w:val="24"/>
          <w:szCs w:val="24"/>
        </w:rPr>
      </w:pPr>
      <w:ins w:id="1221" w:author="Tu Tu" w:date="2023-05-03T18:57:00Z">
        <w:r w:rsidRPr="004E17E3">
          <w:rPr>
            <w:rStyle w:val="13"/>
            <w:rFonts w:ascii="宋体" w:eastAsia="宋体" w:hAnsi="宋体"/>
            <w:sz w:val="24"/>
            <w:szCs w:val="24"/>
          </w:rPr>
          <w:t>[</w:t>
        </w:r>
      </w:ins>
      <w:proofErr w:type="gramStart"/>
      <w:ins w:id="1222" w:author="Tu Tu" w:date="2023-05-03T18:58:00Z">
        <w:r w:rsidR="00265420" w:rsidRPr="004F29D8">
          <w:rPr>
            <w:rStyle w:val="13"/>
            <w:rFonts w:ascii="Times New Roman" w:eastAsia="宋体" w:hAnsi="Times New Roman"/>
            <w:sz w:val="24"/>
            <w:szCs w:val="24"/>
          </w:rPr>
          <w:t>1</w:t>
        </w:r>
      </w:ins>
      <w:ins w:id="1223" w:author="Tu Tu" w:date="2023-05-03T18:57:00Z">
        <w:r w:rsidRPr="004F29D8">
          <w:rPr>
            <w:rStyle w:val="13"/>
            <w:rFonts w:ascii="Times New Roman" w:eastAsia="宋体" w:hAnsi="Times New Roman"/>
            <w:sz w:val="24"/>
            <w:szCs w:val="24"/>
          </w:rPr>
          <w:t>1</w:t>
        </w:r>
        <w:r w:rsidRPr="004E17E3">
          <w:rPr>
            <w:rStyle w:val="13"/>
            <w:rFonts w:ascii="宋体" w:eastAsia="宋体" w:hAnsi="宋体"/>
            <w:sz w:val="24"/>
            <w:szCs w:val="24"/>
          </w:rPr>
          <w:t>]</w:t>
        </w:r>
        <w:r w:rsidRPr="004F29D8">
          <w:rPr>
            <w:rStyle w:val="13"/>
            <w:rFonts w:ascii="Times New Roman" w:eastAsia="宋体" w:hAnsi="Times New Roman"/>
            <w:sz w:val="24"/>
            <w:szCs w:val="24"/>
          </w:rPr>
          <w:t>Nataliya</w:t>
        </w:r>
        <w:proofErr w:type="gramEnd"/>
        <w:r w:rsidRPr="004E17E3">
          <w:rPr>
            <w:rStyle w:val="13"/>
            <w:rFonts w:ascii="宋体" w:eastAsia="宋体" w:hAnsi="宋体"/>
            <w:sz w:val="24"/>
            <w:szCs w:val="24"/>
          </w:rPr>
          <w:t xml:space="preserve"> </w:t>
        </w:r>
        <w:proofErr w:type="spellStart"/>
        <w:r w:rsidRPr="004F29D8">
          <w:rPr>
            <w:rStyle w:val="13"/>
            <w:rFonts w:ascii="Times New Roman" w:eastAsia="宋体" w:hAnsi="Times New Roman"/>
            <w:sz w:val="24"/>
            <w:szCs w:val="24"/>
          </w:rPr>
          <w:t>Tyukhtenko</w:t>
        </w:r>
        <w:proofErr w:type="spell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and</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Serhii</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Makarenko</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and</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Yana</w:t>
        </w:r>
        <w:r w:rsidRPr="004E17E3">
          <w:rPr>
            <w:rStyle w:val="13"/>
            <w:rFonts w:ascii="宋体" w:eastAsia="宋体" w:hAnsi="宋体"/>
            <w:sz w:val="24"/>
            <w:szCs w:val="24"/>
          </w:rPr>
          <w:t xml:space="preserve"> </w:t>
        </w:r>
        <w:proofErr w:type="spellStart"/>
        <w:r w:rsidRPr="004F29D8">
          <w:rPr>
            <w:rStyle w:val="13"/>
            <w:rFonts w:ascii="Times New Roman" w:eastAsia="宋体" w:hAnsi="Times New Roman"/>
            <w:sz w:val="24"/>
            <w:szCs w:val="24"/>
          </w:rPr>
          <w:t>Oleksenko</w:t>
        </w:r>
        <w:proofErr w:type="spell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Formation</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of</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corporate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culture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as</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a</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basis</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for</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increasing</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the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enterprise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competitiveness</w:t>
        </w:r>
        <w:r w:rsidRPr="004E17E3">
          <w:rPr>
            <w:rStyle w:val="13"/>
            <w:rFonts w:ascii="宋体" w:eastAsia="宋体" w:hAnsi="宋体"/>
            <w:sz w:val="24"/>
            <w:szCs w:val="24"/>
          </w:rPr>
          <w:t>[</w:t>
        </w:r>
        <w:r w:rsidRPr="004F29D8">
          <w:rPr>
            <w:rStyle w:val="13"/>
            <w:rFonts w:ascii="Times New Roman" w:eastAsia="宋体" w:hAnsi="Times New Roman"/>
            <w:sz w:val="24"/>
            <w:szCs w:val="24"/>
          </w:rPr>
          <w:t>J</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University</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Economic</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Bulletin</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2020</w:t>
        </w:r>
        <w:proofErr w:type="gramStart"/>
        <w:r w:rsidRPr="004E17E3">
          <w:rPr>
            <w:rStyle w:val="13"/>
            <w:rFonts w:ascii="宋体" w:eastAsia="宋体" w:hAnsi="宋体"/>
            <w:sz w:val="24"/>
            <w:szCs w:val="24"/>
          </w:rPr>
          <w:t>, :</w:t>
        </w:r>
        <w:proofErr w:type="gram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98</w:t>
        </w:r>
        <w:r w:rsidRPr="004E17E3">
          <w:rPr>
            <w:rStyle w:val="13"/>
            <w:rFonts w:ascii="宋体" w:eastAsia="宋体" w:hAnsi="宋体"/>
            <w:sz w:val="24"/>
            <w:szCs w:val="24"/>
          </w:rPr>
          <w:t>-</w:t>
        </w:r>
        <w:r w:rsidRPr="004F29D8">
          <w:rPr>
            <w:rStyle w:val="13"/>
            <w:rFonts w:ascii="Times New Roman" w:eastAsia="宋体" w:hAnsi="Times New Roman"/>
            <w:sz w:val="24"/>
            <w:szCs w:val="24"/>
          </w:rPr>
          <w:t>106</w:t>
        </w:r>
        <w:r w:rsidRPr="004E17E3">
          <w:rPr>
            <w:rStyle w:val="13"/>
            <w:rFonts w:ascii="宋体" w:eastAsia="宋体" w:hAnsi="宋体"/>
            <w:sz w:val="24"/>
            <w:szCs w:val="24"/>
          </w:rPr>
          <w:t>.</w:t>
        </w:r>
      </w:ins>
    </w:p>
    <w:p w14:paraId="6B13BE3C" w14:textId="264F911A" w:rsidR="003271B6" w:rsidRDefault="003271B6" w:rsidP="004E17E3">
      <w:pPr>
        <w:spacing w:line="360" w:lineRule="auto"/>
        <w:rPr>
          <w:ins w:id="1224" w:author="Tu Tu" w:date="2023-05-03T19:00:00Z"/>
          <w:rStyle w:val="13"/>
          <w:rFonts w:ascii="宋体" w:eastAsia="宋体" w:hAnsi="宋体"/>
          <w:sz w:val="24"/>
          <w:szCs w:val="24"/>
        </w:rPr>
      </w:pPr>
      <w:ins w:id="1225" w:author="Tu Tu" w:date="2023-05-03T18:57:00Z">
        <w:r w:rsidRPr="004E17E3">
          <w:rPr>
            <w:rStyle w:val="13"/>
            <w:rFonts w:ascii="宋体" w:eastAsia="宋体" w:hAnsi="宋体"/>
            <w:sz w:val="24"/>
            <w:szCs w:val="24"/>
          </w:rPr>
          <w:t>[</w:t>
        </w:r>
      </w:ins>
      <w:proofErr w:type="gramStart"/>
      <w:ins w:id="1226" w:author="Tu Tu" w:date="2023-05-03T18:58:00Z">
        <w:r w:rsidR="00265420" w:rsidRPr="004F29D8">
          <w:rPr>
            <w:rStyle w:val="13"/>
            <w:rFonts w:ascii="Times New Roman" w:eastAsia="宋体" w:hAnsi="Times New Roman"/>
            <w:sz w:val="24"/>
            <w:szCs w:val="24"/>
          </w:rPr>
          <w:t>1</w:t>
        </w:r>
      </w:ins>
      <w:ins w:id="1227" w:author="Tu Tu" w:date="2023-05-03T18:57:00Z">
        <w:r w:rsidRPr="004F29D8">
          <w:rPr>
            <w:rStyle w:val="13"/>
            <w:rFonts w:ascii="Times New Roman" w:eastAsia="宋体" w:hAnsi="Times New Roman"/>
            <w:sz w:val="24"/>
            <w:szCs w:val="24"/>
          </w:rPr>
          <w:t>2</w:t>
        </w:r>
        <w:r w:rsidRPr="004E17E3">
          <w:rPr>
            <w:rStyle w:val="13"/>
            <w:rFonts w:ascii="宋体" w:eastAsia="宋体" w:hAnsi="宋体"/>
            <w:sz w:val="24"/>
            <w:szCs w:val="24"/>
          </w:rPr>
          <w:t>]</w:t>
        </w:r>
        <w:proofErr w:type="spellStart"/>
        <w:r w:rsidRPr="004F29D8">
          <w:rPr>
            <w:rStyle w:val="13"/>
            <w:rFonts w:ascii="Times New Roman" w:eastAsia="宋体" w:hAnsi="Times New Roman"/>
            <w:sz w:val="24"/>
            <w:szCs w:val="24"/>
          </w:rPr>
          <w:t>Konyk</w:t>
        </w:r>
        <w:proofErr w:type="spellEnd"/>
        <w:proofErr w:type="gramEnd"/>
        <w:r w:rsidRPr="004E17E3">
          <w:rPr>
            <w:rStyle w:val="13"/>
            <w:rFonts w:ascii="宋体" w:eastAsia="宋体" w:hAnsi="宋体"/>
            <w:sz w:val="24"/>
            <w:szCs w:val="24"/>
          </w:rPr>
          <w:t xml:space="preserve"> </w:t>
        </w:r>
        <w:proofErr w:type="spellStart"/>
        <w:r w:rsidRPr="004F29D8">
          <w:rPr>
            <w:rStyle w:val="13"/>
            <w:rFonts w:ascii="Times New Roman" w:eastAsia="宋体" w:hAnsi="Times New Roman"/>
            <w:sz w:val="24"/>
            <w:szCs w:val="24"/>
          </w:rPr>
          <w:t>Halyna</w:t>
        </w:r>
        <w:proofErr w:type="spell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and</w:t>
        </w:r>
        <w:r w:rsidRPr="004E17E3">
          <w:rPr>
            <w:rStyle w:val="13"/>
            <w:rFonts w:ascii="宋体" w:eastAsia="宋体" w:hAnsi="宋体"/>
            <w:sz w:val="24"/>
            <w:szCs w:val="24"/>
          </w:rPr>
          <w:t xml:space="preserve"> </w:t>
        </w:r>
        <w:proofErr w:type="spellStart"/>
        <w:r w:rsidRPr="004F29D8">
          <w:rPr>
            <w:rStyle w:val="13"/>
            <w:rFonts w:ascii="Times New Roman" w:eastAsia="宋体" w:hAnsi="Times New Roman"/>
            <w:sz w:val="24"/>
            <w:szCs w:val="24"/>
          </w:rPr>
          <w:t>Velychynskyi</w:t>
        </w:r>
        <w:proofErr w:type="spell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Vladyslav</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Effective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quality</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management</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lastRenderedPageBreak/>
          <w:t>is</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the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key</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to</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the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agricultural</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enterprise</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competitiveness</w:t>
        </w:r>
        <w:r w:rsidRPr="004E17E3">
          <w:rPr>
            <w:rStyle w:val="13"/>
            <w:rFonts w:ascii="宋体" w:eastAsia="宋体" w:hAnsi="宋体"/>
            <w:sz w:val="24"/>
            <w:szCs w:val="24"/>
          </w:rPr>
          <w:t>[</w:t>
        </w:r>
        <w:r w:rsidRPr="004F29D8">
          <w:rPr>
            <w:rStyle w:val="13"/>
            <w:rFonts w:ascii="Times New Roman" w:eastAsia="宋体" w:hAnsi="Times New Roman"/>
            <w:sz w:val="24"/>
            <w:szCs w:val="24"/>
          </w:rPr>
          <w:t>J</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Modern</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Economics</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2018</w:t>
        </w:r>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11</w:t>
        </w:r>
        <w:r w:rsidRPr="004E17E3">
          <w:rPr>
            <w:rStyle w:val="13"/>
            <w:rFonts w:ascii="宋体" w:eastAsia="宋体" w:hAnsi="宋体"/>
            <w:sz w:val="24"/>
            <w:szCs w:val="24"/>
          </w:rPr>
          <w:t>(</w:t>
        </w:r>
        <w:r w:rsidRPr="004F29D8">
          <w:rPr>
            <w:rStyle w:val="13"/>
            <w:rFonts w:ascii="Times New Roman" w:eastAsia="宋体" w:hAnsi="Times New Roman"/>
            <w:sz w:val="24"/>
            <w:szCs w:val="24"/>
          </w:rPr>
          <w:t>1</w:t>
        </w:r>
        <w:proofErr w:type="gramStart"/>
        <w:r w:rsidRPr="004E17E3">
          <w:rPr>
            <w:rStyle w:val="13"/>
            <w:rFonts w:ascii="宋体" w:eastAsia="宋体" w:hAnsi="宋体"/>
            <w:sz w:val="24"/>
            <w:szCs w:val="24"/>
          </w:rPr>
          <w:t>) :</w:t>
        </w:r>
        <w:proofErr w:type="gramEnd"/>
        <w:r w:rsidRPr="004E17E3">
          <w:rPr>
            <w:rStyle w:val="13"/>
            <w:rFonts w:ascii="宋体" w:eastAsia="宋体" w:hAnsi="宋体"/>
            <w:sz w:val="24"/>
            <w:szCs w:val="24"/>
          </w:rPr>
          <w:t xml:space="preserve"> </w:t>
        </w:r>
        <w:r w:rsidRPr="004F29D8">
          <w:rPr>
            <w:rStyle w:val="13"/>
            <w:rFonts w:ascii="Times New Roman" w:eastAsia="宋体" w:hAnsi="Times New Roman"/>
            <w:sz w:val="24"/>
            <w:szCs w:val="24"/>
          </w:rPr>
          <w:t>83</w:t>
        </w:r>
        <w:r w:rsidRPr="004E17E3">
          <w:rPr>
            <w:rStyle w:val="13"/>
            <w:rFonts w:ascii="宋体" w:eastAsia="宋体" w:hAnsi="宋体"/>
            <w:sz w:val="24"/>
            <w:szCs w:val="24"/>
          </w:rPr>
          <w:t>-</w:t>
        </w:r>
        <w:r w:rsidRPr="004F29D8">
          <w:rPr>
            <w:rStyle w:val="13"/>
            <w:rFonts w:ascii="Times New Roman" w:eastAsia="宋体" w:hAnsi="Times New Roman"/>
            <w:sz w:val="24"/>
            <w:szCs w:val="24"/>
          </w:rPr>
          <w:t>88</w:t>
        </w:r>
        <w:r w:rsidRPr="004E17E3">
          <w:rPr>
            <w:rStyle w:val="13"/>
            <w:rFonts w:ascii="宋体" w:eastAsia="宋体" w:hAnsi="宋体"/>
            <w:sz w:val="24"/>
            <w:szCs w:val="24"/>
          </w:rPr>
          <w:t>.</w:t>
        </w:r>
      </w:ins>
    </w:p>
    <w:p w14:paraId="623F96AB" w14:textId="6D5EE185" w:rsidR="00440214" w:rsidRPr="00440214" w:rsidRDefault="00440214" w:rsidP="00440214">
      <w:pPr>
        <w:spacing w:line="360" w:lineRule="auto"/>
        <w:rPr>
          <w:ins w:id="1228" w:author="Tu Tu" w:date="2023-05-03T19:00:00Z"/>
          <w:rFonts w:ascii="宋体" w:eastAsia="宋体" w:hAnsi="宋体"/>
          <w:sz w:val="24"/>
          <w:szCs w:val="24"/>
        </w:rPr>
      </w:pPr>
      <w:ins w:id="1229" w:author="Tu Tu" w:date="2023-05-03T19:00:00Z">
        <w:r>
          <w:rPr>
            <w:rFonts w:ascii="宋体" w:eastAsia="宋体" w:hAnsi="宋体" w:hint="eastAsia"/>
            <w:sz w:val="24"/>
            <w:szCs w:val="24"/>
          </w:rPr>
          <w:t>[</w:t>
        </w:r>
        <w:r w:rsidRPr="004F29D8">
          <w:rPr>
            <w:rFonts w:ascii="Times New Roman" w:eastAsia="宋体" w:hAnsi="Times New Roman"/>
            <w:sz w:val="24"/>
            <w:szCs w:val="24"/>
          </w:rPr>
          <w:t>13</w:t>
        </w:r>
        <w:r>
          <w:rPr>
            <w:rFonts w:ascii="宋体" w:eastAsia="宋体" w:hAnsi="宋体"/>
            <w:sz w:val="24"/>
            <w:szCs w:val="24"/>
          </w:rPr>
          <w:t>]</w:t>
        </w:r>
        <w:r w:rsidRPr="00440214">
          <w:rPr>
            <w:rFonts w:ascii="宋体" w:eastAsia="宋体" w:hAnsi="宋体"/>
            <w:sz w:val="24"/>
            <w:szCs w:val="24"/>
          </w:rPr>
          <w:t>刘飞,龚婷.</w:t>
        </w:r>
        <w:proofErr w:type="gramStart"/>
        <w:r w:rsidRPr="00440214">
          <w:rPr>
            <w:rFonts w:ascii="宋体" w:eastAsia="宋体" w:hAnsi="宋体"/>
            <w:sz w:val="24"/>
            <w:szCs w:val="24"/>
          </w:rPr>
          <w:t>基于熵权</w:t>
        </w:r>
      </w:ins>
      <w:proofErr w:type="gramEnd"/>
      <w:ins w:id="1230" w:author="Tu Tu" w:date="2023-05-03T19:03:00Z">
        <w:r w:rsidR="00E56C94" w:rsidRPr="004F29D8">
          <w:rPr>
            <w:rFonts w:ascii="Times New Roman" w:eastAsia="宋体" w:hAnsi="Times New Roman"/>
            <w:sz w:val="24"/>
            <w:szCs w:val="24"/>
          </w:rPr>
          <w:t>TOPSIS</w:t>
        </w:r>
      </w:ins>
      <w:ins w:id="1231" w:author="Tu Tu" w:date="2023-05-03T19:00:00Z">
        <w:r w:rsidRPr="00440214">
          <w:rPr>
            <w:rFonts w:ascii="宋体" w:eastAsia="宋体" w:hAnsi="宋体"/>
            <w:sz w:val="24"/>
            <w:szCs w:val="24"/>
          </w:rPr>
          <w:t>模型的湖北省高质量发展综合评价[</w:t>
        </w:r>
        <w:r w:rsidRPr="004F29D8">
          <w:rPr>
            <w:rFonts w:ascii="Times New Roman" w:eastAsia="宋体" w:hAnsi="Times New Roman"/>
            <w:sz w:val="24"/>
            <w:szCs w:val="24"/>
          </w:rPr>
          <w:t>J</w:t>
        </w:r>
        <w:r w:rsidRPr="00440214">
          <w:rPr>
            <w:rFonts w:ascii="宋体" w:eastAsia="宋体" w:hAnsi="宋体"/>
            <w:sz w:val="24"/>
            <w:szCs w:val="24"/>
          </w:rPr>
          <w:t>].统计与决策,</w:t>
        </w:r>
        <w:r w:rsidRPr="004F29D8">
          <w:rPr>
            <w:rFonts w:ascii="Times New Roman" w:eastAsia="宋体" w:hAnsi="Times New Roman"/>
            <w:sz w:val="24"/>
            <w:szCs w:val="24"/>
          </w:rPr>
          <w:t>2021</w:t>
        </w:r>
        <w:r w:rsidRPr="00440214">
          <w:rPr>
            <w:rFonts w:ascii="宋体" w:eastAsia="宋体" w:hAnsi="宋体"/>
            <w:sz w:val="24"/>
            <w:szCs w:val="24"/>
          </w:rPr>
          <w:t>,</w:t>
        </w:r>
        <w:r w:rsidRPr="004F29D8">
          <w:rPr>
            <w:rFonts w:ascii="Times New Roman" w:eastAsia="宋体" w:hAnsi="Times New Roman"/>
            <w:sz w:val="24"/>
            <w:szCs w:val="24"/>
          </w:rPr>
          <w:t>37</w:t>
        </w:r>
        <w:r w:rsidRPr="00440214">
          <w:rPr>
            <w:rFonts w:ascii="宋体" w:eastAsia="宋体" w:hAnsi="宋体"/>
            <w:sz w:val="24"/>
            <w:szCs w:val="24"/>
          </w:rPr>
          <w:t>(</w:t>
        </w:r>
        <w:r w:rsidRPr="004F29D8">
          <w:rPr>
            <w:rFonts w:ascii="Times New Roman" w:eastAsia="宋体" w:hAnsi="Times New Roman"/>
            <w:sz w:val="24"/>
            <w:szCs w:val="24"/>
          </w:rPr>
          <w:t>11</w:t>
        </w:r>
        <w:r w:rsidRPr="00440214">
          <w:rPr>
            <w:rFonts w:ascii="宋体" w:eastAsia="宋体" w:hAnsi="宋体"/>
            <w:sz w:val="24"/>
            <w:szCs w:val="24"/>
          </w:rPr>
          <w:t>):</w:t>
        </w:r>
        <w:proofErr w:type="gramStart"/>
        <w:r w:rsidRPr="004F29D8">
          <w:rPr>
            <w:rFonts w:ascii="Times New Roman" w:eastAsia="宋体" w:hAnsi="Times New Roman"/>
            <w:sz w:val="24"/>
            <w:szCs w:val="24"/>
          </w:rPr>
          <w:t>85</w:t>
        </w:r>
        <w:r w:rsidRPr="00440214">
          <w:rPr>
            <w:rFonts w:ascii="宋体" w:eastAsia="宋体" w:hAnsi="宋体"/>
            <w:sz w:val="24"/>
            <w:szCs w:val="24"/>
          </w:rPr>
          <w:t>-</w:t>
        </w:r>
        <w:r w:rsidRPr="004F29D8">
          <w:rPr>
            <w:rFonts w:ascii="Times New Roman" w:eastAsia="宋体" w:hAnsi="Times New Roman"/>
            <w:sz w:val="24"/>
            <w:szCs w:val="24"/>
          </w:rPr>
          <w:t>88</w:t>
        </w:r>
        <w:r w:rsidRPr="00440214">
          <w:rPr>
            <w:rFonts w:ascii="宋体" w:eastAsia="宋体" w:hAnsi="宋体"/>
            <w:sz w:val="24"/>
            <w:szCs w:val="24"/>
          </w:rPr>
          <w:t>.</w:t>
        </w:r>
        <w:r w:rsidRPr="004F29D8">
          <w:rPr>
            <w:rFonts w:ascii="Times New Roman" w:eastAsia="宋体" w:hAnsi="Times New Roman"/>
            <w:sz w:val="24"/>
            <w:szCs w:val="24"/>
          </w:rPr>
          <w:t>DOI</w:t>
        </w:r>
        <w:r w:rsidRPr="00440214">
          <w:rPr>
            <w:rFonts w:ascii="宋体" w:eastAsia="宋体" w:hAnsi="宋体"/>
            <w:sz w:val="24"/>
            <w:szCs w:val="24"/>
          </w:rPr>
          <w:t>:</w:t>
        </w:r>
        <w:r w:rsidRPr="004F29D8">
          <w:rPr>
            <w:rFonts w:ascii="Times New Roman" w:eastAsia="宋体" w:hAnsi="Times New Roman"/>
            <w:sz w:val="24"/>
            <w:szCs w:val="24"/>
          </w:rPr>
          <w:t>10</w:t>
        </w:r>
        <w:r w:rsidRPr="00440214">
          <w:rPr>
            <w:rFonts w:ascii="宋体" w:eastAsia="宋体" w:hAnsi="宋体"/>
            <w:sz w:val="24"/>
            <w:szCs w:val="24"/>
          </w:rPr>
          <w:t>.</w:t>
        </w:r>
        <w:r w:rsidRPr="004F29D8">
          <w:rPr>
            <w:rFonts w:ascii="Times New Roman" w:eastAsia="宋体" w:hAnsi="Times New Roman"/>
            <w:sz w:val="24"/>
            <w:szCs w:val="24"/>
          </w:rPr>
          <w:t>13546</w:t>
        </w:r>
        <w:r w:rsidRPr="00440214">
          <w:rPr>
            <w:rFonts w:ascii="宋体" w:eastAsia="宋体" w:hAnsi="宋体"/>
            <w:sz w:val="24"/>
            <w:szCs w:val="24"/>
          </w:rPr>
          <w:t>/</w:t>
        </w:r>
        <w:r w:rsidRPr="004F29D8">
          <w:rPr>
            <w:rFonts w:ascii="Times New Roman" w:eastAsia="宋体" w:hAnsi="Times New Roman"/>
            <w:sz w:val="24"/>
            <w:szCs w:val="24"/>
          </w:rPr>
          <w:t>j</w:t>
        </w:r>
        <w:r w:rsidRPr="00440214">
          <w:rPr>
            <w:rFonts w:ascii="宋体" w:eastAsia="宋体" w:hAnsi="宋体"/>
            <w:sz w:val="24"/>
            <w:szCs w:val="24"/>
          </w:rPr>
          <w:t>.</w:t>
        </w:r>
        <w:r w:rsidRPr="004F29D8">
          <w:rPr>
            <w:rFonts w:ascii="Times New Roman" w:eastAsia="宋体" w:hAnsi="Times New Roman"/>
            <w:sz w:val="24"/>
            <w:szCs w:val="24"/>
          </w:rPr>
          <w:t>cnki</w:t>
        </w:r>
        <w:r w:rsidRPr="00440214">
          <w:rPr>
            <w:rFonts w:ascii="宋体" w:eastAsia="宋体" w:hAnsi="宋体"/>
            <w:sz w:val="24"/>
            <w:szCs w:val="24"/>
          </w:rPr>
          <w:t>.</w:t>
        </w:r>
        <w:r w:rsidRPr="004F29D8">
          <w:rPr>
            <w:rFonts w:ascii="Times New Roman" w:eastAsia="宋体" w:hAnsi="Times New Roman"/>
            <w:sz w:val="24"/>
            <w:szCs w:val="24"/>
          </w:rPr>
          <w:t>tjyjc</w:t>
        </w:r>
        <w:proofErr w:type="gramEnd"/>
        <w:r w:rsidRPr="00440214">
          <w:rPr>
            <w:rFonts w:ascii="宋体" w:eastAsia="宋体" w:hAnsi="宋体"/>
            <w:sz w:val="24"/>
            <w:szCs w:val="24"/>
          </w:rPr>
          <w:t>.</w:t>
        </w:r>
        <w:r w:rsidRPr="004F29D8">
          <w:rPr>
            <w:rFonts w:ascii="Times New Roman" w:eastAsia="宋体" w:hAnsi="Times New Roman"/>
            <w:sz w:val="24"/>
            <w:szCs w:val="24"/>
          </w:rPr>
          <w:t>2021</w:t>
        </w:r>
        <w:r w:rsidRPr="00440214">
          <w:rPr>
            <w:rFonts w:ascii="宋体" w:eastAsia="宋体" w:hAnsi="宋体"/>
            <w:sz w:val="24"/>
            <w:szCs w:val="24"/>
          </w:rPr>
          <w:t>.</w:t>
        </w:r>
        <w:r w:rsidRPr="004F29D8">
          <w:rPr>
            <w:rFonts w:ascii="Times New Roman" w:eastAsia="宋体" w:hAnsi="Times New Roman"/>
            <w:sz w:val="24"/>
            <w:szCs w:val="24"/>
          </w:rPr>
          <w:t>11</w:t>
        </w:r>
        <w:r w:rsidRPr="00440214">
          <w:rPr>
            <w:rFonts w:ascii="宋体" w:eastAsia="宋体" w:hAnsi="宋体"/>
            <w:sz w:val="24"/>
            <w:szCs w:val="24"/>
          </w:rPr>
          <w:t>.</w:t>
        </w:r>
        <w:r w:rsidRPr="004F29D8">
          <w:rPr>
            <w:rFonts w:ascii="Times New Roman" w:eastAsia="宋体" w:hAnsi="Times New Roman"/>
            <w:sz w:val="24"/>
            <w:szCs w:val="24"/>
          </w:rPr>
          <w:t>018</w:t>
        </w:r>
        <w:r w:rsidRPr="00440214">
          <w:rPr>
            <w:rFonts w:ascii="宋体" w:eastAsia="宋体" w:hAnsi="宋体"/>
            <w:sz w:val="24"/>
            <w:szCs w:val="24"/>
          </w:rPr>
          <w:t>.</w:t>
        </w:r>
      </w:ins>
    </w:p>
    <w:p w14:paraId="56EA2B5C" w14:textId="219FBABE" w:rsidR="00440214" w:rsidRPr="006C547D" w:rsidRDefault="00440214" w:rsidP="00440214">
      <w:pPr>
        <w:spacing w:line="360" w:lineRule="auto"/>
        <w:rPr>
          <w:rFonts w:ascii="宋体" w:eastAsia="宋体" w:hAnsi="宋体" w:hint="eastAsia"/>
          <w:sz w:val="24"/>
          <w:szCs w:val="24"/>
        </w:rPr>
      </w:pPr>
      <w:ins w:id="1232" w:author="Tu Tu" w:date="2023-05-03T19:00:00Z">
        <w:r>
          <w:rPr>
            <w:rFonts w:ascii="宋体" w:eastAsia="宋体" w:hAnsi="宋体"/>
            <w:sz w:val="24"/>
            <w:szCs w:val="24"/>
          </w:rPr>
          <w:t>[</w:t>
        </w:r>
        <w:r w:rsidRPr="004F29D8">
          <w:rPr>
            <w:rFonts w:ascii="Times New Roman" w:eastAsia="宋体" w:hAnsi="Times New Roman"/>
            <w:sz w:val="24"/>
            <w:szCs w:val="24"/>
          </w:rPr>
          <w:t>14</w:t>
        </w:r>
        <w:r>
          <w:rPr>
            <w:rFonts w:ascii="宋体" w:eastAsia="宋体" w:hAnsi="宋体"/>
            <w:sz w:val="24"/>
            <w:szCs w:val="24"/>
          </w:rPr>
          <w:t>]</w:t>
        </w:r>
        <w:r w:rsidRPr="00440214">
          <w:rPr>
            <w:rFonts w:ascii="宋体" w:eastAsia="宋体" w:hAnsi="宋体"/>
            <w:sz w:val="24"/>
            <w:szCs w:val="24"/>
          </w:rPr>
          <w:t>范露华.</w:t>
        </w:r>
        <w:proofErr w:type="gramStart"/>
        <w:r w:rsidRPr="00440214">
          <w:rPr>
            <w:rFonts w:ascii="宋体" w:eastAsia="宋体" w:hAnsi="宋体"/>
            <w:sz w:val="24"/>
            <w:szCs w:val="24"/>
          </w:rPr>
          <w:t>基于熵权</w:t>
        </w:r>
      </w:ins>
      <w:proofErr w:type="gramEnd"/>
      <w:ins w:id="1233" w:author="Tu Tu" w:date="2023-05-03T19:03:00Z">
        <w:r w:rsidR="00E56C94" w:rsidRPr="004F29D8">
          <w:rPr>
            <w:rFonts w:ascii="Times New Roman" w:eastAsia="宋体" w:hAnsi="Times New Roman"/>
            <w:sz w:val="24"/>
            <w:szCs w:val="24"/>
          </w:rPr>
          <w:t>TOPSIS</w:t>
        </w:r>
      </w:ins>
      <w:ins w:id="1234" w:author="Tu Tu" w:date="2023-05-03T19:00:00Z">
        <w:r w:rsidRPr="00440214">
          <w:rPr>
            <w:rFonts w:ascii="宋体" w:eastAsia="宋体" w:hAnsi="宋体"/>
            <w:sz w:val="24"/>
            <w:szCs w:val="24"/>
          </w:rPr>
          <w:t>模型的建筑物料供应商评价与管理研究[</w:t>
        </w:r>
        <w:r w:rsidRPr="004F29D8">
          <w:rPr>
            <w:rFonts w:ascii="Times New Roman" w:eastAsia="宋体" w:hAnsi="Times New Roman"/>
            <w:sz w:val="24"/>
            <w:szCs w:val="24"/>
          </w:rPr>
          <w:t>J</w:t>
        </w:r>
        <w:r w:rsidRPr="00440214">
          <w:rPr>
            <w:rFonts w:ascii="宋体" w:eastAsia="宋体" w:hAnsi="宋体"/>
            <w:sz w:val="24"/>
            <w:szCs w:val="24"/>
          </w:rPr>
          <w:t>].重庆理工大学学报(自然科学),</w:t>
        </w:r>
        <w:r w:rsidRPr="004F29D8">
          <w:rPr>
            <w:rFonts w:ascii="Times New Roman" w:eastAsia="宋体" w:hAnsi="Times New Roman"/>
            <w:sz w:val="24"/>
            <w:szCs w:val="24"/>
          </w:rPr>
          <w:t>2019</w:t>
        </w:r>
        <w:r w:rsidRPr="00440214">
          <w:rPr>
            <w:rFonts w:ascii="宋体" w:eastAsia="宋体" w:hAnsi="宋体"/>
            <w:sz w:val="24"/>
            <w:szCs w:val="24"/>
          </w:rPr>
          <w:t>,</w:t>
        </w:r>
        <w:r w:rsidRPr="004F29D8">
          <w:rPr>
            <w:rFonts w:ascii="Times New Roman" w:eastAsia="宋体" w:hAnsi="Times New Roman"/>
            <w:sz w:val="24"/>
            <w:szCs w:val="24"/>
          </w:rPr>
          <w:t>33</w:t>
        </w:r>
        <w:r w:rsidRPr="00440214">
          <w:rPr>
            <w:rFonts w:ascii="宋体" w:eastAsia="宋体" w:hAnsi="宋体"/>
            <w:sz w:val="24"/>
            <w:szCs w:val="24"/>
          </w:rPr>
          <w:t>(</w:t>
        </w:r>
        <w:r w:rsidRPr="004F29D8">
          <w:rPr>
            <w:rFonts w:ascii="Times New Roman" w:eastAsia="宋体" w:hAnsi="Times New Roman"/>
            <w:sz w:val="24"/>
            <w:szCs w:val="24"/>
          </w:rPr>
          <w:t>12</w:t>
        </w:r>
        <w:r w:rsidRPr="00440214">
          <w:rPr>
            <w:rFonts w:ascii="宋体" w:eastAsia="宋体" w:hAnsi="宋体"/>
            <w:sz w:val="24"/>
            <w:szCs w:val="24"/>
          </w:rPr>
          <w:t>):</w:t>
        </w:r>
        <w:r w:rsidRPr="004F29D8">
          <w:rPr>
            <w:rFonts w:ascii="Times New Roman" w:eastAsia="宋体" w:hAnsi="Times New Roman"/>
            <w:sz w:val="24"/>
            <w:szCs w:val="24"/>
          </w:rPr>
          <w:t>240</w:t>
        </w:r>
        <w:r w:rsidRPr="00440214">
          <w:rPr>
            <w:rFonts w:ascii="宋体" w:eastAsia="宋体" w:hAnsi="宋体"/>
            <w:sz w:val="24"/>
            <w:szCs w:val="24"/>
          </w:rPr>
          <w:t>-</w:t>
        </w:r>
        <w:r w:rsidRPr="004F29D8">
          <w:rPr>
            <w:rFonts w:ascii="Times New Roman" w:eastAsia="宋体" w:hAnsi="Times New Roman"/>
            <w:sz w:val="24"/>
            <w:szCs w:val="24"/>
          </w:rPr>
          <w:t>248</w:t>
        </w:r>
        <w:r w:rsidRPr="00440214">
          <w:rPr>
            <w:rFonts w:ascii="宋体" w:eastAsia="宋体" w:hAnsi="宋体"/>
            <w:sz w:val="24"/>
            <w:szCs w:val="24"/>
          </w:rPr>
          <w:t>.</w:t>
        </w:r>
      </w:ins>
    </w:p>
    <w:p w14:paraId="20FA4B24" w14:textId="07CBC4A6"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bCs/>
          <w:sz w:val="24"/>
          <w:szCs w:val="24"/>
        </w:rPr>
        <w:t>[</w:t>
      </w:r>
      <w:ins w:id="1235" w:author="Tu Tu" w:date="2023-05-03T18:58:00Z">
        <w:r w:rsidR="006C547D" w:rsidRPr="004F29D8">
          <w:rPr>
            <w:rFonts w:ascii="Times New Roman" w:eastAsia="宋体" w:hAnsi="Times New Roman"/>
            <w:bCs/>
            <w:sz w:val="24"/>
            <w:szCs w:val="24"/>
          </w:rPr>
          <w:t>1</w:t>
        </w:r>
      </w:ins>
      <w:ins w:id="1236" w:author="Tu Tu" w:date="2023-05-03T19:01:00Z">
        <w:r w:rsidR="00440214" w:rsidRPr="004F29D8">
          <w:rPr>
            <w:rFonts w:ascii="Times New Roman" w:eastAsia="宋体" w:hAnsi="Times New Roman"/>
            <w:bCs/>
            <w:sz w:val="24"/>
            <w:szCs w:val="24"/>
          </w:rPr>
          <w:t>5</w:t>
        </w:r>
      </w:ins>
      <w:del w:id="1237" w:author="Tu Tu" w:date="2023-05-03T18:58:00Z">
        <w:r w:rsidRPr="00E65CCB" w:rsidDel="006C547D">
          <w:rPr>
            <w:rFonts w:ascii="Times New Roman" w:eastAsia="宋体" w:hAnsi="Times New Roman"/>
            <w:bCs/>
            <w:sz w:val="24"/>
            <w:szCs w:val="24"/>
          </w:rPr>
          <w:delText>8</w:delText>
        </w:r>
      </w:del>
      <w:r w:rsidRPr="004E17E3">
        <w:rPr>
          <w:rFonts w:ascii="宋体" w:eastAsia="宋体" w:hAnsi="宋体" w:hint="eastAsia"/>
          <w:bCs/>
          <w:sz w:val="24"/>
          <w:szCs w:val="24"/>
        </w:rPr>
        <w:t>]王敬敏,孙艳复,康俊杰.</w:t>
      </w:r>
      <w:proofErr w:type="gramStart"/>
      <w:r w:rsidRPr="004E17E3">
        <w:rPr>
          <w:rFonts w:ascii="宋体" w:eastAsia="宋体" w:hAnsi="宋体" w:hint="eastAsia"/>
          <w:bCs/>
          <w:sz w:val="24"/>
          <w:szCs w:val="24"/>
        </w:rPr>
        <w:t>基于熵权法</w:t>
      </w:r>
      <w:proofErr w:type="gramEnd"/>
      <w:r w:rsidRPr="004E17E3">
        <w:rPr>
          <w:rFonts w:ascii="宋体" w:eastAsia="宋体" w:hAnsi="宋体" w:hint="eastAsia"/>
          <w:bCs/>
          <w:sz w:val="24"/>
          <w:szCs w:val="24"/>
        </w:rPr>
        <w:t>与改进</w:t>
      </w:r>
      <w:del w:id="1238" w:author="Tu Tu" w:date="2023-05-03T19:03:00Z">
        <w:r w:rsidR="0022265E" w:rsidRPr="00C917AD" w:rsidDel="00E56C94">
          <w:rPr>
            <w:rFonts w:ascii="Times New Roman" w:eastAsia="宋体" w:hAnsi="Times New Roman"/>
            <w:bCs/>
            <w:sz w:val="24"/>
            <w:szCs w:val="24"/>
          </w:rPr>
          <w:delText>TOPSIS</w:delText>
        </w:r>
      </w:del>
      <w:ins w:id="1239" w:author="Tu Tu" w:date="2023-05-03T19:03:00Z">
        <w:r w:rsidR="00E56C94" w:rsidRPr="004F29D8">
          <w:rPr>
            <w:rFonts w:ascii="Times New Roman" w:eastAsia="宋体" w:hAnsi="Times New Roman"/>
            <w:bCs/>
            <w:sz w:val="24"/>
            <w:szCs w:val="24"/>
          </w:rPr>
          <w:t>TOPSIS</w:t>
        </w:r>
      </w:ins>
      <w:r w:rsidRPr="004E17E3">
        <w:rPr>
          <w:rFonts w:ascii="宋体" w:eastAsia="宋体" w:hAnsi="宋体" w:hint="eastAsia"/>
          <w:bCs/>
          <w:sz w:val="24"/>
          <w:szCs w:val="24"/>
        </w:rPr>
        <w:t>法的电力企业竞争力评价[</w:t>
      </w:r>
      <w:r w:rsidRPr="004F29D8">
        <w:rPr>
          <w:rFonts w:ascii="Times New Roman" w:eastAsia="宋体" w:hAnsi="Times New Roman" w:hint="eastAsia"/>
          <w:bCs/>
          <w:sz w:val="24"/>
          <w:szCs w:val="24"/>
        </w:rPr>
        <w:t>J</w:t>
      </w:r>
      <w:r w:rsidRPr="004E17E3">
        <w:rPr>
          <w:rFonts w:ascii="宋体" w:eastAsia="宋体" w:hAnsi="宋体" w:hint="eastAsia"/>
          <w:bCs/>
          <w:sz w:val="24"/>
          <w:szCs w:val="24"/>
        </w:rPr>
        <w:t>].华北电力大学学报(自然科学版),</w:t>
      </w:r>
      <w:r w:rsidRPr="004F29D8">
        <w:rPr>
          <w:rFonts w:ascii="Times New Roman" w:eastAsia="宋体" w:hAnsi="Times New Roman" w:hint="eastAsia"/>
          <w:bCs/>
          <w:sz w:val="24"/>
          <w:szCs w:val="24"/>
        </w:rPr>
        <w:t>2010</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37</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06</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61</w:t>
      </w:r>
      <w:r w:rsidRPr="004E17E3">
        <w:rPr>
          <w:rFonts w:ascii="宋体" w:eastAsia="宋体" w:hAnsi="宋体" w:hint="eastAsia"/>
          <w:bCs/>
          <w:sz w:val="24"/>
          <w:szCs w:val="24"/>
        </w:rPr>
        <w:t>-</w:t>
      </w:r>
      <w:r w:rsidRPr="004F29D8">
        <w:rPr>
          <w:rFonts w:ascii="Times New Roman" w:eastAsia="宋体" w:hAnsi="Times New Roman" w:hint="eastAsia"/>
          <w:bCs/>
          <w:sz w:val="24"/>
          <w:szCs w:val="24"/>
        </w:rPr>
        <w:t>64</w:t>
      </w:r>
      <w:r w:rsidRPr="004E17E3">
        <w:rPr>
          <w:rFonts w:ascii="宋体" w:eastAsia="宋体" w:hAnsi="宋体" w:hint="eastAsia"/>
          <w:bCs/>
          <w:sz w:val="24"/>
          <w:szCs w:val="24"/>
        </w:rPr>
        <w:t>.</w:t>
      </w:r>
    </w:p>
    <w:p w14:paraId="3D216591" w14:textId="7B9B6EBE"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sz w:val="24"/>
          <w:szCs w:val="24"/>
        </w:rPr>
        <w:t>[</w:t>
      </w:r>
      <w:ins w:id="1240" w:author="Tu Tu" w:date="2023-05-03T18:58:00Z">
        <w:r w:rsidR="006C547D" w:rsidRPr="004F29D8">
          <w:rPr>
            <w:rFonts w:ascii="Times New Roman" w:eastAsia="宋体" w:hAnsi="Times New Roman"/>
            <w:sz w:val="24"/>
            <w:szCs w:val="24"/>
          </w:rPr>
          <w:t>1</w:t>
        </w:r>
      </w:ins>
      <w:ins w:id="1241" w:author="Tu Tu" w:date="2023-05-03T19:01:00Z">
        <w:r w:rsidR="00440214" w:rsidRPr="004F29D8">
          <w:rPr>
            <w:rFonts w:ascii="Times New Roman" w:eastAsia="宋体" w:hAnsi="Times New Roman"/>
            <w:sz w:val="24"/>
            <w:szCs w:val="24"/>
          </w:rPr>
          <w:t>6</w:t>
        </w:r>
      </w:ins>
      <w:del w:id="1242" w:author="Tu Tu" w:date="2023-05-03T18:58:00Z">
        <w:r w:rsidRPr="00E65CCB" w:rsidDel="006C547D">
          <w:rPr>
            <w:rFonts w:ascii="Times New Roman" w:eastAsia="宋体" w:hAnsi="Times New Roman"/>
            <w:sz w:val="24"/>
            <w:szCs w:val="24"/>
          </w:rPr>
          <w:delText>9</w:delText>
        </w:r>
      </w:del>
      <w:r w:rsidRPr="004E17E3">
        <w:rPr>
          <w:rFonts w:ascii="宋体" w:eastAsia="宋体" w:hAnsi="宋体" w:hint="eastAsia"/>
          <w:sz w:val="24"/>
          <w:szCs w:val="24"/>
        </w:rPr>
        <w:t>]</w:t>
      </w:r>
      <w:proofErr w:type="gramStart"/>
      <w:r w:rsidRPr="004E17E3">
        <w:rPr>
          <w:rFonts w:ascii="宋体" w:eastAsia="宋体" w:hAnsi="宋体" w:hint="eastAsia"/>
          <w:sz w:val="24"/>
          <w:szCs w:val="24"/>
        </w:rPr>
        <w:t>贾舒</w:t>
      </w:r>
      <w:proofErr w:type="gramEnd"/>
      <w:r w:rsidRPr="004E17E3">
        <w:rPr>
          <w:rFonts w:ascii="宋体" w:eastAsia="宋体" w:hAnsi="宋体" w:hint="eastAsia"/>
          <w:sz w:val="24"/>
          <w:szCs w:val="24"/>
        </w:rPr>
        <w:t>. 电子信息产业竞争力区域差异比较研究[</w:t>
      </w:r>
      <w:r w:rsidRPr="004F29D8">
        <w:rPr>
          <w:rFonts w:ascii="Times New Roman" w:eastAsia="宋体" w:hAnsi="Times New Roman" w:hint="eastAsia"/>
          <w:sz w:val="24"/>
          <w:szCs w:val="24"/>
        </w:rPr>
        <w:t>D</w:t>
      </w:r>
      <w:r w:rsidRPr="004E17E3">
        <w:rPr>
          <w:rFonts w:ascii="宋体" w:eastAsia="宋体" w:hAnsi="宋体" w:hint="eastAsia"/>
          <w:sz w:val="24"/>
          <w:szCs w:val="24"/>
        </w:rPr>
        <w:t>].杭州电子科技大学,</w:t>
      </w:r>
      <w:r w:rsidRPr="004F29D8">
        <w:rPr>
          <w:rFonts w:ascii="Times New Roman" w:eastAsia="宋体" w:hAnsi="Times New Roman" w:hint="eastAsia"/>
          <w:sz w:val="24"/>
          <w:szCs w:val="24"/>
        </w:rPr>
        <w:t>2018</w:t>
      </w:r>
      <w:r w:rsidRPr="004E17E3">
        <w:rPr>
          <w:rFonts w:ascii="宋体" w:eastAsia="宋体" w:hAnsi="宋体" w:hint="eastAsia"/>
          <w:sz w:val="24"/>
          <w:szCs w:val="24"/>
        </w:rPr>
        <w:t>.</w:t>
      </w:r>
      <w:proofErr w:type="gramStart"/>
      <w:r w:rsidRPr="004F29D8">
        <w:rPr>
          <w:rFonts w:ascii="Times New Roman" w:eastAsia="宋体" w:hAnsi="Times New Roman" w:hint="eastAsia"/>
          <w:sz w:val="24"/>
          <w:szCs w:val="24"/>
        </w:rPr>
        <w:t>DOI</w:t>
      </w:r>
      <w:r w:rsidRPr="004E17E3">
        <w:rPr>
          <w:rFonts w:ascii="宋体" w:eastAsia="宋体" w:hAnsi="宋体" w:hint="eastAsia"/>
          <w:sz w:val="24"/>
          <w:szCs w:val="24"/>
        </w:rPr>
        <w:t>:</w:t>
      </w:r>
      <w:r w:rsidRPr="004F29D8">
        <w:rPr>
          <w:rFonts w:ascii="Times New Roman" w:eastAsia="宋体" w:hAnsi="Times New Roman" w:hint="eastAsia"/>
          <w:sz w:val="24"/>
          <w:szCs w:val="24"/>
        </w:rPr>
        <w:t>10</w:t>
      </w:r>
      <w:r w:rsidRPr="004E17E3">
        <w:rPr>
          <w:rFonts w:ascii="宋体" w:eastAsia="宋体" w:hAnsi="宋体" w:hint="eastAsia"/>
          <w:sz w:val="24"/>
          <w:szCs w:val="24"/>
        </w:rPr>
        <w:t>.</w:t>
      </w:r>
      <w:r w:rsidRPr="004F29D8">
        <w:rPr>
          <w:rFonts w:ascii="Times New Roman" w:eastAsia="宋体" w:hAnsi="Times New Roman" w:hint="eastAsia"/>
          <w:sz w:val="24"/>
          <w:szCs w:val="24"/>
        </w:rPr>
        <w:t>27075</w:t>
      </w:r>
      <w:r w:rsidRPr="004E17E3">
        <w:rPr>
          <w:rFonts w:ascii="宋体" w:eastAsia="宋体" w:hAnsi="宋体" w:hint="eastAsia"/>
          <w:sz w:val="24"/>
          <w:szCs w:val="24"/>
        </w:rPr>
        <w:t>/</w:t>
      </w:r>
      <w:r w:rsidRPr="004F29D8">
        <w:rPr>
          <w:rFonts w:ascii="Times New Roman" w:eastAsia="宋体" w:hAnsi="Times New Roman" w:hint="eastAsia"/>
          <w:sz w:val="24"/>
          <w:szCs w:val="24"/>
        </w:rPr>
        <w:t>d</w:t>
      </w:r>
      <w:r w:rsidRPr="004E17E3">
        <w:rPr>
          <w:rFonts w:ascii="宋体" w:eastAsia="宋体" w:hAnsi="宋体" w:hint="eastAsia"/>
          <w:sz w:val="24"/>
          <w:szCs w:val="24"/>
        </w:rPr>
        <w:t>.</w:t>
      </w:r>
      <w:r w:rsidRPr="004F29D8">
        <w:rPr>
          <w:rFonts w:ascii="Times New Roman" w:eastAsia="宋体" w:hAnsi="Times New Roman" w:hint="eastAsia"/>
          <w:sz w:val="24"/>
          <w:szCs w:val="24"/>
        </w:rPr>
        <w:t>cnki</w:t>
      </w:r>
      <w:r w:rsidRPr="004E17E3">
        <w:rPr>
          <w:rFonts w:ascii="宋体" w:eastAsia="宋体" w:hAnsi="宋体" w:hint="eastAsia"/>
          <w:sz w:val="24"/>
          <w:szCs w:val="24"/>
        </w:rPr>
        <w:t>.</w:t>
      </w:r>
      <w:r w:rsidRPr="004F29D8">
        <w:rPr>
          <w:rFonts w:ascii="Times New Roman" w:eastAsia="宋体" w:hAnsi="Times New Roman" w:hint="eastAsia"/>
          <w:sz w:val="24"/>
          <w:szCs w:val="24"/>
        </w:rPr>
        <w:t>ghzdc</w:t>
      </w:r>
      <w:proofErr w:type="gramEnd"/>
      <w:r w:rsidRPr="004E17E3">
        <w:rPr>
          <w:rFonts w:ascii="宋体" w:eastAsia="宋体" w:hAnsi="宋体" w:hint="eastAsia"/>
          <w:sz w:val="24"/>
          <w:szCs w:val="24"/>
        </w:rPr>
        <w:t>.</w:t>
      </w:r>
      <w:r w:rsidRPr="004F29D8">
        <w:rPr>
          <w:rFonts w:ascii="Times New Roman" w:eastAsia="宋体" w:hAnsi="Times New Roman" w:hint="eastAsia"/>
          <w:sz w:val="24"/>
          <w:szCs w:val="24"/>
        </w:rPr>
        <w:t>2018</w:t>
      </w:r>
      <w:r w:rsidRPr="004E17E3">
        <w:rPr>
          <w:rFonts w:ascii="宋体" w:eastAsia="宋体" w:hAnsi="宋体" w:hint="eastAsia"/>
          <w:sz w:val="24"/>
          <w:szCs w:val="24"/>
        </w:rPr>
        <w:t>.</w:t>
      </w:r>
      <w:r w:rsidRPr="004F29D8">
        <w:rPr>
          <w:rFonts w:ascii="Times New Roman" w:eastAsia="宋体" w:hAnsi="Times New Roman" w:hint="eastAsia"/>
          <w:sz w:val="24"/>
          <w:szCs w:val="24"/>
        </w:rPr>
        <w:t>000122</w:t>
      </w:r>
      <w:r w:rsidRPr="004E17E3">
        <w:rPr>
          <w:rFonts w:ascii="宋体" w:eastAsia="宋体" w:hAnsi="宋体" w:hint="eastAsia"/>
          <w:sz w:val="24"/>
          <w:szCs w:val="24"/>
        </w:rPr>
        <w:t>.</w:t>
      </w:r>
    </w:p>
    <w:p w14:paraId="45423C13" w14:textId="075DACD0" w:rsidR="00F46DCF" w:rsidRPr="004E17E3" w:rsidRDefault="00F46DCF" w:rsidP="004E17E3">
      <w:pPr>
        <w:spacing w:line="360" w:lineRule="auto"/>
        <w:rPr>
          <w:rFonts w:ascii="宋体" w:eastAsia="宋体" w:hAnsi="宋体"/>
          <w:sz w:val="24"/>
          <w:szCs w:val="24"/>
        </w:rPr>
      </w:pPr>
      <w:r w:rsidRPr="004E17E3">
        <w:rPr>
          <w:rFonts w:ascii="宋体" w:eastAsia="宋体" w:hAnsi="宋体" w:hint="eastAsia"/>
          <w:sz w:val="24"/>
          <w:szCs w:val="24"/>
        </w:rPr>
        <w:t>[</w:t>
      </w:r>
      <w:r w:rsidRPr="004F29D8">
        <w:rPr>
          <w:rFonts w:ascii="Times New Roman" w:eastAsia="宋体" w:hAnsi="Times New Roman"/>
          <w:sz w:val="24"/>
          <w:szCs w:val="24"/>
        </w:rPr>
        <w:t>1</w:t>
      </w:r>
      <w:ins w:id="1243" w:author="Tu Tu" w:date="2023-05-03T19:01:00Z">
        <w:r w:rsidR="00440214" w:rsidRPr="004F29D8">
          <w:rPr>
            <w:rFonts w:ascii="Times New Roman" w:eastAsia="宋体" w:hAnsi="Times New Roman"/>
            <w:sz w:val="24"/>
            <w:szCs w:val="24"/>
          </w:rPr>
          <w:t>7</w:t>
        </w:r>
      </w:ins>
      <w:del w:id="1244" w:author="Tu Tu" w:date="2023-05-03T18:58:00Z">
        <w:r w:rsidRPr="00E65CCB" w:rsidDel="006C547D">
          <w:rPr>
            <w:rFonts w:ascii="Times New Roman" w:eastAsia="宋体" w:hAnsi="Times New Roman"/>
            <w:sz w:val="24"/>
            <w:szCs w:val="24"/>
          </w:rPr>
          <w:delText>0</w:delText>
        </w:r>
      </w:del>
      <w:r w:rsidRPr="004E17E3">
        <w:rPr>
          <w:rFonts w:ascii="宋体" w:eastAsia="宋体" w:hAnsi="宋体" w:hint="eastAsia"/>
          <w:sz w:val="24"/>
          <w:szCs w:val="24"/>
        </w:rPr>
        <w:t>]何亚夫.共享单车企业竞争力评价指标体系构建</w:t>
      </w:r>
      <w:r w:rsidRPr="004E17E3">
        <w:rPr>
          <w:rFonts w:ascii="宋体" w:eastAsia="宋体" w:hAnsi="宋体"/>
          <w:sz w:val="24"/>
          <w:szCs w:val="24"/>
        </w:rPr>
        <w:t>[</w:t>
      </w:r>
      <w:r w:rsidRPr="004F29D8">
        <w:rPr>
          <w:rFonts w:ascii="Times New Roman" w:eastAsia="宋体" w:hAnsi="Times New Roman"/>
          <w:sz w:val="24"/>
          <w:szCs w:val="24"/>
        </w:rPr>
        <w:t>J</w:t>
      </w:r>
      <w:r w:rsidRPr="004E17E3">
        <w:rPr>
          <w:rFonts w:ascii="宋体" w:eastAsia="宋体" w:hAnsi="宋体" w:hint="eastAsia"/>
          <w:sz w:val="24"/>
          <w:szCs w:val="24"/>
        </w:rPr>
        <w:t>].现代企业,</w:t>
      </w:r>
      <w:r w:rsidRPr="004F29D8">
        <w:rPr>
          <w:rFonts w:ascii="Times New Roman" w:eastAsia="宋体" w:hAnsi="Times New Roman"/>
          <w:sz w:val="24"/>
          <w:szCs w:val="24"/>
        </w:rPr>
        <w:t>2019</w:t>
      </w:r>
      <w:r w:rsidRPr="004E17E3">
        <w:rPr>
          <w:rFonts w:ascii="宋体" w:eastAsia="宋体" w:hAnsi="宋体"/>
          <w:sz w:val="24"/>
          <w:szCs w:val="24"/>
        </w:rPr>
        <w:t>(</w:t>
      </w:r>
      <w:r w:rsidRPr="004F29D8">
        <w:rPr>
          <w:rFonts w:ascii="Times New Roman" w:eastAsia="宋体" w:hAnsi="Times New Roman"/>
          <w:sz w:val="24"/>
          <w:szCs w:val="24"/>
        </w:rPr>
        <w:t>07</w:t>
      </w:r>
      <w:r w:rsidRPr="004E17E3">
        <w:rPr>
          <w:rFonts w:ascii="宋体" w:eastAsia="宋体" w:hAnsi="宋体"/>
          <w:sz w:val="24"/>
          <w:szCs w:val="24"/>
        </w:rPr>
        <w:t>):</w:t>
      </w:r>
      <w:r w:rsidRPr="004F29D8">
        <w:rPr>
          <w:rFonts w:ascii="Times New Roman" w:eastAsia="宋体" w:hAnsi="Times New Roman"/>
          <w:sz w:val="24"/>
          <w:szCs w:val="24"/>
        </w:rPr>
        <w:t>45</w:t>
      </w:r>
      <w:r w:rsidRPr="004E17E3">
        <w:rPr>
          <w:rFonts w:ascii="宋体" w:eastAsia="宋体" w:hAnsi="宋体"/>
          <w:sz w:val="24"/>
          <w:szCs w:val="24"/>
        </w:rPr>
        <w:t>-</w:t>
      </w:r>
      <w:r w:rsidRPr="004F29D8">
        <w:rPr>
          <w:rFonts w:ascii="Times New Roman" w:eastAsia="宋体" w:hAnsi="Times New Roman"/>
          <w:sz w:val="24"/>
          <w:szCs w:val="24"/>
        </w:rPr>
        <w:t>46</w:t>
      </w:r>
      <w:r w:rsidRPr="004E17E3">
        <w:rPr>
          <w:rFonts w:ascii="宋体" w:eastAsia="宋体" w:hAnsi="宋体" w:hint="eastAsia"/>
          <w:sz w:val="24"/>
          <w:szCs w:val="24"/>
        </w:rPr>
        <w:t>.</w:t>
      </w:r>
    </w:p>
    <w:p w14:paraId="19077AEC" w14:textId="3679EB08" w:rsidR="00F46DCF" w:rsidRPr="004E17E3" w:rsidRDefault="00F46DCF" w:rsidP="004E17E3">
      <w:pPr>
        <w:spacing w:line="360" w:lineRule="auto"/>
        <w:rPr>
          <w:rFonts w:ascii="宋体" w:eastAsia="宋体" w:hAnsi="宋体"/>
          <w:sz w:val="24"/>
          <w:szCs w:val="24"/>
        </w:rPr>
      </w:pPr>
      <w:r w:rsidRPr="004E17E3">
        <w:rPr>
          <w:rFonts w:ascii="宋体" w:eastAsia="宋体" w:hAnsi="宋体" w:hint="eastAsia"/>
          <w:sz w:val="24"/>
          <w:szCs w:val="24"/>
        </w:rPr>
        <w:t>[</w:t>
      </w:r>
      <w:r w:rsidRPr="004F29D8">
        <w:rPr>
          <w:rFonts w:ascii="Times New Roman" w:eastAsia="宋体" w:hAnsi="Times New Roman"/>
          <w:sz w:val="24"/>
          <w:szCs w:val="24"/>
        </w:rPr>
        <w:t>1</w:t>
      </w:r>
      <w:ins w:id="1245" w:author="Tu Tu" w:date="2023-05-03T19:01:00Z">
        <w:r w:rsidR="00440214" w:rsidRPr="004F29D8">
          <w:rPr>
            <w:rFonts w:ascii="Times New Roman" w:eastAsia="宋体" w:hAnsi="Times New Roman"/>
            <w:sz w:val="24"/>
            <w:szCs w:val="24"/>
          </w:rPr>
          <w:t>8</w:t>
        </w:r>
      </w:ins>
      <w:del w:id="1246" w:author="Tu Tu" w:date="2023-05-03T18:58:00Z">
        <w:r w:rsidRPr="00E65CCB" w:rsidDel="006C547D">
          <w:rPr>
            <w:rFonts w:ascii="Times New Roman" w:eastAsia="宋体" w:hAnsi="Times New Roman"/>
            <w:sz w:val="24"/>
            <w:szCs w:val="24"/>
          </w:rPr>
          <w:delText>1</w:delText>
        </w:r>
      </w:del>
      <w:r w:rsidRPr="004E17E3">
        <w:rPr>
          <w:rFonts w:ascii="宋体" w:eastAsia="宋体" w:hAnsi="宋体" w:hint="eastAsia"/>
          <w:sz w:val="24"/>
          <w:szCs w:val="24"/>
        </w:rPr>
        <w:t>]彭思.基于雷达图分析的民营快递企业竞争力策略研究[</w:t>
      </w:r>
      <w:r w:rsidRPr="004F29D8">
        <w:rPr>
          <w:rFonts w:ascii="Times New Roman" w:eastAsia="宋体" w:hAnsi="Times New Roman" w:hint="eastAsia"/>
          <w:sz w:val="24"/>
          <w:szCs w:val="24"/>
        </w:rPr>
        <w:t>J</w:t>
      </w:r>
      <w:r w:rsidRPr="004E17E3">
        <w:rPr>
          <w:rFonts w:ascii="宋体" w:eastAsia="宋体" w:hAnsi="宋体" w:hint="eastAsia"/>
          <w:sz w:val="24"/>
          <w:szCs w:val="24"/>
        </w:rPr>
        <w:t>].中国管理信息化,</w:t>
      </w:r>
      <w:r w:rsidRPr="004F29D8">
        <w:rPr>
          <w:rFonts w:ascii="Times New Roman" w:eastAsia="宋体" w:hAnsi="Times New Roman" w:hint="eastAsia"/>
          <w:sz w:val="24"/>
          <w:szCs w:val="24"/>
        </w:rPr>
        <w:t>2019</w:t>
      </w:r>
      <w:r w:rsidRPr="004E17E3">
        <w:rPr>
          <w:rFonts w:ascii="宋体" w:eastAsia="宋体" w:hAnsi="宋体" w:hint="eastAsia"/>
          <w:sz w:val="24"/>
          <w:szCs w:val="24"/>
        </w:rPr>
        <w:t>,</w:t>
      </w:r>
      <w:r w:rsidRPr="004F29D8">
        <w:rPr>
          <w:rFonts w:ascii="Times New Roman" w:eastAsia="宋体" w:hAnsi="Times New Roman" w:hint="eastAsia"/>
          <w:sz w:val="24"/>
          <w:szCs w:val="24"/>
        </w:rPr>
        <w:t>22</w:t>
      </w:r>
      <w:r w:rsidRPr="004E17E3">
        <w:rPr>
          <w:rFonts w:ascii="宋体" w:eastAsia="宋体" w:hAnsi="宋体" w:hint="eastAsia"/>
          <w:sz w:val="24"/>
          <w:szCs w:val="24"/>
        </w:rPr>
        <w:t>(</w:t>
      </w:r>
      <w:r w:rsidRPr="004F29D8">
        <w:rPr>
          <w:rFonts w:ascii="Times New Roman" w:eastAsia="宋体" w:hAnsi="Times New Roman" w:hint="eastAsia"/>
          <w:sz w:val="24"/>
          <w:szCs w:val="24"/>
        </w:rPr>
        <w:t>11</w:t>
      </w:r>
      <w:r w:rsidRPr="004E17E3">
        <w:rPr>
          <w:rFonts w:ascii="宋体" w:eastAsia="宋体" w:hAnsi="宋体" w:hint="eastAsia"/>
          <w:sz w:val="24"/>
          <w:szCs w:val="24"/>
        </w:rPr>
        <w:t>):</w:t>
      </w:r>
      <w:r w:rsidRPr="004F29D8">
        <w:rPr>
          <w:rFonts w:ascii="Times New Roman" w:eastAsia="宋体" w:hAnsi="Times New Roman" w:hint="eastAsia"/>
          <w:sz w:val="24"/>
          <w:szCs w:val="24"/>
        </w:rPr>
        <w:t>139</w:t>
      </w:r>
      <w:r w:rsidRPr="004E17E3">
        <w:rPr>
          <w:rFonts w:ascii="宋体" w:eastAsia="宋体" w:hAnsi="宋体" w:hint="eastAsia"/>
          <w:sz w:val="24"/>
          <w:szCs w:val="24"/>
        </w:rPr>
        <w:t>-</w:t>
      </w:r>
      <w:r w:rsidRPr="004F29D8">
        <w:rPr>
          <w:rFonts w:ascii="Times New Roman" w:eastAsia="宋体" w:hAnsi="Times New Roman" w:hint="eastAsia"/>
          <w:sz w:val="24"/>
          <w:szCs w:val="24"/>
        </w:rPr>
        <w:t>143</w:t>
      </w:r>
      <w:r w:rsidRPr="004E17E3">
        <w:rPr>
          <w:rFonts w:ascii="宋体" w:eastAsia="宋体" w:hAnsi="宋体" w:hint="eastAsia"/>
          <w:sz w:val="24"/>
          <w:szCs w:val="24"/>
        </w:rPr>
        <w:t>.</w:t>
      </w:r>
    </w:p>
    <w:p w14:paraId="4F03774A" w14:textId="2F43BB92"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sz w:val="24"/>
          <w:szCs w:val="24"/>
        </w:rPr>
        <w:t>[</w:t>
      </w:r>
      <w:r w:rsidRPr="004F29D8">
        <w:rPr>
          <w:rFonts w:ascii="Times New Roman" w:eastAsia="宋体" w:hAnsi="Times New Roman"/>
          <w:sz w:val="24"/>
          <w:szCs w:val="24"/>
        </w:rPr>
        <w:t>1</w:t>
      </w:r>
      <w:ins w:id="1247" w:author="Tu Tu" w:date="2023-05-03T19:01:00Z">
        <w:r w:rsidR="00440214" w:rsidRPr="004F29D8">
          <w:rPr>
            <w:rFonts w:ascii="Times New Roman" w:eastAsia="宋体" w:hAnsi="Times New Roman"/>
            <w:sz w:val="24"/>
            <w:szCs w:val="24"/>
          </w:rPr>
          <w:t>9</w:t>
        </w:r>
      </w:ins>
      <w:del w:id="1248" w:author="Tu Tu" w:date="2023-05-03T18:58:00Z">
        <w:r w:rsidRPr="00E65CCB" w:rsidDel="006C547D">
          <w:rPr>
            <w:rFonts w:ascii="Times New Roman" w:eastAsia="宋体" w:hAnsi="Times New Roman"/>
            <w:sz w:val="24"/>
            <w:szCs w:val="24"/>
          </w:rPr>
          <w:delText>2</w:delText>
        </w:r>
      </w:del>
      <w:r w:rsidRPr="004E17E3">
        <w:rPr>
          <w:rFonts w:ascii="宋体" w:eastAsia="宋体" w:hAnsi="宋体" w:hint="eastAsia"/>
          <w:sz w:val="24"/>
          <w:szCs w:val="24"/>
        </w:rPr>
        <w:t>]</w:t>
      </w:r>
      <w:proofErr w:type="gramStart"/>
      <w:r w:rsidRPr="004E17E3">
        <w:rPr>
          <w:rFonts w:ascii="宋体" w:eastAsia="宋体" w:hAnsi="宋体" w:hint="eastAsia"/>
          <w:sz w:val="24"/>
          <w:szCs w:val="24"/>
        </w:rPr>
        <w:t>常颖</w:t>
      </w:r>
      <w:proofErr w:type="gramEnd"/>
      <w:r w:rsidRPr="004E17E3">
        <w:rPr>
          <w:rFonts w:ascii="宋体" w:eastAsia="宋体" w:hAnsi="宋体" w:hint="eastAsia"/>
          <w:sz w:val="24"/>
          <w:szCs w:val="24"/>
        </w:rPr>
        <w:t>. 基于</w:t>
      </w:r>
      <w:r w:rsidRPr="004F29D8">
        <w:rPr>
          <w:rFonts w:ascii="Times New Roman" w:eastAsia="宋体" w:hAnsi="Times New Roman" w:hint="eastAsia"/>
          <w:sz w:val="24"/>
          <w:szCs w:val="24"/>
        </w:rPr>
        <w:t>AHP</w:t>
      </w:r>
      <w:r w:rsidRPr="004E17E3">
        <w:rPr>
          <w:rFonts w:ascii="宋体" w:eastAsia="宋体" w:hAnsi="宋体" w:hint="eastAsia"/>
          <w:sz w:val="24"/>
          <w:szCs w:val="24"/>
        </w:rPr>
        <w:t>-</w:t>
      </w:r>
      <w:del w:id="1249" w:author="Tu Tu" w:date="2023-05-03T19:03:00Z">
        <w:r w:rsidR="0022265E" w:rsidRPr="00C917AD" w:rsidDel="00E56C94">
          <w:rPr>
            <w:rFonts w:ascii="Times New Roman" w:eastAsia="宋体" w:hAnsi="Times New Roman"/>
            <w:sz w:val="24"/>
            <w:szCs w:val="24"/>
          </w:rPr>
          <w:delText>TOPSIS</w:delText>
        </w:r>
      </w:del>
      <w:ins w:id="1250" w:author="Tu Tu" w:date="2023-05-03T19:03:00Z">
        <w:r w:rsidR="00E56C94" w:rsidRPr="004F29D8">
          <w:rPr>
            <w:rFonts w:ascii="Times New Roman" w:eastAsia="宋体" w:hAnsi="Times New Roman"/>
            <w:sz w:val="24"/>
            <w:szCs w:val="24"/>
          </w:rPr>
          <w:t>TOPSIS</w:t>
        </w:r>
      </w:ins>
      <w:r w:rsidRPr="004E17E3">
        <w:rPr>
          <w:rFonts w:ascii="宋体" w:eastAsia="宋体" w:hAnsi="宋体" w:hint="eastAsia"/>
          <w:sz w:val="24"/>
          <w:szCs w:val="24"/>
        </w:rPr>
        <w:t>的</w:t>
      </w:r>
      <w:r w:rsidRPr="004F29D8">
        <w:rPr>
          <w:rFonts w:ascii="Times New Roman" w:eastAsia="宋体" w:hAnsi="Times New Roman" w:hint="eastAsia"/>
          <w:sz w:val="24"/>
          <w:szCs w:val="24"/>
        </w:rPr>
        <w:t>Z</w:t>
      </w:r>
      <w:r w:rsidRPr="004E17E3">
        <w:rPr>
          <w:rFonts w:ascii="宋体" w:eastAsia="宋体" w:hAnsi="宋体" w:hint="eastAsia"/>
          <w:sz w:val="24"/>
          <w:szCs w:val="24"/>
        </w:rPr>
        <w:t>物流公司核心竞争力评价及提升策略[</w:t>
      </w:r>
      <w:r w:rsidRPr="004F29D8">
        <w:rPr>
          <w:rFonts w:ascii="Times New Roman" w:eastAsia="宋体" w:hAnsi="Times New Roman" w:hint="eastAsia"/>
          <w:sz w:val="24"/>
          <w:szCs w:val="24"/>
        </w:rPr>
        <w:t>D</w:t>
      </w:r>
      <w:r w:rsidRPr="004E17E3">
        <w:rPr>
          <w:rFonts w:ascii="宋体" w:eastAsia="宋体" w:hAnsi="宋体" w:hint="eastAsia"/>
          <w:sz w:val="24"/>
          <w:szCs w:val="24"/>
        </w:rPr>
        <w:t>].华南理工大学,</w:t>
      </w:r>
      <w:r w:rsidRPr="004F29D8">
        <w:rPr>
          <w:rFonts w:ascii="Times New Roman" w:eastAsia="宋体" w:hAnsi="Times New Roman" w:hint="eastAsia"/>
          <w:sz w:val="24"/>
          <w:szCs w:val="24"/>
        </w:rPr>
        <w:t>2012</w:t>
      </w:r>
      <w:r w:rsidRPr="004E17E3">
        <w:rPr>
          <w:rFonts w:ascii="宋体" w:eastAsia="宋体" w:hAnsi="宋体" w:hint="eastAsia"/>
          <w:sz w:val="24"/>
          <w:szCs w:val="24"/>
        </w:rPr>
        <w:t>.</w:t>
      </w:r>
    </w:p>
    <w:p w14:paraId="53043DA1" w14:textId="547F8A68"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sz w:val="24"/>
          <w:szCs w:val="24"/>
        </w:rPr>
        <w:t>[</w:t>
      </w:r>
      <w:ins w:id="1251" w:author="Tu Tu" w:date="2023-05-03T19:01:00Z">
        <w:r w:rsidR="00440214" w:rsidRPr="004F29D8">
          <w:rPr>
            <w:rFonts w:ascii="Times New Roman" w:eastAsia="宋体" w:hAnsi="Times New Roman"/>
            <w:sz w:val="24"/>
            <w:szCs w:val="24"/>
          </w:rPr>
          <w:t>20</w:t>
        </w:r>
      </w:ins>
      <w:del w:id="1252" w:author="Tu Tu" w:date="2023-05-03T19:01:00Z">
        <w:r w:rsidRPr="00E65CCB" w:rsidDel="00440214">
          <w:rPr>
            <w:rFonts w:ascii="Times New Roman" w:eastAsia="宋体" w:hAnsi="Times New Roman"/>
            <w:sz w:val="24"/>
            <w:szCs w:val="24"/>
          </w:rPr>
          <w:delText>1</w:delText>
        </w:r>
      </w:del>
      <w:del w:id="1253" w:author="Tu Tu" w:date="2023-05-03T18:58:00Z">
        <w:r w:rsidRPr="00E65CCB" w:rsidDel="006C547D">
          <w:rPr>
            <w:rFonts w:ascii="Times New Roman" w:eastAsia="宋体" w:hAnsi="Times New Roman"/>
            <w:sz w:val="24"/>
            <w:szCs w:val="24"/>
          </w:rPr>
          <w:delText>3</w:delText>
        </w:r>
      </w:del>
      <w:r w:rsidRPr="004E17E3">
        <w:rPr>
          <w:rFonts w:ascii="宋体" w:eastAsia="宋体" w:hAnsi="宋体" w:hint="eastAsia"/>
          <w:sz w:val="24"/>
          <w:szCs w:val="24"/>
        </w:rPr>
        <w:t>]梁锟霖. 基于</w:t>
      </w:r>
      <w:del w:id="1254" w:author="Tu Tu" w:date="2023-05-03T19:03:00Z">
        <w:r w:rsidR="0022265E" w:rsidRPr="00C917AD" w:rsidDel="00E56C94">
          <w:rPr>
            <w:rFonts w:ascii="Times New Roman" w:eastAsia="宋体" w:hAnsi="Times New Roman"/>
            <w:sz w:val="24"/>
            <w:szCs w:val="24"/>
          </w:rPr>
          <w:delText>TOPSIS</w:delText>
        </w:r>
      </w:del>
      <w:ins w:id="1255" w:author="Tu Tu" w:date="2023-05-03T19:03:00Z">
        <w:r w:rsidR="00E56C94" w:rsidRPr="004F29D8">
          <w:rPr>
            <w:rFonts w:ascii="Times New Roman" w:eastAsia="宋体" w:hAnsi="Times New Roman"/>
            <w:sz w:val="24"/>
            <w:szCs w:val="24"/>
          </w:rPr>
          <w:t>TOPSIS</w:t>
        </w:r>
      </w:ins>
      <w:r w:rsidRPr="004E17E3">
        <w:rPr>
          <w:rFonts w:ascii="宋体" w:eastAsia="宋体" w:hAnsi="宋体" w:hint="eastAsia"/>
          <w:sz w:val="24"/>
          <w:szCs w:val="24"/>
        </w:rPr>
        <w:t>-</w:t>
      </w:r>
      <w:proofErr w:type="gramStart"/>
      <w:r w:rsidRPr="004E17E3">
        <w:rPr>
          <w:rFonts w:ascii="宋体" w:eastAsia="宋体" w:hAnsi="宋体" w:hint="eastAsia"/>
          <w:sz w:val="24"/>
          <w:szCs w:val="24"/>
        </w:rPr>
        <w:t>因子分析模型</w:t>
      </w:r>
      <w:proofErr w:type="gramEnd"/>
      <w:r w:rsidRPr="004E17E3">
        <w:rPr>
          <w:rFonts w:ascii="宋体" w:eastAsia="宋体" w:hAnsi="宋体" w:hint="eastAsia"/>
          <w:sz w:val="24"/>
          <w:szCs w:val="24"/>
        </w:rPr>
        <w:t>的上市银行竞争力影响因素研究[</w:t>
      </w:r>
      <w:r w:rsidRPr="004F29D8">
        <w:rPr>
          <w:rFonts w:ascii="Times New Roman" w:eastAsia="宋体" w:hAnsi="Times New Roman" w:hint="eastAsia"/>
          <w:sz w:val="24"/>
          <w:szCs w:val="24"/>
        </w:rPr>
        <w:t>D</w:t>
      </w:r>
      <w:r w:rsidRPr="004E17E3">
        <w:rPr>
          <w:rFonts w:ascii="宋体" w:eastAsia="宋体" w:hAnsi="宋体" w:hint="eastAsia"/>
          <w:sz w:val="24"/>
          <w:szCs w:val="24"/>
        </w:rPr>
        <w:t>].广西大学,</w:t>
      </w:r>
      <w:r w:rsidRPr="004F29D8">
        <w:rPr>
          <w:rFonts w:ascii="Times New Roman" w:eastAsia="宋体" w:hAnsi="Times New Roman" w:hint="eastAsia"/>
          <w:sz w:val="24"/>
          <w:szCs w:val="24"/>
        </w:rPr>
        <w:t>2022</w:t>
      </w:r>
      <w:r w:rsidRPr="004E17E3">
        <w:rPr>
          <w:rFonts w:ascii="宋体" w:eastAsia="宋体" w:hAnsi="宋体" w:hint="eastAsia"/>
          <w:sz w:val="24"/>
          <w:szCs w:val="24"/>
        </w:rPr>
        <w:t>.</w:t>
      </w:r>
      <w:proofErr w:type="gramStart"/>
      <w:r w:rsidRPr="004F29D8">
        <w:rPr>
          <w:rFonts w:ascii="Times New Roman" w:eastAsia="宋体" w:hAnsi="Times New Roman" w:hint="eastAsia"/>
          <w:sz w:val="24"/>
          <w:szCs w:val="24"/>
        </w:rPr>
        <w:t>DOI</w:t>
      </w:r>
      <w:r w:rsidRPr="004E17E3">
        <w:rPr>
          <w:rFonts w:ascii="宋体" w:eastAsia="宋体" w:hAnsi="宋体" w:hint="eastAsia"/>
          <w:sz w:val="24"/>
          <w:szCs w:val="24"/>
        </w:rPr>
        <w:t>:</w:t>
      </w:r>
      <w:r w:rsidRPr="004F29D8">
        <w:rPr>
          <w:rFonts w:ascii="Times New Roman" w:eastAsia="宋体" w:hAnsi="Times New Roman" w:hint="eastAsia"/>
          <w:sz w:val="24"/>
          <w:szCs w:val="24"/>
        </w:rPr>
        <w:t>10</w:t>
      </w:r>
      <w:r w:rsidRPr="004E17E3">
        <w:rPr>
          <w:rFonts w:ascii="宋体" w:eastAsia="宋体" w:hAnsi="宋体" w:hint="eastAsia"/>
          <w:sz w:val="24"/>
          <w:szCs w:val="24"/>
        </w:rPr>
        <w:t>.</w:t>
      </w:r>
      <w:r w:rsidRPr="004F29D8">
        <w:rPr>
          <w:rFonts w:ascii="Times New Roman" w:eastAsia="宋体" w:hAnsi="Times New Roman" w:hint="eastAsia"/>
          <w:sz w:val="24"/>
          <w:szCs w:val="24"/>
        </w:rPr>
        <w:t>27034</w:t>
      </w:r>
      <w:r w:rsidRPr="004E17E3">
        <w:rPr>
          <w:rFonts w:ascii="宋体" w:eastAsia="宋体" w:hAnsi="宋体" w:hint="eastAsia"/>
          <w:sz w:val="24"/>
          <w:szCs w:val="24"/>
        </w:rPr>
        <w:t>/</w:t>
      </w:r>
      <w:r w:rsidRPr="004F29D8">
        <w:rPr>
          <w:rFonts w:ascii="Times New Roman" w:eastAsia="宋体" w:hAnsi="Times New Roman" w:hint="eastAsia"/>
          <w:sz w:val="24"/>
          <w:szCs w:val="24"/>
        </w:rPr>
        <w:t>d</w:t>
      </w:r>
      <w:r w:rsidRPr="004E17E3">
        <w:rPr>
          <w:rFonts w:ascii="宋体" w:eastAsia="宋体" w:hAnsi="宋体" w:hint="eastAsia"/>
          <w:sz w:val="24"/>
          <w:szCs w:val="24"/>
        </w:rPr>
        <w:t>.</w:t>
      </w:r>
      <w:r w:rsidRPr="004F29D8">
        <w:rPr>
          <w:rFonts w:ascii="Times New Roman" w:eastAsia="宋体" w:hAnsi="Times New Roman" w:hint="eastAsia"/>
          <w:sz w:val="24"/>
          <w:szCs w:val="24"/>
        </w:rPr>
        <w:t>cnki</w:t>
      </w:r>
      <w:r w:rsidRPr="004E17E3">
        <w:rPr>
          <w:rFonts w:ascii="宋体" w:eastAsia="宋体" w:hAnsi="宋体" w:hint="eastAsia"/>
          <w:sz w:val="24"/>
          <w:szCs w:val="24"/>
        </w:rPr>
        <w:t>.</w:t>
      </w:r>
      <w:r w:rsidRPr="004F29D8">
        <w:rPr>
          <w:rFonts w:ascii="Times New Roman" w:eastAsia="宋体" w:hAnsi="Times New Roman" w:hint="eastAsia"/>
          <w:sz w:val="24"/>
          <w:szCs w:val="24"/>
        </w:rPr>
        <w:t>ggxiu</w:t>
      </w:r>
      <w:proofErr w:type="gramEnd"/>
      <w:r w:rsidRPr="004E17E3">
        <w:rPr>
          <w:rFonts w:ascii="宋体" w:eastAsia="宋体" w:hAnsi="宋体" w:hint="eastAsia"/>
          <w:sz w:val="24"/>
          <w:szCs w:val="24"/>
        </w:rPr>
        <w:t>.</w:t>
      </w:r>
      <w:r w:rsidRPr="004F29D8">
        <w:rPr>
          <w:rFonts w:ascii="Times New Roman" w:eastAsia="宋体" w:hAnsi="Times New Roman" w:hint="eastAsia"/>
          <w:sz w:val="24"/>
          <w:szCs w:val="24"/>
        </w:rPr>
        <w:t>2022</w:t>
      </w:r>
      <w:r w:rsidRPr="004E17E3">
        <w:rPr>
          <w:rFonts w:ascii="宋体" w:eastAsia="宋体" w:hAnsi="宋体" w:hint="eastAsia"/>
          <w:sz w:val="24"/>
          <w:szCs w:val="24"/>
        </w:rPr>
        <w:t>.</w:t>
      </w:r>
      <w:r w:rsidRPr="004F29D8">
        <w:rPr>
          <w:rFonts w:ascii="Times New Roman" w:eastAsia="宋体" w:hAnsi="Times New Roman" w:hint="eastAsia"/>
          <w:sz w:val="24"/>
          <w:szCs w:val="24"/>
        </w:rPr>
        <w:t>000401</w:t>
      </w:r>
      <w:r w:rsidRPr="004E17E3">
        <w:rPr>
          <w:rFonts w:ascii="宋体" w:eastAsia="宋体" w:hAnsi="宋体" w:hint="eastAsia"/>
          <w:sz w:val="24"/>
          <w:szCs w:val="24"/>
        </w:rPr>
        <w:t>.</w:t>
      </w:r>
    </w:p>
    <w:p w14:paraId="64BD2AF8" w14:textId="6222F5BF" w:rsidR="00F46DCF" w:rsidRPr="004E17E3" w:rsidRDefault="00F46DCF" w:rsidP="004E17E3">
      <w:pPr>
        <w:spacing w:line="360" w:lineRule="auto"/>
        <w:rPr>
          <w:rFonts w:ascii="宋体" w:eastAsia="宋体" w:hAnsi="宋体"/>
          <w:bCs/>
          <w:sz w:val="24"/>
          <w:szCs w:val="24"/>
        </w:rPr>
      </w:pPr>
      <w:r w:rsidRPr="004E17E3">
        <w:rPr>
          <w:rFonts w:ascii="宋体" w:eastAsia="宋体" w:hAnsi="宋体" w:hint="eastAsia"/>
          <w:sz w:val="24"/>
          <w:szCs w:val="24"/>
        </w:rPr>
        <w:t>[</w:t>
      </w:r>
      <w:ins w:id="1256" w:author="Tu Tu" w:date="2023-05-03T19:01:00Z">
        <w:r w:rsidR="00440214" w:rsidRPr="004F29D8">
          <w:rPr>
            <w:rFonts w:ascii="Times New Roman" w:eastAsia="宋体" w:hAnsi="Times New Roman"/>
            <w:sz w:val="24"/>
            <w:szCs w:val="24"/>
          </w:rPr>
          <w:t>21</w:t>
        </w:r>
      </w:ins>
      <w:del w:id="1257" w:author="Tu Tu" w:date="2023-05-03T19:01:00Z">
        <w:r w:rsidRPr="00E65CCB" w:rsidDel="00440214">
          <w:rPr>
            <w:rFonts w:ascii="Times New Roman" w:eastAsia="宋体" w:hAnsi="Times New Roman"/>
            <w:sz w:val="24"/>
            <w:szCs w:val="24"/>
          </w:rPr>
          <w:delText>1</w:delText>
        </w:r>
      </w:del>
      <w:del w:id="1258" w:author="Tu Tu" w:date="2023-05-03T18:58:00Z">
        <w:r w:rsidRPr="00E65CCB" w:rsidDel="006C547D">
          <w:rPr>
            <w:rFonts w:ascii="Times New Roman" w:eastAsia="宋体" w:hAnsi="Times New Roman"/>
            <w:sz w:val="24"/>
            <w:szCs w:val="24"/>
          </w:rPr>
          <w:delText>4</w:delText>
        </w:r>
      </w:del>
      <w:r w:rsidRPr="004E17E3">
        <w:rPr>
          <w:rFonts w:ascii="宋体" w:eastAsia="宋体" w:hAnsi="宋体" w:hint="eastAsia"/>
          <w:sz w:val="24"/>
          <w:szCs w:val="24"/>
        </w:rPr>
        <w:t>]高钧,</w:t>
      </w:r>
      <w:proofErr w:type="gramStart"/>
      <w:r w:rsidRPr="004E17E3">
        <w:rPr>
          <w:rFonts w:ascii="宋体" w:eastAsia="宋体" w:hAnsi="宋体" w:hint="eastAsia"/>
          <w:sz w:val="24"/>
          <w:szCs w:val="24"/>
        </w:rPr>
        <w:t>贾正源</w:t>
      </w:r>
      <w:proofErr w:type="gramEnd"/>
      <w:r w:rsidRPr="004E17E3">
        <w:rPr>
          <w:rFonts w:ascii="宋体" w:eastAsia="宋体" w:hAnsi="宋体" w:hint="eastAsia"/>
          <w:sz w:val="24"/>
          <w:szCs w:val="24"/>
        </w:rPr>
        <w:t>.企业竞争力理论的发展[</w:t>
      </w:r>
      <w:r w:rsidRPr="004F29D8">
        <w:rPr>
          <w:rFonts w:ascii="Times New Roman" w:eastAsia="宋体" w:hAnsi="Times New Roman" w:hint="eastAsia"/>
          <w:sz w:val="24"/>
          <w:szCs w:val="24"/>
        </w:rPr>
        <w:t>J</w:t>
      </w:r>
      <w:r w:rsidRPr="004E17E3">
        <w:rPr>
          <w:rFonts w:ascii="宋体" w:eastAsia="宋体" w:hAnsi="宋体" w:hint="eastAsia"/>
          <w:sz w:val="24"/>
          <w:szCs w:val="24"/>
        </w:rPr>
        <w:t>].中国高新技术企业,</w:t>
      </w:r>
      <w:r w:rsidRPr="004F29D8">
        <w:rPr>
          <w:rFonts w:ascii="Times New Roman" w:eastAsia="宋体" w:hAnsi="Times New Roman" w:hint="eastAsia"/>
          <w:sz w:val="24"/>
          <w:szCs w:val="24"/>
        </w:rPr>
        <w:t>2008</w:t>
      </w:r>
      <w:r w:rsidRPr="004E17E3">
        <w:rPr>
          <w:rFonts w:ascii="宋体" w:eastAsia="宋体" w:hAnsi="宋体" w:hint="eastAsia"/>
          <w:sz w:val="24"/>
          <w:szCs w:val="24"/>
        </w:rPr>
        <w:t>(</w:t>
      </w:r>
      <w:r w:rsidRPr="004F29D8">
        <w:rPr>
          <w:rFonts w:ascii="Times New Roman" w:eastAsia="宋体" w:hAnsi="Times New Roman" w:hint="eastAsia"/>
          <w:sz w:val="24"/>
          <w:szCs w:val="24"/>
        </w:rPr>
        <w:t>17</w:t>
      </w:r>
      <w:r w:rsidRPr="004E17E3">
        <w:rPr>
          <w:rFonts w:ascii="宋体" w:eastAsia="宋体" w:hAnsi="宋体" w:hint="eastAsia"/>
          <w:sz w:val="24"/>
          <w:szCs w:val="24"/>
        </w:rPr>
        <w:t>):</w:t>
      </w:r>
      <w:r w:rsidRPr="004F29D8">
        <w:rPr>
          <w:rFonts w:ascii="Times New Roman" w:eastAsia="宋体" w:hAnsi="Times New Roman" w:hint="eastAsia"/>
          <w:sz w:val="24"/>
          <w:szCs w:val="24"/>
        </w:rPr>
        <w:t>6</w:t>
      </w:r>
      <w:r w:rsidRPr="004E17E3">
        <w:rPr>
          <w:rFonts w:ascii="宋体" w:eastAsia="宋体" w:hAnsi="宋体" w:hint="eastAsia"/>
          <w:sz w:val="24"/>
          <w:szCs w:val="24"/>
        </w:rPr>
        <w:t>.</w:t>
      </w:r>
    </w:p>
    <w:p w14:paraId="482651FF" w14:textId="3BEDA4BA" w:rsidR="00F46DCF" w:rsidRPr="004E17E3" w:rsidRDefault="00F46DCF" w:rsidP="004E17E3">
      <w:pPr>
        <w:spacing w:line="360" w:lineRule="auto"/>
        <w:rPr>
          <w:rFonts w:ascii="宋体" w:eastAsia="宋体" w:hAnsi="宋体"/>
          <w:sz w:val="24"/>
          <w:szCs w:val="24"/>
        </w:rPr>
      </w:pPr>
      <w:r w:rsidRPr="004E17E3">
        <w:rPr>
          <w:rFonts w:ascii="宋体" w:eastAsia="宋体" w:hAnsi="宋体" w:hint="eastAsia"/>
          <w:sz w:val="24"/>
          <w:szCs w:val="24"/>
        </w:rPr>
        <w:t>[</w:t>
      </w:r>
      <w:ins w:id="1259" w:author="Tu Tu" w:date="2023-05-03T18:58:00Z">
        <w:r w:rsidR="006C547D" w:rsidRPr="004F29D8">
          <w:rPr>
            <w:rFonts w:ascii="Times New Roman" w:eastAsia="宋体" w:hAnsi="Times New Roman"/>
            <w:sz w:val="24"/>
            <w:szCs w:val="24"/>
          </w:rPr>
          <w:t>2</w:t>
        </w:r>
      </w:ins>
      <w:ins w:id="1260" w:author="Tu Tu" w:date="2023-05-03T19:01:00Z">
        <w:r w:rsidR="00440214" w:rsidRPr="004F29D8">
          <w:rPr>
            <w:rFonts w:ascii="Times New Roman" w:eastAsia="宋体" w:hAnsi="Times New Roman"/>
            <w:sz w:val="24"/>
            <w:szCs w:val="24"/>
          </w:rPr>
          <w:t>2</w:t>
        </w:r>
      </w:ins>
      <w:del w:id="1261" w:author="Tu Tu" w:date="2023-05-03T18:58:00Z">
        <w:r w:rsidRPr="00E65CCB" w:rsidDel="006C547D">
          <w:rPr>
            <w:rFonts w:ascii="Times New Roman" w:eastAsia="宋体" w:hAnsi="Times New Roman"/>
            <w:sz w:val="24"/>
            <w:szCs w:val="24"/>
          </w:rPr>
          <w:delText>15</w:delText>
        </w:r>
      </w:del>
      <w:r w:rsidRPr="004E17E3">
        <w:rPr>
          <w:rFonts w:ascii="宋体" w:eastAsia="宋体" w:hAnsi="宋体" w:hint="eastAsia"/>
          <w:sz w:val="24"/>
          <w:szCs w:val="24"/>
        </w:rPr>
        <w:t xml:space="preserve">]王小可. </w:t>
      </w:r>
      <w:proofErr w:type="gramStart"/>
      <w:r w:rsidRPr="004E17E3">
        <w:rPr>
          <w:rFonts w:ascii="宋体" w:eastAsia="宋体" w:hAnsi="宋体" w:hint="eastAsia"/>
          <w:sz w:val="24"/>
          <w:szCs w:val="24"/>
        </w:rPr>
        <w:t>基于熵权</w:t>
      </w:r>
      <w:proofErr w:type="gramEnd"/>
      <w:r w:rsidRPr="004E17E3">
        <w:rPr>
          <w:rFonts w:ascii="宋体" w:eastAsia="宋体" w:hAnsi="宋体" w:hint="eastAsia"/>
          <w:sz w:val="24"/>
          <w:szCs w:val="24"/>
        </w:rPr>
        <w:t>-</w:t>
      </w:r>
      <w:del w:id="1262" w:author="Tu Tu" w:date="2023-05-03T19:03:00Z">
        <w:r w:rsidR="0022265E" w:rsidRPr="00C917AD" w:rsidDel="00E56C94">
          <w:rPr>
            <w:rFonts w:ascii="Times New Roman" w:eastAsia="宋体" w:hAnsi="Times New Roman"/>
            <w:sz w:val="24"/>
            <w:szCs w:val="24"/>
          </w:rPr>
          <w:delText>TOPSIS</w:delText>
        </w:r>
      </w:del>
      <w:ins w:id="1263" w:author="Tu Tu" w:date="2023-05-03T19:03:00Z">
        <w:r w:rsidR="00E56C94" w:rsidRPr="004F29D8">
          <w:rPr>
            <w:rFonts w:ascii="Times New Roman" w:eastAsia="宋体" w:hAnsi="Times New Roman"/>
            <w:sz w:val="24"/>
            <w:szCs w:val="24"/>
          </w:rPr>
          <w:t>TOPSIS</w:t>
        </w:r>
      </w:ins>
      <w:r w:rsidRPr="004E17E3">
        <w:rPr>
          <w:rFonts w:ascii="宋体" w:eastAsia="宋体" w:hAnsi="宋体" w:hint="eastAsia"/>
          <w:sz w:val="24"/>
          <w:szCs w:val="24"/>
        </w:rPr>
        <w:t>法的物流上市公司投资价值研究[</w:t>
      </w:r>
      <w:r w:rsidRPr="004F29D8">
        <w:rPr>
          <w:rFonts w:ascii="Times New Roman" w:eastAsia="宋体" w:hAnsi="Times New Roman" w:hint="eastAsia"/>
          <w:sz w:val="24"/>
          <w:szCs w:val="24"/>
        </w:rPr>
        <w:t>D</w:t>
      </w:r>
      <w:r w:rsidRPr="004E17E3">
        <w:rPr>
          <w:rFonts w:ascii="宋体" w:eastAsia="宋体" w:hAnsi="宋体" w:hint="eastAsia"/>
          <w:sz w:val="24"/>
          <w:szCs w:val="24"/>
        </w:rPr>
        <w:t>].景德镇陶瓷大学,</w:t>
      </w:r>
      <w:r w:rsidRPr="004F29D8">
        <w:rPr>
          <w:rFonts w:ascii="Times New Roman" w:eastAsia="宋体" w:hAnsi="Times New Roman" w:hint="eastAsia"/>
          <w:sz w:val="24"/>
          <w:szCs w:val="24"/>
        </w:rPr>
        <w:t>2022</w:t>
      </w:r>
      <w:r w:rsidRPr="004E17E3">
        <w:rPr>
          <w:rFonts w:ascii="宋体" w:eastAsia="宋体" w:hAnsi="宋体" w:hint="eastAsia"/>
          <w:sz w:val="24"/>
          <w:szCs w:val="24"/>
        </w:rPr>
        <w:t>.</w:t>
      </w:r>
      <w:proofErr w:type="gramStart"/>
      <w:r w:rsidRPr="004F29D8">
        <w:rPr>
          <w:rFonts w:ascii="Times New Roman" w:eastAsia="宋体" w:hAnsi="Times New Roman" w:hint="eastAsia"/>
          <w:sz w:val="24"/>
          <w:szCs w:val="24"/>
        </w:rPr>
        <w:t>DOI</w:t>
      </w:r>
      <w:r w:rsidRPr="004E17E3">
        <w:rPr>
          <w:rFonts w:ascii="宋体" w:eastAsia="宋体" w:hAnsi="宋体" w:hint="eastAsia"/>
          <w:sz w:val="24"/>
          <w:szCs w:val="24"/>
        </w:rPr>
        <w:t>:</w:t>
      </w:r>
      <w:r w:rsidRPr="004F29D8">
        <w:rPr>
          <w:rFonts w:ascii="Times New Roman" w:eastAsia="宋体" w:hAnsi="Times New Roman" w:hint="eastAsia"/>
          <w:sz w:val="24"/>
          <w:szCs w:val="24"/>
        </w:rPr>
        <w:t>10</w:t>
      </w:r>
      <w:r w:rsidRPr="004E17E3">
        <w:rPr>
          <w:rFonts w:ascii="宋体" w:eastAsia="宋体" w:hAnsi="宋体" w:hint="eastAsia"/>
          <w:sz w:val="24"/>
          <w:szCs w:val="24"/>
        </w:rPr>
        <w:t>.</w:t>
      </w:r>
      <w:r w:rsidRPr="004F29D8">
        <w:rPr>
          <w:rFonts w:ascii="Times New Roman" w:eastAsia="宋体" w:hAnsi="Times New Roman" w:hint="eastAsia"/>
          <w:sz w:val="24"/>
          <w:szCs w:val="24"/>
        </w:rPr>
        <w:t>27191</w:t>
      </w:r>
      <w:r w:rsidRPr="004E17E3">
        <w:rPr>
          <w:rFonts w:ascii="宋体" w:eastAsia="宋体" w:hAnsi="宋体" w:hint="eastAsia"/>
          <w:sz w:val="24"/>
          <w:szCs w:val="24"/>
        </w:rPr>
        <w:t>/</w:t>
      </w:r>
      <w:r w:rsidRPr="004F29D8">
        <w:rPr>
          <w:rFonts w:ascii="Times New Roman" w:eastAsia="宋体" w:hAnsi="Times New Roman" w:hint="eastAsia"/>
          <w:sz w:val="24"/>
          <w:szCs w:val="24"/>
        </w:rPr>
        <w:t>d</w:t>
      </w:r>
      <w:r w:rsidRPr="004E17E3">
        <w:rPr>
          <w:rFonts w:ascii="宋体" w:eastAsia="宋体" w:hAnsi="宋体" w:hint="eastAsia"/>
          <w:sz w:val="24"/>
          <w:szCs w:val="24"/>
        </w:rPr>
        <w:t>.</w:t>
      </w:r>
      <w:r w:rsidRPr="004F29D8">
        <w:rPr>
          <w:rFonts w:ascii="Times New Roman" w:eastAsia="宋体" w:hAnsi="Times New Roman" w:hint="eastAsia"/>
          <w:sz w:val="24"/>
          <w:szCs w:val="24"/>
        </w:rPr>
        <w:t>cnki</w:t>
      </w:r>
      <w:r w:rsidRPr="004E17E3">
        <w:rPr>
          <w:rFonts w:ascii="宋体" w:eastAsia="宋体" w:hAnsi="宋体" w:hint="eastAsia"/>
          <w:sz w:val="24"/>
          <w:szCs w:val="24"/>
        </w:rPr>
        <w:t>.</w:t>
      </w:r>
      <w:r w:rsidRPr="004F29D8">
        <w:rPr>
          <w:rFonts w:ascii="Times New Roman" w:eastAsia="宋体" w:hAnsi="Times New Roman" w:hint="eastAsia"/>
          <w:sz w:val="24"/>
          <w:szCs w:val="24"/>
        </w:rPr>
        <w:t>gjdtc</w:t>
      </w:r>
      <w:proofErr w:type="gramEnd"/>
      <w:r w:rsidRPr="004E17E3">
        <w:rPr>
          <w:rFonts w:ascii="宋体" w:eastAsia="宋体" w:hAnsi="宋体" w:hint="eastAsia"/>
          <w:sz w:val="24"/>
          <w:szCs w:val="24"/>
        </w:rPr>
        <w:t>.</w:t>
      </w:r>
      <w:r w:rsidRPr="004F29D8">
        <w:rPr>
          <w:rFonts w:ascii="Times New Roman" w:eastAsia="宋体" w:hAnsi="Times New Roman" w:hint="eastAsia"/>
          <w:sz w:val="24"/>
          <w:szCs w:val="24"/>
        </w:rPr>
        <w:t>2022</w:t>
      </w:r>
      <w:r w:rsidRPr="004E17E3">
        <w:rPr>
          <w:rFonts w:ascii="宋体" w:eastAsia="宋体" w:hAnsi="宋体" w:hint="eastAsia"/>
          <w:sz w:val="24"/>
          <w:szCs w:val="24"/>
        </w:rPr>
        <w:t>.</w:t>
      </w:r>
      <w:r w:rsidRPr="004F29D8">
        <w:rPr>
          <w:rFonts w:ascii="Times New Roman" w:eastAsia="宋体" w:hAnsi="Times New Roman" w:hint="eastAsia"/>
          <w:sz w:val="24"/>
          <w:szCs w:val="24"/>
        </w:rPr>
        <w:t>000340</w:t>
      </w:r>
      <w:r w:rsidRPr="004E17E3">
        <w:rPr>
          <w:rFonts w:ascii="宋体" w:eastAsia="宋体" w:hAnsi="宋体" w:hint="eastAsia"/>
          <w:sz w:val="24"/>
          <w:szCs w:val="24"/>
        </w:rPr>
        <w:t>.</w:t>
      </w:r>
    </w:p>
    <w:p w14:paraId="01247EAE" w14:textId="26D55175" w:rsidR="00F46DCF" w:rsidRPr="004E17E3" w:rsidRDefault="00F46DCF" w:rsidP="004E17E3">
      <w:pPr>
        <w:spacing w:line="360" w:lineRule="auto"/>
        <w:rPr>
          <w:rFonts w:ascii="宋体" w:eastAsia="宋体" w:hAnsi="宋体"/>
          <w:sz w:val="24"/>
          <w:szCs w:val="24"/>
        </w:rPr>
      </w:pPr>
      <w:r w:rsidRPr="004E17E3">
        <w:rPr>
          <w:rFonts w:ascii="宋体" w:eastAsia="宋体" w:hAnsi="宋体" w:hint="eastAsia"/>
          <w:sz w:val="24"/>
          <w:szCs w:val="24"/>
        </w:rPr>
        <w:t>[</w:t>
      </w:r>
      <w:ins w:id="1264" w:author="Tu Tu" w:date="2023-05-03T18:58:00Z">
        <w:r w:rsidR="006C547D" w:rsidRPr="004F29D8">
          <w:rPr>
            <w:rFonts w:ascii="Times New Roman" w:eastAsia="宋体" w:hAnsi="Times New Roman"/>
            <w:sz w:val="24"/>
            <w:szCs w:val="24"/>
          </w:rPr>
          <w:t>2</w:t>
        </w:r>
      </w:ins>
      <w:ins w:id="1265" w:author="Tu Tu" w:date="2023-05-03T19:01:00Z">
        <w:r w:rsidR="00440214" w:rsidRPr="004F29D8">
          <w:rPr>
            <w:rFonts w:ascii="Times New Roman" w:eastAsia="宋体" w:hAnsi="Times New Roman"/>
            <w:sz w:val="24"/>
            <w:szCs w:val="24"/>
          </w:rPr>
          <w:t>3</w:t>
        </w:r>
      </w:ins>
      <w:del w:id="1266" w:author="Tu Tu" w:date="2023-05-03T18:58:00Z">
        <w:r w:rsidRPr="00E65CCB" w:rsidDel="006C547D">
          <w:rPr>
            <w:rFonts w:ascii="Times New Roman" w:eastAsia="宋体" w:hAnsi="Times New Roman" w:hint="eastAsia"/>
            <w:sz w:val="24"/>
            <w:szCs w:val="24"/>
          </w:rPr>
          <w:delText>1</w:delText>
        </w:r>
        <w:r w:rsidRPr="00E65CCB" w:rsidDel="006C547D">
          <w:rPr>
            <w:rFonts w:ascii="Times New Roman" w:eastAsia="宋体" w:hAnsi="Times New Roman"/>
            <w:sz w:val="24"/>
            <w:szCs w:val="24"/>
          </w:rPr>
          <w:delText>6</w:delText>
        </w:r>
      </w:del>
      <w:r w:rsidRPr="004E17E3">
        <w:rPr>
          <w:rFonts w:ascii="宋体" w:eastAsia="宋体" w:hAnsi="宋体" w:hint="eastAsia"/>
          <w:sz w:val="24"/>
          <w:szCs w:val="24"/>
        </w:rPr>
        <w:t>]金王</w:t>
      </w:r>
      <w:proofErr w:type="gramStart"/>
      <w:r w:rsidRPr="004E17E3">
        <w:rPr>
          <w:rFonts w:ascii="宋体" w:eastAsia="宋体" w:hAnsi="宋体" w:hint="eastAsia"/>
          <w:sz w:val="24"/>
          <w:szCs w:val="24"/>
        </w:rPr>
        <w:t>莉</w:t>
      </w:r>
      <w:proofErr w:type="gramEnd"/>
      <w:r w:rsidRPr="004E17E3">
        <w:rPr>
          <w:rFonts w:ascii="宋体" w:eastAsia="宋体" w:hAnsi="宋体" w:hint="eastAsia"/>
          <w:sz w:val="24"/>
          <w:szCs w:val="24"/>
        </w:rPr>
        <w:t xml:space="preserve">. </w:t>
      </w:r>
      <w:proofErr w:type="gramStart"/>
      <w:r w:rsidRPr="004E17E3">
        <w:rPr>
          <w:rFonts w:ascii="宋体" w:eastAsia="宋体" w:hAnsi="宋体" w:hint="eastAsia"/>
          <w:sz w:val="24"/>
          <w:szCs w:val="24"/>
        </w:rPr>
        <w:t>基于熵权</w:t>
      </w:r>
      <w:proofErr w:type="gramEnd"/>
      <w:del w:id="1267" w:author="Tu Tu" w:date="2023-05-03T19:03:00Z">
        <w:r w:rsidR="0022265E" w:rsidRPr="00C917AD" w:rsidDel="00E56C94">
          <w:rPr>
            <w:rFonts w:ascii="Times New Roman" w:eastAsia="宋体" w:hAnsi="Times New Roman"/>
            <w:sz w:val="24"/>
            <w:szCs w:val="24"/>
          </w:rPr>
          <w:delText>TOPSIS</w:delText>
        </w:r>
      </w:del>
      <w:ins w:id="1268" w:author="Tu Tu" w:date="2023-05-03T19:03:00Z">
        <w:r w:rsidR="00E56C94" w:rsidRPr="004F29D8">
          <w:rPr>
            <w:rFonts w:ascii="Times New Roman" w:eastAsia="宋体" w:hAnsi="Times New Roman"/>
            <w:sz w:val="24"/>
            <w:szCs w:val="24"/>
          </w:rPr>
          <w:t>TOPSIS</w:t>
        </w:r>
      </w:ins>
      <w:r w:rsidRPr="004E17E3">
        <w:rPr>
          <w:rFonts w:ascii="宋体" w:eastAsia="宋体" w:hAnsi="宋体" w:hint="eastAsia"/>
          <w:sz w:val="24"/>
          <w:szCs w:val="24"/>
        </w:rPr>
        <w:t>法的中国高技术产品出口竞争力分析[</w:t>
      </w:r>
      <w:r w:rsidRPr="004F29D8">
        <w:rPr>
          <w:rFonts w:ascii="Times New Roman" w:eastAsia="宋体" w:hAnsi="Times New Roman" w:hint="eastAsia"/>
          <w:sz w:val="24"/>
          <w:szCs w:val="24"/>
        </w:rPr>
        <w:t>D</w:t>
      </w:r>
      <w:r w:rsidRPr="004E17E3">
        <w:rPr>
          <w:rFonts w:ascii="宋体" w:eastAsia="宋体" w:hAnsi="宋体" w:hint="eastAsia"/>
          <w:sz w:val="24"/>
          <w:szCs w:val="24"/>
        </w:rPr>
        <w:t>].广西大学,</w:t>
      </w:r>
      <w:r w:rsidRPr="004F29D8">
        <w:rPr>
          <w:rFonts w:ascii="Times New Roman" w:eastAsia="宋体" w:hAnsi="Times New Roman" w:hint="eastAsia"/>
          <w:sz w:val="24"/>
          <w:szCs w:val="24"/>
        </w:rPr>
        <w:t>2019</w:t>
      </w:r>
      <w:r w:rsidRPr="004E17E3">
        <w:rPr>
          <w:rFonts w:ascii="宋体" w:eastAsia="宋体" w:hAnsi="宋体" w:hint="eastAsia"/>
          <w:sz w:val="24"/>
          <w:szCs w:val="24"/>
        </w:rPr>
        <w:t>.</w:t>
      </w:r>
    </w:p>
    <w:p w14:paraId="701C80EC" w14:textId="60A2BFD5" w:rsidR="00F46DCF" w:rsidRPr="004E17E3" w:rsidRDefault="00F46DCF" w:rsidP="004E17E3">
      <w:pPr>
        <w:spacing w:line="360" w:lineRule="auto"/>
        <w:rPr>
          <w:rFonts w:ascii="宋体" w:eastAsia="宋体" w:hAnsi="宋体"/>
          <w:sz w:val="24"/>
          <w:szCs w:val="24"/>
        </w:rPr>
      </w:pPr>
      <w:r w:rsidRPr="004E17E3">
        <w:rPr>
          <w:rFonts w:ascii="宋体" w:eastAsia="宋体" w:hAnsi="宋体" w:hint="eastAsia"/>
          <w:sz w:val="24"/>
          <w:szCs w:val="24"/>
        </w:rPr>
        <w:t>[</w:t>
      </w:r>
      <w:ins w:id="1269" w:author="Tu Tu" w:date="2023-05-03T18:58:00Z">
        <w:r w:rsidR="006C547D" w:rsidRPr="004F29D8">
          <w:rPr>
            <w:rFonts w:ascii="Times New Roman" w:eastAsia="宋体" w:hAnsi="Times New Roman"/>
            <w:sz w:val="24"/>
            <w:szCs w:val="24"/>
          </w:rPr>
          <w:t>2</w:t>
        </w:r>
      </w:ins>
      <w:ins w:id="1270" w:author="Tu Tu" w:date="2023-05-03T19:01:00Z">
        <w:r w:rsidR="00440214" w:rsidRPr="004F29D8">
          <w:rPr>
            <w:rFonts w:ascii="Times New Roman" w:eastAsia="宋体" w:hAnsi="Times New Roman"/>
            <w:sz w:val="24"/>
            <w:szCs w:val="24"/>
          </w:rPr>
          <w:t>4</w:t>
        </w:r>
      </w:ins>
      <w:del w:id="1271" w:author="Tu Tu" w:date="2023-05-03T18:58:00Z">
        <w:r w:rsidRPr="00E65CCB" w:rsidDel="006C547D">
          <w:rPr>
            <w:rFonts w:ascii="Times New Roman" w:eastAsia="宋体" w:hAnsi="Times New Roman" w:hint="eastAsia"/>
            <w:sz w:val="24"/>
            <w:szCs w:val="24"/>
          </w:rPr>
          <w:delText>1</w:delText>
        </w:r>
        <w:r w:rsidRPr="00E65CCB" w:rsidDel="006C547D">
          <w:rPr>
            <w:rFonts w:ascii="Times New Roman" w:eastAsia="宋体" w:hAnsi="Times New Roman"/>
            <w:sz w:val="24"/>
            <w:szCs w:val="24"/>
          </w:rPr>
          <w:delText>7</w:delText>
        </w:r>
      </w:del>
      <w:r w:rsidRPr="004E17E3">
        <w:rPr>
          <w:rFonts w:ascii="宋体" w:eastAsia="宋体" w:hAnsi="宋体" w:hint="eastAsia"/>
          <w:sz w:val="24"/>
          <w:szCs w:val="24"/>
        </w:rPr>
        <w:t>]杨之强.</w:t>
      </w:r>
      <w:proofErr w:type="gramStart"/>
      <w:r w:rsidRPr="004E17E3">
        <w:rPr>
          <w:rFonts w:ascii="宋体" w:eastAsia="宋体" w:hAnsi="宋体" w:hint="eastAsia"/>
          <w:sz w:val="24"/>
          <w:szCs w:val="24"/>
        </w:rPr>
        <w:t>基于熵权</w:t>
      </w:r>
      <w:proofErr w:type="gramEnd"/>
      <w:del w:id="1272" w:author="Tu Tu" w:date="2023-05-03T19:03:00Z">
        <w:r w:rsidR="0022265E" w:rsidRPr="00C917AD" w:rsidDel="00E56C94">
          <w:rPr>
            <w:rFonts w:ascii="Times New Roman" w:eastAsia="宋体" w:hAnsi="Times New Roman"/>
            <w:sz w:val="24"/>
            <w:szCs w:val="24"/>
          </w:rPr>
          <w:delText>TOPSIS</w:delText>
        </w:r>
      </w:del>
      <w:ins w:id="1273" w:author="Tu Tu" w:date="2023-05-03T19:03:00Z">
        <w:r w:rsidR="00E56C94" w:rsidRPr="004F29D8">
          <w:rPr>
            <w:rFonts w:ascii="Times New Roman" w:eastAsia="宋体" w:hAnsi="Times New Roman"/>
            <w:sz w:val="24"/>
            <w:szCs w:val="24"/>
          </w:rPr>
          <w:t>TOPSIS</w:t>
        </w:r>
      </w:ins>
      <w:r w:rsidRPr="004E17E3">
        <w:rPr>
          <w:rFonts w:ascii="宋体" w:eastAsia="宋体" w:hAnsi="宋体" w:hint="eastAsia"/>
          <w:sz w:val="24"/>
          <w:szCs w:val="24"/>
        </w:rPr>
        <w:t>方法的汽车制造企业竞争力实证分析[</w:t>
      </w:r>
      <w:r w:rsidRPr="004F29D8">
        <w:rPr>
          <w:rFonts w:ascii="Times New Roman" w:eastAsia="宋体" w:hAnsi="Times New Roman" w:hint="eastAsia"/>
          <w:sz w:val="24"/>
          <w:szCs w:val="24"/>
        </w:rPr>
        <w:t>J</w:t>
      </w:r>
      <w:r w:rsidRPr="004E17E3">
        <w:rPr>
          <w:rFonts w:ascii="宋体" w:eastAsia="宋体" w:hAnsi="宋体" w:hint="eastAsia"/>
          <w:sz w:val="24"/>
          <w:szCs w:val="24"/>
        </w:rPr>
        <w:t>].经济论坛,</w:t>
      </w:r>
      <w:r w:rsidRPr="004F29D8">
        <w:rPr>
          <w:rFonts w:ascii="Times New Roman" w:eastAsia="宋体" w:hAnsi="Times New Roman" w:hint="eastAsia"/>
          <w:sz w:val="24"/>
          <w:szCs w:val="24"/>
        </w:rPr>
        <w:t>2010</w:t>
      </w:r>
      <w:r w:rsidRPr="004E17E3">
        <w:rPr>
          <w:rFonts w:ascii="宋体" w:eastAsia="宋体" w:hAnsi="宋体" w:hint="eastAsia"/>
          <w:sz w:val="24"/>
          <w:szCs w:val="24"/>
        </w:rPr>
        <w:t>(</w:t>
      </w:r>
      <w:r w:rsidRPr="004F29D8">
        <w:rPr>
          <w:rFonts w:ascii="Times New Roman" w:eastAsia="宋体" w:hAnsi="Times New Roman" w:hint="eastAsia"/>
          <w:sz w:val="24"/>
          <w:szCs w:val="24"/>
        </w:rPr>
        <w:t>07</w:t>
      </w:r>
      <w:r w:rsidRPr="004E17E3">
        <w:rPr>
          <w:rFonts w:ascii="宋体" w:eastAsia="宋体" w:hAnsi="宋体" w:hint="eastAsia"/>
          <w:sz w:val="24"/>
          <w:szCs w:val="24"/>
        </w:rPr>
        <w:t>):</w:t>
      </w:r>
      <w:r w:rsidRPr="004F29D8">
        <w:rPr>
          <w:rFonts w:ascii="Times New Roman" w:eastAsia="宋体" w:hAnsi="Times New Roman" w:hint="eastAsia"/>
          <w:sz w:val="24"/>
          <w:szCs w:val="24"/>
        </w:rPr>
        <w:t>110</w:t>
      </w:r>
      <w:r w:rsidRPr="004E17E3">
        <w:rPr>
          <w:rFonts w:ascii="宋体" w:eastAsia="宋体" w:hAnsi="宋体" w:hint="eastAsia"/>
          <w:sz w:val="24"/>
          <w:szCs w:val="24"/>
        </w:rPr>
        <w:t>-</w:t>
      </w:r>
      <w:r w:rsidRPr="004F29D8">
        <w:rPr>
          <w:rFonts w:ascii="Times New Roman" w:eastAsia="宋体" w:hAnsi="Times New Roman" w:hint="eastAsia"/>
          <w:sz w:val="24"/>
          <w:szCs w:val="24"/>
        </w:rPr>
        <w:t>113</w:t>
      </w:r>
      <w:r w:rsidRPr="004E17E3">
        <w:rPr>
          <w:rFonts w:ascii="宋体" w:eastAsia="宋体" w:hAnsi="宋体"/>
          <w:sz w:val="24"/>
          <w:szCs w:val="24"/>
        </w:rPr>
        <w:t>.</w:t>
      </w:r>
    </w:p>
    <w:p w14:paraId="108AC1EB" w14:textId="040E444A" w:rsidR="00F46DCF" w:rsidDel="00672837" w:rsidRDefault="00F46DCF" w:rsidP="002C000B">
      <w:pPr>
        <w:pStyle w:val="1"/>
        <w:spacing w:before="156" w:after="156"/>
        <w:rPr>
          <w:del w:id="1274" w:author="Tu Tu" w:date="2023-05-03T18:57:00Z"/>
          <w:rFonts w:ascii="宋体" w:eastAsia="宋体" w:hAnsi="宋体"/>
          <w:kern w:val="0"/>
          <w:sz w:val="24"/>
          <w:szCs w:val="24"/>
        </w:rPr>
      </w:pPr>
      <w:del w:id="1275" w:author="Tu Tu" w:date="2023-05-03T18:57:00Z">
        <w:r w:rsidRPr="004E17E3" w:rsidDel="003271B6">
          <w:rPr>
            <w:rFonts w:ascii="宋体" w:eastAsia="宋体" w:hAnsi="宋体"/>
            <w:kern w:val="0"/>
            <w:sz w:val="24"/>
            <w:szCs w:val="24"/>
          </w:rPr>
          <w:delText>[</w:delText>
        </w:r>
        <w:r w:rsidRPr="00E65CCB" w:rsidDel="003271B6">
          <w:rPr>
            <w:rFonts w:eastAsia="宋体"/>
            <w:kern w:val="0"/>
            <w:sz w:val="24"/>
            <w:szCs w:val="24"/>
          </w:rPr>
          <w:delText>18</w:delText>
        </w:r>
        <w:r w:rsidRPr="004E17E3" w:rsidDel="003271B6">
          <w:rPr>
            <w:rFonts w:ascii="宋体" w:eastAsia="宋体" w:hAnsi="宋体"/>
            <w:kern w:val="0"/>
            <w:sz w:val="24"/>
            <w:szCs w:val="24"/>
          </w:rPr>
          <w:delText>]</w:delText>
        </w:r>
        <w:r w:rsidRPr="00E65CCB" w:rsidDel="003271B6">
          <w:rPr>
            <w:rFonts w:eastAsia="宋体"/>
            <w:kern w:val="0"/>
            <w:sz w:val="24"/>
            <w:szCs w:val="24"/>
          </w:rPr>
          <w:delText>gunnusi</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Mercy</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and</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Salman</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Huda</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and</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Laing</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Richard</w:delText>
        </w:r>
        <w:r w:rsidRPr="004E17E3" w:rsidDel="003271B6">
          <w:rPr>
            <w:rFonts w:ascii="宋体" w:eastAsia="宋体" w:hAnsi="宋体"/>
            <w:kern w:val="0"/>
            <w:sz w:val="24"/>
            <w:szCs w:val="24"/>
          </w:rPr>
          <w:delText xml:space="preserve">. </w:delText>
        </w:r>
        <w:r w:rsidR="0022265E" w:rsidDel="003271B6">
          <w:rPr>
            <w:rFonts w:eastAsia="宋体"/>
            <w:kern w:val="0"/>
            <w:sz w:val="24"/>
            <w:szCs w:val="24"/>
          </w:rPr>
          <w:delText>TOPSIS</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analysis</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for</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sustainable</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redevelopment</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potential</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of</w:delText>
        </w:r>
        <w:r w:rsidRPr="004E17E3" w:rsidDel="003271B6">
          <w:rPr>
            <w:rFonts w:ascii="宋体" w:eastAsia="宋体" w:hAnsi="宋体"/>
            <w:kern w:val="0"/>
            <w:sz w:val="24"/>
            <w:szCs w:val="24"/>
          </w:rPr>
          <w:delText> </w:delText>
        </w:r>
        <w:r w:rsidRPr="00E65CCB" w:rsidDel="003271B6">
          <w:rPr>
            <w:rFonts w:eastAsia="宋体"/>
            <w:kern w:val="0"/>
            <w:sz w:val="24"/>
            <w:szCs w:val="24"/>
          </w:rPr>
          <w:delText>abandoned</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infrastructure</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in</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Nigeria</w:delText>
        </w:r>
        <w:r w:rsidRPr="004E17E3" w:rsidDel="003271B6">
          <w:rPr>
            <w:rFonts w:ascii="宋体" w:eastAsia="宋体" w:hAnsi="宋体"/>
            <w:kern w:val="0"/>
            <w:sz w:val="24"/>
            <w:szCs w:val="24"/>
          </w:rPr>
          <w:delText>[</w:delText>
        </w:r>
        <w:r w:rsidRPr="00E65CCB" w:rsidDel="003271B6">
          <w:rPr>
            <w:rFonts w:eastAsia="宋体"/>
            <w:kern w:val="0"/>
            <w:sz w:val="24"/>
            <w:szCs w:val="24"/>
          </w:rPr>
          <w:delText>J</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Built</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Environment</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Project</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and</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Asset</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Management</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2023</w:delText>
        </w:r>
        <w:r w:rsidRPr="004E17E3" w:rsidDel="003271B6">
          <w:rPr>
            <w:rFonts w:ascii="宋体" w:eastAsia="宋体" w:hAnsi="宋体"/>
            <w:kern w:val="0"/>
            <w:sz w:val="24"/>
            <w:szCs w:val="24"/>
          </w:rPr>
          <w:delText xml:space="preserve">, </w:delText>
        </w:r>
        <w:r w:rsidRPr="00E65CCB" w:rsidDel="003271B6">
          <w:rPr>
            <w:rFonts w:eastAsia="宋体"/>
            <w:kern w:val="0"/>
            <w:sz w:val="24"/>
            <w:szCs w:val="24"/>
          </w:rPr>
          <w:delText>13</w:delText>
        </w:r>
        <w:r w:rsidRPr="004E17E3" w:rsidDel="003271B6">
          <w:rPr>
            <w:rFonts w:ascii="宋体" w:eastAsia="宋体" w:hAnsi="宋体"/>
            <w:kern w:val="0"/>
            <w:sz w:val="24"/>
            <w:szCs w:val="24"/>
          </w:rPr>
          <w:delText>(</w:delText>
        </w:r>
        <w:r w:rsidRPr="00E65CCB" w:rsidDel="003271B6">
          <w:rPr>
            <w:rFonts w:eastAsia="宋体"/>
            <w:kern w:val="0"/>
            <w:sz w:val="24"/>
            <w:szCs w:val="24"/>
          </w:rPr>
          <w:delText>1</w:delText>
        </w:r>
        <w:r w:rsidRPr="004E17E3" w:rsidDel="003271B6">
          <w:rPr>
            <w:rFonts w:ascii="宋体" w:eastAsia="宋体" w:hAnsi="宋体"/>
            <w:kern w:val="0"/>
            <w:sz w:val="24"/>
            <w:szCs w:val="24"/>
          </w:rPr>
          <w:delText xml:space="preserve">) : </w:delText>
        </w:r>
        <w:r w:rsidRPr="00E65CCB" w:rsidDel="003271B6">
          <w:rPr>
            <w:rFonts w:eastAsia="宋体"/>
            <w:kern w:val="0"/>
            <w:sz w:val="24"/>
            <w:szCs w:val="24"/>
          </w:rPr>
          <w:delText>73</w:delText>
        </w:r>
        <w:r w:rsidRPr="004E17E3" w:rsidDel="003271B6">
          <w:rPr>
            <w:rFonts w:ascii="宋体" w:eastAsia="宋体" w:hAnsi="宋体"/>
            <w:kern w:val="0"/>
            <w:sz w:val="24"/>
            <w:szCs w:val="24"/>
          </w:rPr>
          <w:delText>-</w:delText>
        </w:r>
        <w:r w:rsidRPr="00E65CCB" w:rsidDel="003271B6">
          <w:rPr>
            <w:rFonts w:eastAsia="宋体"/>
            <w:kern w:val="0"/>
            <w:sz w:val="24"/>
            <w:szCs w:val="24"/>
          </w:rPr>
          <w:delText>88</w:delText>
        </w:r>
        <w:r w:rsidRPr="004E17E3" w:rsidDel="003271B6">
          <w:rPr>
            <w:rFonts w:ascii="宋体" w:eastAsia="宋体" w:hAnsi="宋体"/>
            <w:kern w:val="0"/>
            <w:sz w:val="24"/>
            <w:szCs w:val="24"/>
          </w:rPr>
          <w:delText>.</w:delText>
        </w:r>
      </w:del>
    </w:p>
    <w:p w14:paraId="6A5C7114" w14:textId="77777777" w:rsidR="00672837" w:rsidRDefault="00672837" w:rsidP="00672837">
      <w:pPr>
        <w:rPr>
          <w:ins w:id="1276" w:author="Tu Tu" w:date="2023-05-03T18:58:00Z"/>
          <w:lang w:val="x-none" w:eastAsia="x-none"/>
        </w:rPr>
      </w:pPr>
    </w:p>
    <w:p w14:paraId="4208742F" w14:textId="77777777" w:rsidR="00672837" w:rsidRDefault="00672837" w:rsidP="00672837">
      <w:pPr>
        <w:rPr>
          <w:ins w:id="1277" w:author="Tu Tu" w:date="2023-05-03T18:58:00Z"/>
          <w:lang w:val="x-none" w:eastAsia="x-none"/>
        </w:rPr>
      </w:pPr>
    </w:p>
    <w:p w14:paraId="446D9DC4" w14:textId="77777777" w:rsidR="00672837" w:rsidRDefault="00672837" w:rsidP="00672837">
      <w:pPr>
        <w:rPr>
          <w:ins w:id="1278" w:author="Tu Tu" w:date="2023-05-03T18:58:00Z"/>
          <w:lang w:val="x-none" w:eastAsia="x-none"/>
        </w:rPr>
      </w:pPr>
    </w:p>
    <w:p w14:paraId="60EFAF40" w14:textId="5162ACA4" w:rsidR="00672837" w:rsidRPr="00672837" w:rsidRDefault="00672837" w:rsidP="00672837">
      <w:pPr>
        <w:rPr>
          <w:ins w:id="1279" w:author="Tu Tu" w:date="2023-05-03T18:58:00Z"/>
          <w:rFonts w:hint="eastAsia"/>
          <w:lang w:val="x-none"/>
          <w:rPrChange w:id="1280" w:author="Tu Tu" w:date="2023-05-03T18:58:00Z">
            <w:rPr>
              <w:ins w:id="1281" w:author="Tu Tu" w:date="2023-05-03T18:58:00Z"/>
              <w:rFonts w:ascii="宋体" w:eastAsia="宋体" w:hAnsi="宋体"/>
              <w:kern w:val="0"/>
              <w:sz w:val="24"/>
              <w:szCs w:val="24"/>
            </w:rPr>
          </w:rPrChange>
        </w:rPr>
        <w:pPrChange w:id="1282" w:author="Tu Tu" w:date="2023-05-03T18:58: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PrChange>
      </w:pPr>
    </w:p>
    <w:p w14:paraId="363E0DD8" w14:textId="251182C8" w:rsidR="00F46DCF" w:rsidRPr="00D80583" w:rsidDel="003271B6" w:rsidRDefault="00F46DCF" w:rsidP="004E17E3">
      <w:pPr>
        <w:spacing w:line="360" w:lineRule="auto"/>
        <w:rPr>
          <w:del w:id="1283" w:author="Tu Tu" w:date="2023-05-03T18:57:00Z"/>
          <w:rStyle w:val="13"/>
          <w:rFonts w:ascii="黑体" w:eastAsia="黑体" w:hAnsi="黑体"/>
          <w:b/>
          <w:sz w:val="36"/>
          <w:szCs w:val="36"/>
          <w:rPrChange w:id="1284" w:author="Tu Tu" w:date="2023-05-03T19:25:00Z">
            <w:rPr>
              <w:del w:id="1285" w:author="Tu Tu" w:date="2023-05-03T18:57:00Z"/>
              <w:rStyle w:val="13"/>
              <w:rFonts w:ascii="宋体" w:eastAsia="宋体" w:hAnsi="宋体"/>
              <w:sz w:val="24"/>
              <w:szCs w:val="24"/>
            </w:rPr>
          </w:rPrChange>
        </w:rPr>
      </w:pPr>
      <w:del w:id="1286" w:author="Tu Tu" w:date="2023-05-03T18:57:00Z">
        <w:r w:rsidRPr="00D80583" w:rsidDel="003271B6">
          <w:rPr>
            <w:rStyle w:val="13"/>
            <w:rFonts w:ascii="黑体" w:eastAsia="黑体" w:hAnsi="黑体"/>
            <w:b/>
            <w:sz w:val="36"/>
            <w:szCs w:val="36"/>
            <w:rPrChange w:id="1287" w:author="Tu Tu" w:date="2023-05-03T19:25:00Z">
              <w:rPr>
                <w:rStyle w:val="13"/>
                <w:rFonts w:ascii="宋体" w:eastAsia="宋体" w:hAnsi="宋体"/>
                <w:sz w:val="24"/>
                <w:szCs w:val="24"/>
              </w:rPr>
            </w:rPrChange>
          </w:rPr>
          <w:lastRenderedPageBreak/>
          <w:delText>[</w:delText>
        </w:r>
        <w:r w:rsidRPr="00D80583" w:rsidDel="003271B6">
          <w:rPr>
            <w:rStyle w:val="13"/>
            <w:rFonts w:ascii="黑体" w:eastAsia="黑体" w:hAnsi="黑体"/>
            <w:b/>
            <w:sz w:val="36"/>
            <w:szCs w:val="36"/>
            <w:rPrChange w:id="1288" w:author="Tu Tu" w:date="2023-05-03T19:25:00Z">
              <w:rPr>
                <w:rStyle w:val="13"/>
                <w:rFonts w:ascii="Times New Roman" w:eastAsia="宋体" w:hAnsi="Times New Roman"/>
                <w:sz w:val="24"/>
                <w:szCs w:val="24"/>
              </w:rPr>
            </w:rPrChange>
          </w:rPr>
          <w:delText>19</w:delText>
        </w:r>
        <w:r w:rsidRPr="00D80583" w:rsidDel="003271B6">
          <w:rPr>
            <w:rStyle w:val="13"/>
            <w:rFonts w:ascii="黑体" w:eastAsia="黑体" w:hAnsi="黑体"/>
            <w:b/>
            <w:sz w:val="36"/>
            <w:szCs w:val="36"/>
            <w:rPrChange w:id="1289" w:author="Tu Tu" w:date="2023-05-03T19:25:00Z">
              <w:rPr>
                <w:rStyle w:val="13"/>
                <w:rFonts w:ascii="宋体" w:eastAsia="宋体" w:hAnsi="宋体"/>
                <w:sz w:val="24"/>
                <w:szCs w:val="24"/>
              </w:rPr>
            </w:rPrChange>
          </w:rPr>
          <w:delText>]</w:delText>
        </w:r>
        <w:r w:rsidRPr="00D80583" w:rsidDel="003271B6">
          <w:rPr>
            <w:rStyle w:val="13"/>
            <w:rFonts w:ascii="Calibri" w:eastAsia="黑体" w:hAnsi="Calibri" w:cs="Calibri"/>
            <w:b/>
            <w:sz w:val="36"/>
            <w:szCs w:val="36"/>
            <w:rPrChange w:id="1290" w:author="Tu Tu" w:date="2023-05-03T19:25:00Z">
              <w:rPr>
                <w:rStyle w:val="13"/>
                <w:rFonts w:ascii="Times New Roman" w:eastAsia="宋体" w:hAnsi="Times New Roman" w:cs="Cambria"/>
                <w:sz w:val="24"/>
                <w:szCs w:val="24"/>
              </w:rPr>
            </w:rPrChange>
          </w:rPr>
          <w:delText>Č</w:delText>
        </w:r>
        <w:r w:rsidRPr="00D80583" w:rsidDel="003271B6">
          <w:rPr>
            <w:rStyle w:val="13"/>
            <w:rFonts w:ascii="黑体" w:eastAsia="黑体" w:hAnsi="黑体"/>
            <w:b/>
            <w:sz w:val="36"/>
            <w:szCs w:val="36"/>
            <w:rPrChange w:id="1291" w:author="Tu Tu" w:date="2023-05-03T19:25:00Z">
              <w:rPr>
                <w:rStyle w:val="13"/>
                <w:rFonts w:ascii="Times New Roman" w:eastAsia="宋体" w:hAnsi="Times New Roman"/>
                <w:sz w:val="24"/>
                <w:szCs w:val="24"/>
              </w:rPr>
            </w:rPrChange>
          </w:rPr>
          <w:delText>ierna</w:delText>
        </w:r>
        <w:r w:rsidRPr="00D80583" w:rsidDel="003271B6">
          <w:rPr>
            <w:rStyle w:val="13"/>
            <w:rFonts w:ascii="黑体" w:eastAsia="黑体" w:hAnsi="黑体"/>
            <w:b/>
            <w:sz w:val="36"/>
            <w:szCs w:val="36"/>
            <w:rPrChange w:id="129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293" w:author="Tu Tu" w:date="2023-05-03T19:25:00Z">
              <w:rPr>
                <w:rStyle w:val="13"/>
                <w:rFonts w:ascii="Times New Roman" w:eastAsia="宋体" w:hAnsi="Times New Roman"/>
                <w:sz w:val="24"/>
                <w:szCs w:val="24"/>
              </w:rPr>
            </w:rPrChange>
          </w:rPr>
          <w:delText>Helena</w:delText>
        </w:r>
        <w:r w:rsidRPr="00D80583" w:rsidDel="003271B6">
          <w:rPr>
            <w:rStyle w:val="13"/>
            <w:rFonts w:ascii="黑体" w:eastAsia="黑体" w:hAnsi="黑体"/>
            <w:b/>
            <w:sz w:val="36"/>
            <w:szCs w:val="36"/>
            <w:rPrChange w:id="129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295" w:author="Tu Tu" w:date="2023-05-03T19:25:00Z">
              <w:rPr>
                <w:rStyle w:val="13"/>
                <w:rFonts w:ascii="Times New Roman" w:eastAsia="宋体" w:hAnsi="Times New Roman"/>
                <w:sz w:val="24"/>
                <w:szCs w:val="24"/>
              </w:rPr>
            </w:rPrChange>
          </w:rPr>
          <w:delText>and</w:delText>
        </w:r>
        <w:r w:rsidRPr="00D80583" w:rsidDel="003271B6">
          <w:rPr>
            <w:rStyle w:val="13"/>
            <w:rFonts w:ascii="黑体" w:eastAsia="黑体" w:hAnsi="黑体"/>
            <w:b/>
            <w:sz w:val="36"/>
            <w:szCs w:val="36"/>
            <w:rPrChange w:id="1296"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297" w:author="Tu Tu" w:date="2023-05-03T19:25:00Z">
              <w:rPr>
                <w:rStyle w:val="13"/>
                <w:rFonts w:ascii="Times New Roman" w:eastAsia="宋体" w:hAnsi="Times New Roman"/>
                <w:sz w:val="24"/>
                <w:szCs w:val="24"/>
              </w:rPr>
            </w:rPrChange>
          </w:rPr>
          <w:delText>Sujová</w:delText>
        </w:r>
        <w:r w:rsidRPr="00D80583" w:rsidDel="003271B6">
          <w:rPr>
            <w:rStyle w:val="13"/>
            <w:rFonts w:ascii="黑体" w:eastAsia="黑体" w:hAnsi="黑体"/>
            <w:b/>
            <w:sz w:val="36"/>
            <w:szCs w:val="36"/>
            <w:rPrChange w:id="1298"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299" w:author="Tu Tu" w:date="2023-05-03T19:25:00Z">
              <w:rPr>
                <w:rStyle w:val="13"/>
                <w:rFonts w:ascii="Times New Roman" w:eastAsia="宋体" w:hAnsi="Times New Roman"/>
                <w:sz w:val="24"/>
                <w:szCs w:val="24"/>
              </w:rPr>
            </w:rPrChange>
          </w:rPr>
          <w:delText>Erika</w:delText>
        </w:r>
        <w:r w:rsidRPr="00D80583" w:rsidDel="003271B6">
          <w:rPr>
            <w:rStyle w:val="13"/>
            <w:rFonts w:ascii="黑体" w:eastAsia="黑体" w:hAnsi="黑体"/>
            <w:b/>
            <w:sz w:val="36"/>
            <w:szCs w:val="36"/>
            <w:rPrChange w:id="1300"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01" w:author="Tu Tu" w:date="2023-05-03T19:25:00Z">
              <w:rPr>
                <w:rStyle w:val="13"/>
                <w:rFonts w:ascii="Times New Roman" w:eastAsia="宋体" w:hAnsi="Times New Roman"/>
                <w:sz w:val="24"/>
                <w:szCs w:val="24"/>
              </w:rPr>
            </w:rPrChange>
          </w:rPr>
          <w:delText>Differentiated</w:delText>
        </w:r>
        <w:r w:rsidRPr="00D80583" w:rsidDel="003271B6">
          <w:rPr>
            <w:rStyle w:val="13"/>
            <w:rFonts w:ascii="黑体" w:eastAsia="黑体" w:hAnsi="黑体"/>
            <w:b/>
            <w:sz w:val="36"/>
            <w:szCs w:val="36"/>
            <w:rPrChange w:id="130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03" w:author="Tu Tu" w:date="2023-05-03T19:25:00Z">
              <w:rPr>
                <w:rStyle w:val="13"/>
                <w:rFonts w:ascii="Times New Roman" w:eastAsia="宋体" w:hAnsi="Times New Roman"/>
                <w:sz w:val="24"/>
                <w:szCs w:val="24"/>
              </w:rPr>
            </w:rPrChange>
          </w:rPr>
          <w:delText>Customer</w:delText>
        </w:r>
        <w:r w:rsidRPr="00D80583" w:rsidDel="003271B6">
          <w:rPr>
            <w:rStyle w:val="13"/>
            <w:rFonts w:ascii="黑体" w:eastAsia="黑体" w:hAnsi="黑体"/>
            <w:b/>
            <w:sz w:val="36"/>
            <w:szCs w:val="36"/>
            <w:rPrChange w:id="130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05" w:author="Tu Tu" w:date="2023-05-03T19:25:00Z">
              <w:rPr>
                <w:rStyle w:val="13"/>
                <w:rFonts w:ascii="Times New Roman" w:eastAsia="宋体" w:hAnsi="Times New Roman"/>
                <w:sz w:val="24"/>
                <w:szCs w:val="24"/>
              </w:rPr>
            </w:rPrChange>
          </w:rPr>
          <w:delText>Relationship</w:delText>
        </w:r>
        <w:r w:rsidRPr="00D80583" w:rsidDel="003271B6">
          <w:rPr>
            <w:rStyle w:val="13"/>
            <w:rFonts w:ascii="黑体" w:eastAsia="黑体" w:hAnsi="黑体"/>
            <w:b/>
            <w:sz w:val="36"/>
            <w:szCs w:val="36"/>
            <w:rPrChange w:id="1306"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07" w:author="Tu Tu" w:date="2023-05-03T19:25:00Z">
              <w:rPr>
                <w:rStyle w:val="13"/>
                <w:rFonts w:ascii="Times New Roman" w:eastAsia="宋体" w:hAnsi="Times New Roman"/>
                <w:sz w:val="24"/>
                <w:szCs w:val="24"/>
              </w:rPr>
            </w:rPrChange>
          </w:rPr>
          <w:delText>Management</w:delText>
        </w:r>
        <w:r w:rsidRPr="00D80583" w:rsidDel="003271B6">
          <w:rPr>
            <w:rStyle w:val="13"/>
            <w:rFonts w:ascii="黑体" w:eastAsia="黑体" w:hAnsi="黑体"/>
            <w:b/>
            <w:sz w:val="36"/>
            <w:szCs w:val="36"/>
            <w:rPrChange w:id="1308" w:author="Tu Tu" w:date="2023-05-03T19:25:00Z">
              <w:rPr>
                <w:rStyle w:val="13"/>
                <w:rFonts w:ascii="宋体" w:eastAsia="宋体" w:hAnsi="宋体"/>
                <w:sz w:val="24"/>
                <w:szCs w:val="24"/>
              </w:rPr>
            </w:rPrChange>
          </w:rPr>
          <w:delText xml:space="preserve"> – </w:delText>
        </w:r>
        <w:r w:rsidRPr="00D80583" w:rsidDel="003271B6">
          <w:rPr>
            <w:rStyle w:val="13"/>
            <w:rFonts w:ascii="黑体" w:eastAsia="黑体" w:hAnsi="黑体"/>
            <w:b/>
            <w:sz w:val="36"/>
            <w:szCs w:val="36"/>
            <w:rPrChange w:id="1309" w:author="Tu Tu" w:date="2023-05-03T19:25:00Z">
              <w:rPr>
                <w:rStyle w:val="13"/>
                <w:rFonts w:ascii="Times New Roman" w:eastAsia="宋体" w:hAnsi="Times New Roman"/>
                <w:sz w:val="24"/>
                <w:szCs w:val="24"/>
              </w:rPr>
            </w:rPrChange>
          </w:rPr>
          <w:delText>A</w:delText>
        </w:r>
        <w:r w:rsidRPr="00D80583" w:rsidDel="003271B6">
          <w:rPr>
            <w:rStyle w:val="13"/>
            <w:rFonts w:ascii="黑体" w:eastAsia="黑体" w:hAnsi="黑体"/>
            <w:b/>
            <w:sz w:val="36"/>
            <w:szCs w:val="36"/>
            <w:rPrChange w:id="1310"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11" w:author="Tu Tu" w:date="2023-05-03T19:25:00Z">
              <w:rPr>
                <w:rStyle w:val="13"/>
                <w:rFonts w:ascii="Times New Roman" w:eastAsia="宋体" w:hAnsi="Times New Roman"/>
                <w:sz w:val="24"/>
                <w:szCs w:val="24"/>
              </w:rPr>
            </w:rPrChange>
          </w:rPr>
          <w:delText>Tool</w:delText>
        </w:r>
        <w:r w:rsidRPr="00D80583" w:rsidDel="003271B6">
          <w:rPr>
            <w:rStyle w:val="13"/>
            <w:rFonts w:ascii="黑体" w:eastAsia="黑体" w:hAnsi="黑体"/>
            <w:b/>
            <w:sz w:val="36"/>
            <w:szCs w:val="36"/>
            <w:rPrChange w:id="131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13" w:author="Tu Tu" w:date="2023-05-03T19:25:00Z">
              <w:rPr>
                <w:rStyle w:val="13"/>
                <w:rFonts w:ascii="Times New Roman" w:eastAsia="宋体" w:hAnsi="Times New Roman"/>
                <w:sz w:val="24"/>
                <w:szCs w:val="24"/>
              </w:rPr>
            </w:rPrChange>
          </w:rPr>
          <w:delText>for</w:delText>
        </w:r>
        <w:r w:rsidRPr="00D80583" w:rsidDel="003271B6">
          <w:rPr>
            <w:rStyle w:val="13"/>
            <w:rFonts w:ascii="黑体" w:eastAsia="黑体" w:hAnsi="黑体"/>
            <w:b/>
            <w:sz w:val="36"/>
            <w:szCs w:val="36"/>
            <w:rPrChange w:id="131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15" w:author="Tu Tu" w:date="2023-05-03T19:25:00Z">
              <w:rPr>
                <w:rStyle w:val="13"/>
                <w:rFonts w:ascii="Times New Roman" w:eastAsia="宋体" w:hAnsi="Times New Roman"/>
                <w:sz w:val="24"/>
                <w:szCs w:val="24"/>
              </w:rPr>
            </w:rPrChange>
          </w:rPr>
          <w:delText>Increasing</w:delText>
        </w:r>
        <w:r w:rsidRPr="00D80583" w:rsidDel="003271B6">
          <w:rPr>
            <w:rStyle w:val="13"/>
            <w:rFonts w:ascii="黑体" w:eastAsia="黑体" w:hAnsi="黑体"/>
            <w:b/>
            <w:sz w:val="36"/>
            <w:szCs w:val="36"/>
            <w:rPrChange w:id="1316"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17" w:author="Tu Tu" w:date="2023-05-03T19:25:00Z">
              <w:rPr>
                <w:rStyle w:val="13"/>
                <w:rFonts w:ascii="Times New Roman" w:eastAsia="宋体" w:hAnsi="Times New Roman"/>
                <w:sz w:val="24"/>
                <w:szCs w:val="24"/>
              </w:rPr>
            </w:rPrChange>
          </w:rPr>
          <w:delText>Enterprise</w:delText>
        </w:r>
        <w:r w:rsidRPr="00D80583" w:rsidDel="003271B6">
          <w:rPr>
            <w:rStyle w:val="13"/>
            <w:rFonts w:ascii="黑体" w:eastAsia="黑体" w:hAnsi="黑体"/>
            <w:b/>
            <w:sz w:val="36"/>
            <w:szCs w:val="36"/>
            <w:rPrChange w:id="1318"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19" w:author="Tu Tu" w:date="2023-05-03T19:25:00Z">
              <w:rPr>
                <w:rStyle w:val="13"/>
                <w:rFonts w:ascii="Times New Roman" w:eastAsia="宋体" w:hAnsi="Times New Roman"/>
                <w:sz w:val="24"/>
                <w:szCs w:val="24"/>
              </w:rPr>
            </w:rPrChange>
          </w:rPr>
          <w:delText>Competitiveness</w:delText>
        </w:r>
        <w:r w:rsidRPr="00D80583" w:rsidDel="003271B6">
          <w:rPr>
            <w:rStyle w:val="13"/>
            <w:rFonts w:ascii="黑体" w:eastAsia="黑体" w:hAnsi="黑体"/>
            <w:b/>
            <w:sz w:val="36"/>
            <w:szCs w:val="36"/>
            <w:rPrChange w:id="1320"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321" w:author="Tu Tu" w:date="2023-05-03T19:25:00Z">
              <w:rPr>
                <w:rStyle w:val="13"/>
                <w:rFonts w:ascii="Times New Roman" w:eastAsia="宋体" w:hAnsi="Times New Roman"/>
                <w:sz w:val="24"/>
                <w:szCs w:val="24"/>
              </w:rPr>
            </w:rPrChange>
          </w:rPr>
          <w:delText>J</w:delText>
        </w:r>
        <w:r w:rsidRPr="00D80583" w:rsidDel="003271B6">
          <w:rPr>
            <w:rStyle w:val="13"/>
            <w:rFonts w:ascii="黑体" w:eastAsia="黑体" w:hAnsi="黑体"/>
            <w:b/>
            <w:sz w:val="36"/>
            <w:szCs w:val="36"/>
            <w:rPrChange w:id="132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23" w:author="Tu Tu" w:date="2023-05-03T19:25:00Z">
              <w:rPr>
                <w:rStyle w:val="13"/>
                <w:rFonts w:ascii="Times New Roman" w:eastAsia="宋体" w:hAnsi="Times New Roman"/>
                <w:sz w:val="24"/>
                <w:szCs w:val="24"/>
              </w:rPr>
            </w:rPrChange>
          </w:rPr>
          <w:delText>Management</w:delText>
        </w:r>
        <w:r w:rsidRPr="00D80583" w:rsidDel="003271B6">
          <w:rPr>
            <w:rStyle w:val="13"/>
            <w:rFonts w:ascii="黑体" w:eastAsia="黑体" w:hAnsi="黑体"/>
            <w:b/>
            <w:sz w:val="36"/>
            <w:szCs w:val="36"/>
            <w:rPrChange w:id="132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25" w:author="Tu Tu" w:date="2023-05-03T19:25:00Z">
              <w:rPr>
                <w:rStyle w:val="13"/>
                <w:rFonts w:ascii="Times New Roman" w:eastAsia="宋体" w:hAnsi="Times New Roman"/>
                <w:sz w:val="24"/>
                <w:szCs w:val="24"/>
              </w:rPr>
            </w:rPrChange>
          </w:rPr>
          <w:delText>Systems</w:delText>
        </w:r>
        <w:r w:rsidRPr="00D80583" w:rsidDel="003271B6">
          <w:rPr>
            <w:rStyle w:val="13"/>
            <w:rFonts w:ascii="黑体" w:eastAsia="黑体" w:hAnsi="黑体"/>
            <w:b/>
            <w:sz w:val="36"/>
            <w:szCs w:val="36"/>
            <w:rPrChange w:id="1326"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27" w:author="Tu Tu" w:date="2023-05-03T19:25:00Z">
              <w:rPr>
                <w:rStyle w:val="13"/>
                <w:rFonts w:ascii="Times New Roman" w:eastAsia="宋体" w:hAnsi="Times New Roman"/>
                <w:sz w:val="24"/>
                <w:szCs w:val="24"/>
              </w:rPr>
            </w:rPrChange>
          </w:rPr>
          <w:delText>in</w:delText>
        </w:r>
        <w:r w:rsidRPr="00D80583" w:rsidDel="003271B6">
          <w:rPr>
            <w:rStyle w:val="13"/>
            <w:rFonts w:ascii="黑体" w:eastAsia="黑体" w:hAnsi="黑体"/>
            <w:b/>
            <w:sz w:val="36"/>
            <w:szCs w:val="36"/>
            <w:rPrChange w:id="1328"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29" w:author="Tu Tu" w:date="2023-05-03T19:25:00Z">
              <w:rPr>
                <w:rStyle w:val="13"/>
                <w:rFonts w:ascii="Times New Roman" w:eastAsia="宋体" w:hAnsi="Times New Roman"/>
                <w:sz w:val="24"/>
                <w:szCs w:val="24"/>
              </w:rPr>
            </w:rPrChange>
          </w:rPr>
          <w:delText>Production</w:delText>
        </w:r>
        <w:r w:rsidRPr="00D80583" w:rsidDel="003271B6">
          <w:rPr>
            <w:rStyle w:val="13"/>
            <w:rFonts w:ascii="黑体" w:eastAsia="黑体" w:hAnsi="黑体"/>
            <w:b/>
            <w:sz w:val="36"/>
            <w:szCs w:val="36"/>
            <w:rPrChange w:id="1330"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31" w:author="Tu Tu" w:date="2023-05-03T19:25:00Z">
              <w:rPr>
                <w:rStyle w:val="13"/>
                <w:rFonts w:ascii="Times New Roman" w:eastAsia="宋体" w:hAnsi="Times New Roman"/>
                <w:sz w:val="24"/>
                <w:szCs w:val="24"/>
              </w:rPr>
            </w:rPrChange>
          </w:rPr>
          <w:delText>Engineering</w:delText>
        </w:r>
        <w:r w:rsidRPr="00D80583" w:rsidDel="003271B6">
          <w:rPr>
            <w:rStyle w:val="13"/>
            <w:rFonts w:ascii="黑体" w:eastAsia="黑体" w:hAnsi="黑体"/>
            <w:b/>
            <w:sz w:val="36"/>
            <w:szCs w:val="36"/>
            <w:rPrChange w:id="133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33" w:author="Tu Tu" w:date="2023-05-03T19:25:00Z">
              <w:rPr>
                <w:rStyle w:val="13"/>
                <w:rFonts w:ascii="Times New Roman" w:eastAsia="宋体" w:hAnsi="Times New Roman"/>
                <w:sz w:val="24"/>
                <w:szCs w:val="24"/>
              </w:rPr>
            </w:rPrChange>
          </w:rPr>
          <w:delText>2022</w:delText>
        </w:r>
        <w:r w:rsidRPr="00D80583" w:rsidDel="003271B6">
          <w:rPr>
            <w:rStyle w:val="13"/>
            <w:rFonts w:ascii="黑体" w:eastAsia="黑体" w:hAnsi="黑体"/>
            <w:b/>
            <w:sz w:val="36"/>
            <w:szCs w:val="36"/>
            <w:rPrChange w:id="133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35" w:author="Tu Tu" w:date="2023-05-03T19:25:00Z">
              <w:rPr>
                <w:rStyle w:val="13"/>
                <w:rFonts w:ascii="Times New Roman" w:eastAsia="宋体" w:hAnsi="Times New Roman"/>
                <w:sz w:val="24"/>
                <w:szCs w:val="24"/>
              </w:rPr>
            </w:rPrChange>
          </w:rPr>
          <w:delText>30</w:delText>
        </w:r>
        <w:r w:rsidRPr="00D80583" w:rsidDel="003271B6">
          <w:rPr>
            <w:rStyle w:val="13"/>
            <w:rFonts w:ascii="黑体" w:eastAsia="黑体" w:hAnsi="黑体"/>
            <w:b/>
            <w:sz w:val="36"/>
            <w:szCs w:val="36"/>
            <w:rPrChange w:id="1336"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337" w:author="Tu Tu" w:date="2023-05-03T19:25:00Z">
              <w:rPr>
                <w:rStyle w:val="13"/>
                <w:rFonts w:ascii="Times New Roman" w:eastAsia="宋体" w:hAnsi="Times New Roman"/>
                <w:sz w:val="24"/>
                <w:szCs w:val="24"/>
              </w:rPr>
            </w:rPrChange>
          </w:rPr>
          <w:delText>2</w:delText>
        </w:r>
        <w:r w:rsidRPr="00D80583" w:rsidDel="003271B6">
          <w:rPr>
            <w:rStyle w:val="13"/>
            <w:rFonts w:ascii="黑体" w:eastAsia="黑体" w:hAnsi="黑体"/>
            <w:b/>
            <w:sz w:val="36"/>
            <w:szCs w:val="36"/>
            <w:rPrChange w:id="1338" w:author="Tu Tu" w:date="2023-05-03T19:25:00Z">
              <w:rPr>
                <w:rStyle w:val="13"/>
                <w:rFonts w:ascii="宋体" w:eastAsia="宋体" w:hAnsi="宋体"/>
                <w:sz w:val="24"/>
                <w:szCs w:val="24"/>
              </w:rPr>
            </w:rPrChange>
          </w:rPr>
          <w:delText xml:space="preserve">) : </w:delText>
        </w:r>
        <w:r w:rsidRPr="00D80583" w:rsidDel="003271B6">
          <w:rPr>
            <w:rStyle w:val="13"/>
            <w:rFonts w:ascii="黑体" w:eastAsia="黑体" w:hAnsi="黑体"/>
            <w:b/>
            <w:sz w:val="36"/>
            <w:szCs w:val="36"/>
            <w:rPrChange w:id="1339" w:author="Tu Tu" w:date="2023-05-03T19:25:00Z">
              <w:rPr>
                <w:rStyle w:val="13"/>
                <w:rFonts w:ascii="Times New Roman" w:eastAsia="宋体" w:hAnsi="Times New Roman"/>
                <w:sz w:val="24"/>
                <w:szCs w:val="24"/>
              </w:rPr>
            </w:rPrChange>
          </w:rPr>
          <w:delText>163</w:delText>
        </w:r>
        <w:r w:rsidRPr="00D80583" w:rsidDel="003271B6">
          <w:rPr>
            <w:rStyle w:val="13"/>
            <w:rFonts w:ascii="黑体" w:eastAsia="黑体" w:hAnsi="黑体"/>
            <w:b/>
            <w:sz w:val="36"/>
            <w:szCs w:val="36"/>
            <w:rPrChange w:id="1340"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341" w:author="Tu Tu" w:date="2023-05-03T19:25:00Z">
              <w:rPr>
                <w:rStyle w:val="13"/>
                <w:rFonts w:ascii="Times New Roman" w:eastAsia="宋体" w:hAnsi="Times New Roman"/>
                <w:sz w:val="24"/>
                <w:szCs w:val="24"/>
              </w:rPr>
            </w:rPrChange>
          </w:rPr>
          <w:delText>171</w:delText>
        </w:r>
        <w:r w:rsidRPr="00D80583" w:rsidDel="003271B6">
          <w:rPr>
            <w:rStyle w:val="13"/>
            <w:rFonts w:ascii="黑体" w:eastAsia="黑体" w:hAnsi="黑体"/>
            <w:b/>
            <w:sz w:val="36"/>
            <w:szCs w:val="36"/>
            <w:rPrChange w:id="1342" w:author="Tu Tu" w:date="2023-05-03T19:25:00Z">
              <w:rPr>
                <w:rStyle w:val="13"/>
                <w:rFonts w:ascii="宋体" w:eastAsia="宋体" w:hAnsi="宋体"/>
                <w:sz w:val="24"/>
                <w:szCs w:val="24"/>
              </w:rPr>
            </w:rPrChange>
          </w:rPr>
          <w:delText>.</w:delText>
        </w:r>
      </w:del>
    </w:p>
    <w:p w14:paraId="05A5D729" w14:textId="0E53607D" w:rsidR="00F46DCF" w:rsidRPr="00D80583" w:rsidDel="003271B6" w:rsidRDefault="00F46DCF" w:rsidP="004E17E3">
      <w:pPr>
        <w:spacing w:line="360" w:lineRule="auto"/>
        <w:rPr>
          <w:del w:id="1343" w:author="Tu Tu" w:date="2023-05-03T18:57:00Z"/>
          <w:rFonts w:ascii="黑体" w:eastAsia="黑体" w:hAnsi="黑体"/>
          <w:b/>
          <w:sz w:val="36"/>
          <w:szCs w:val="36"/>
          <w:rPrChange w:id="1344" w:author="Tu Tu" w:date="2023-05-03T19:25:00Z">
            <w:rPr>
              <w:del w:id="1345" w:author="Tu Tu" w:date="2023-05-03T18:57:00Z"/>
              <w:rFonts w:ascii="宋体" w:eastAsia="宋体" w:hAnsi="宋体"/>
              <w:bCs/>
              <w:sz w:val="24"/>
              <w:szCs w:val="24"/>
            </w:rPr>
          </w:rPrChange>
        </w:rPr>
      </w:pPr>
      <w:del w:id="1346" w:author="Tu Tu" w:date="2023-05-03T18:57:00Z">
        <w:r w:rsidRPr="00D80583" w:rsidDel="003271B6">
          <w:rPr>
            <w:rStyle w:val="13"/>
            <w:rFonts w:ascii="黑体" w:eastAsia="黑体" w:hAnsi="黑体"/>
            <w:b/>
            <w:sz w:val="36"/>
            <w:szCs w:val="36"/>
            <w:rPrChange w:id="1347"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348" w:author="Tu Tu" w:date="2023-05-03T19:25:00Z">
              <w:rPr>
                <w:rStyle w:val="13"/>
                <w:rFonts w:ascii="Times New Roman" w:eastAsia="宋体" w:hAnsi="Times New Roman"/>
                <w:sz w:val="24"/>
                <w:szCs w:val="24"/>
              </w:rPr>
            </w:rPrChange>
          </w:rPr>
          <w:delText>20</w:delText>
        </w:r>
        <w:r w:rsidRPr="00D80583" w:rsidDel="003271B6">
          <w:rPr>
            <w:rStyle w:val="13"/>
            <w:rFonts w:ascii="黑体" w:eastAsia="黑体" w:hAnsi="黑体"/>
            <w:b/>
            <w:sz w:val="36"/>
            <w:szCs w:val="36"/>
            <w:rPrChange w:id="1349"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350" w:author="Tu Tu" w:date="2023-05-03T19:25:00Z">
              <w:rPr>
                <w:rStyle w:val="13"/>
                <w:rFonts w:ascii="Times New Roman" w:eastAsia="宋体" w:hAnsi="Times New Roman"/>
                <w:sz w:val="24"/>
                <w:szCs w:val="24"/>
              </w:rPr>
            </w:rPrChange>
          </w:rPr>
          <w:delText>Yaxu</w:delText>
        </w:r>
        <w:r w:rsidRPr="00D80583" w:rsidDel="003271B6">
          <w:rPr>
            <w:rStyle w:val="13"/>
            <w:rFonts w:ascii="黑体" w:eastAsia="黑体" w:hAnsi="黑体"/>
            <w:b/>
            <w:sz w:val="36"/>
            <w:szCs w:val="36"/>
            <w:rPrChange w:id="1351"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52" w:author="Tu Tu" w:date="2023-05-03T19:25:00Z">
              <w:rPr>
                <w:rStyle w:val="13"/>
                <w:rFonts w:ascii="Times New Roman" w:eastAsia="宋体" w:hAnsi="Times New Roman"/>
                <w:sz w:val="24"/>
                <w:szCs w:val="24"/>
              </w:rPr>
            </w:rPrChange>
          </w:rPr>
          <w:delText>Yang</w:delText>
        </w:r>
        <w:r w:rsidRPr="00D80583" w:rsidDel="003271B6">
          <w:rPr>
            <w:rStyle w:val="13"/>
            <w:rFonts w:ascii="黑体" w:eastAsia="黑体" w:hAnsi="黑体"/>
            <w:b/>
            <w:sz w:val="36"/>
            <w:szCs w:val="36"/>
            <w:rPrChange w:id="1353"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54" w:author="Tu Tu" w:date="2023-05-03T19:25:00Z">
              <w:rPr>
                <w:rStyle w:val="13"/>
                <w:rFonts w:ascii="Times New Roman" w:eastAsia="宋体" w:hAnsi="Times New Roman"/>
                <w:sz w:val="24"/>
                <w:szCs w:val="24"/>
              </w:rPr>
            </w:rPrChange>
          </w:rPr>
          <w:delText>and</w:delText>
        </w:r>
        <w:r w:rsidRPr="00D80583" w:rsidDel="003271B6">
          <w:rPr>
            <w:rStyle w:val="13"/>
            <w:rFonts w:ascii="黑体" w:eastAsia="黑体" w:hAnsi="黑体"/>
            <w:b/>
            <w:sz w:val="36"/>
            <w:szCs w:val="36"/>
            <w:rPrChange w:id="1355"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56" w:author="Tu Tu" w:date="2023-05-03T19:25:00Z">
              <w:rPr>
                <w:rStyle w:val="13"/>
                <w:rFonts w:ascii="Times New Roman" w:eastAsia="宋体" w:hAnsi="Times New Roman"/>
                <w:sz w:val="24"/>
                <w:szCs w:val="24"/>
              </w:rPr>
            </w:rPrChange>
          </w:rPr>
          <w:delText>Ramachandran</w:delText>
        </w:r>
        <w:r w:rsidRPr="00D80583" w:rsidDel="003271B6">
          <w:rPr>
            <w:rStyle w:val="13"/>
            <w:rFonts w:ascii="黑体" w:eastAsia="黑体" w:hAnsi="黑体"/>
            <w:b/>
            <w:sz w:val="36"/>
            <w:szCs w:val="36"/>
            <w:rPrChange w:id="1357"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58" w:author="Tu Tu" w:date="2023-05-03T19:25:00Z">
              <w:rPr>
                <w:rStyle w:val="13"/>
                <w:rFonts w:ascii="Times New Roman" w:eastAsia="宋体" w:hAnsi="Times New Roman"/>
                <w:sz w:val="24"/>
                <w:szCs w:val="24"/>
              </w:rPr>
            </w:rPrChange>
          </w:rPr>
          <w:delText>Varatharajan</w:delText>
        </w:r>
        <w:r w:rsidRPr="00D80583" w:rsidDel="003271B6">
          <w:rPr>
            <w:rStyle w:val="13"/>
            <w:rFonts w:ascii="黑体" w:eastAsia="黑体" w:hAnsi="黑体"/>
            <w:b/>
            <w:sz w:val="36"/>
            <w:szCs w:val="36"/>
            <w:rPrChange w:id="1359"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60" w:author="Tu Tu" w:date="2023-05-03T19:25:00Z">
              <w:rPr>
                <w:rStyle w:val="13"/>
                <w:rFonts w:ascii="Times New Roman" w:eastAsia="宋体" w:hAnsi="Times New Roman"/>
                <w:sz w:val="24"/>
                <w:szCs w:val="24"/>
              </w:rPr>
            </w:rPrChange>
          </w:rPr>
          <w:delText>Comprehensive</w:delText>
        </w:r>
        <w:r w:rsidRPr="00D80583" w:rsidDel="003271B6">
          <w:rPr>
            <w:rStyle w:val="13"/>
            <w:rFonts w:ascii="黑体" w:eastAsia="黑体" w:hAnsi="黑体"/>
            <w:b/>
            <w:sz w:val="36"/>
            <w:szCs w:val="36"/>
            <w:rPrChange w:id="1361"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62" w:author="Tu Tu" w:date="2023-05-03T19:25:00Z">
              <w:rPr>
                <w:rStyle w:val="13"/>
                <w:rFonts w:ascii="Times New Roman" w:eastAsia="宋体" w:hAnsi="Times New Roman"/>
                <w:sz w:val="24"/>
                <w:szCs w:val="24"/>
              </w:rPr>
            </w:rPrChange>
          </w:rPr>
          <w:delText>evaluation</w:delText>
        </w:r>
        <w:r w:rsidRPr="00D80583" w:rsidDel="003271B6">
          <w:rPr>
            <w:rStyle w:val="13"/>
            <w:rFonts w:ascii="黑体" w:eastAsia="黑体" w:hAnsi="黑体"/>
            <w:b/>
            <w:sz w:val="36"/>
            <w:szCs w:val="36"/>
            <w:rPrChange w:id="1363"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64" w:author="Tu Tu" w:date="2023-05-03T19:25:00Z">
              <w:rPr>
                <w:rStyle w:val="13"/>
                <w:rFonts w:ascii="Times New Roman" w:eastAsia="宋体" w:hAnsi="Times New Roman"/>
                <w:sz w:val="24"/>
                <w:szCs w:val="24"/>
              </w:rPr>
            </w:rPrChange>
          </w:rPr>
          <w:delText>of</w:delText>
        </w:r>
        <w:r w:rsidRPr="00D80583" w:rsidDel="003271B6">
          <w:rPr>
            <w:rStyle w:val="13"/>
            <w:rFonts w:ascii="黑体" w:eastAsia="黑体" w:hAnsi="黑体"/>
            <w:b/>
            <w:sz w:val="36"/>
            <w:szCs w:val="36"/>
            <w:rPrChange w:id="1365"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66" w:author="Tu Tu" w:date="2023-05-03T19:25:00Z">
              <w:rPr>
                <w:rStyle w:val="13"/>
                <w:rFonts w:ascii="Times New Roman" w:eastAsia="宋体" w:hAnsi="Times New Roman"/>
                <w:sz w:val="24"/>
                <w:szCs w:val="24"/>
              </w:rPr>
            </w:rPrChange>
          </w:rPr>
          <w:delText>logistics</w:delText>
        </w:r>
        <w:r w:rsidRPr="00D80583" w:rsidDel="003271B6">
          <w:rPr>
            <w:rStyle w:val="13"/>
            <w:rFonts w:ascii="黑体" w:eastAsia="黑体" w:hAnsi="黑体"/>
            <w:b/>
            <w:sz w:val="36"/>
            <w:szCs w:val="36"/>
            <w:rPrChange w:id="1367"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68" w:author="Tu Tu" w:date="2023-05-03T19:25:00Z">
              <w:rPr>
                <w:rStyle w:val="13"/>
                <w:rFonts w:ascii="Times New Roman" w:eastAsia="宋体" w:hAnsi="Times New Roman"/>
                <w:sz w:val="24"/>
                <w:szCs w:val="24"/>
              </w:rPr>
            </w:rPrChange>
          </w:rPr>
          <w:delText>enterprise</w:delText>
        </w:r>
        <w:r w:rsidRPr="00D80583" w:rsidDel="003271B6">
          <w:rPr>
            <w:rStyle w:val="13"/>
            <w:rFonts w:ascii="黑体" w:eastAsia="黑体" w:hAnsi="黑体"/>
            <w:b/>
            <w:sz w:val="36"/>
            <w:szCs w:val="36"/>
            <w:rPrChange w:id="1369"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70" w:author="Tu Tu" w:date="2023-05-03T19:25:00Z">
              <w:rPr>
                <w:rStyle w:val="13"/>
                <w:rFonts w:ascii="Times New Roman" w:eastAsia="宋体" w:hAnsi="Times New Roman"/>
                <w:sz w:val="24"/>
                <w:szCs w:val="24"/>
              </w:rPr>
            </w:rPrChange>
          </w:rPr>
          <w:delText>competitiveness</w:delText>
        </w:r>
        <w:r w:rsidRPr="00D80583" w:rsidDel="003271B6">
          <w:rPr>
            <w:rStyle w:val="13"/>
            <w:rFonts w:ascii="黑体" w:eastAsia="黑体" w:hAnsi="黑体"/>
            <w:b/>
            <w:sz w:val="36"/>
            <w:szCs w:val="36"/>
            <w:rPrChange w:id="1371"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72" w:author="Tu Tu" w:date="2023-05-03T19:25:00Z">
              <w:rPr>
                <w:rStyle w:val="13"/>
                <w:rFonts w:ascii="Times New Roman" w:eastAsia="宋体" w:hAnsi="Times New Roman"/>
                <w:sz w:val="24"/>
                <w:szCs w:val="24"/>
              </w:rPr>
            </w:rPrChange>
          </w:rPr>
          <w:delText>based</w:delText>
        </w:r>
        <w:r w:rsidRPr="00D80583" w:rsidDel="003271B6">
          <w:rPr>
            <w:rStyle w:val="13"/>
            <w:rFonts w:ascii="黑体" w:eastAsia="黑体" w:hAnsi="黑体"/>
            <w:b/>
            <w:sz w:val="36"/>
            <w:szCs w:val="36"/>
            <w:rPrChange w:id="1373"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74" w:author="Tu Tu" w:date="2023-05-03T19:25:00Z">
              <w:rPr>
                <w:rStyle w:val="13"/>
                <w:rFonts w:ascii="Times New Roman" w:eastAsia="宋体" w:hAnsi="Times New Roman"/>
                <w:sz w:val="24"/>
                <w:szCs w:val="24"/>
              </w:rPr>
            </w:rPrChange>
          </w:rPr>
          <w:delText>on</w:delText>
        </w:r>
        <w:r w:rsidRPr="00D80583" w:rsidDel="003271B6">
          <w:rPr>
            <w:rStyle w:val="13"/>
            <w:rFonts w:ascii="黑体" w:eastAsia="黑体" w:hAnsi="黑体"/>
            <w:b/>
            <w:sz w:val="36"/>
            <w:szCs w:val="36"/>
            <w:rPrChange w:id="1375"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76" w:author="Tu Tu" w:date="2023-05-03T19:25:00Z">
              <w:rPr>
                <w:rStyle w:val="13"/>
                <w:rFonts w:ascii="Times New Roman" w:eastAsia="宋体" w:hAnsi="Times New Roman"/>
                <w:sz w:val="24"/>
                <w:szCs w:val="24"/>
              </w:rPr>
            </w:rPrChange>
          </w:rPr>
          <w:delText>SEM</w:delText>
        </w:r>
        <w:r w:rsidRPr="00D80583" w:rsidDel="003271B6">
          <w:rPr>
            <w:rStyle w:val="13"/>
            <w:rFonts w:ascii="黑体" w:eastAsia="黑体" w:hAnsi="黑体"/>
            <w:b/>
            <w:sz w:val="36"/>
            <w:szCs w:val="36"/>
            <w:rPrChange w:id="1377"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78" w:author="Tu Tu" w:date="2023-05-03T19:25:00Z">
              <w:rPr>
                <w:rStyle w:val="13"/>
                <w:rFonts w:ascii="Times New Roman" w:eastAsia="宋体" w:hAnsi="Times New Roman"/>
                <w:sz w:val="24"/>
                <w:szCs w:val="24"/>
              </w:rPr>
            </w:rPrChange>
          </w:rPr>
          <w:delText>model</w:delText>
        </w:r>
        <w:r w:rsidRPr="00D80583" w:rsidDel="003271B6">
          <w:rPr>
            <w:rStyle w:val="13"/>
            <w:rFonts w:ascii="黑体" w:eastAsia="黑体" w:hAnsi="黑体"/>
            <w:b/>
            <w:sz w:val="36"/>
            <w:szCs w:val="36"/>
            <w:rPrChange w:id="1379"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380" w:author="Tu Tu" w:date="2023-05-03T19:25:00Z">
              <w:rPr>
                <w:rStyle w:val="13"/>
                <w:rFonts w:ascii="Times New Roman" w:eastAsia="宋体" w:hAnsi="Times New Roman"/>
                <w:sz w:val="24"/>
                <w:szCs w:val="24"/>
              </w:rPr>
            </w:rPrChange>
          </w:rPr>
          <w:delText>J</w:delText>
        </w:r>
        <w:r w:rsidRPr="00D80583" w:rsidDel="003271B6">
          <w:rPr>
            <w:rStyle w:val="13"/>
            <w:rFonts w:ascii="黑体" w:eastAsia="黑体" w:hAnsi="黑体"/>
            <w:b/>
            <w:sz w:val="36"/>
            <w:szCs w:val="36"/>
            <w:rPrChange w:id="1381"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82" w:author="Tu Tu" w:date="2023-05-03T19:25:00Z">
              <w:rPr>
                <w:rStyle w:val="13"/>
                <w:rFonts w:ascii="Times New Roman" w:eastAsia="宋体" w:hAnsi="Times New Roman"/>
                <w:sz w:val="24"/>
                <w:szCs w:val="24"/>
              </w:rPr>
            </w:rPrChange>
          </w:rPr>
          <w:delText>Journal</w:delText>
        </w:r>
        <w:r w:rsidRPr="00D80583" w:rsidDel="003271B6">
          <w:rPr>
            <w:rStyle w:val="13"/>
            <w:rFonts w:ascii="黑体" w:eastAsia="黑体" w:hAnsi="黑体"/>
            <w:b/>
            <w:sz w:val="36"/>
            <w:szCs w:val="36"/>
            <w:rPrChange w:id="1383"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84" w:author="Tu Tu" w:date="2023-05-03T19:25:00Z">
              <w:rPr>
                <w:rStyle w:val="13"/>
                <w:rFonts w:ascii="Times New Roman" w:eastAsia="宋体" w:hAnsi="Times New Roman"/>
                <w:sz w:val="24"/>
                <w:szCs w:val="24"/>
              </w:rPr>
            </w:rPrChange>
          </w:rPr>
          <w:delText>of</w:delText>
        </w:r>
        <w:r w:rsidRPr="00D80583" w:rsidDel="003271B6">
          <w:rPr>
            <w:rStyle w:val="13"/>
            <w:rFonts w:ascii="黑体" w:eastAsia="黑体" w:hAnsi="黑体"/>
            <w:b/>
            <w:sz w:val="36"/>
            <w:szCs w:val="36"/>
            <w:rPrChange w:id="1385"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86" w:author="Tu Tu" w:date="2023-05-03T19:25:00Z">
              <w:rPr>
                <w:rStyle w:val="13"/>
                <w:rFonts w:ascii="Times New Roman" w:eastAsia="宋体" w:hAnsi="Times New Roman"/>
                <w:sz w:val="24"/>
                <w:szCs w:val="24"/>
              </w:rPr>
            </w:rPrChange>
          </w:rPr>
          <w:delText>Intelligent</w:delText>
        </w:r>
        <w:r w:rsidRPr="00D80583" w:rsidDel="003271B6">
          <w:rPr>
            <w:rStyle w:val="13"/>
            <w:rFonts w:ascii="黑体" w:eastAsia="黑体" w:hAnsi="黑体"/>
            <w:b/>
            <w:sz w:val="36"/>
            <w:szCs w:val="36"/>
            <w:rPrChange w:id="1387" w:author="Tu Tu" w:date="2023-05-03T19:25:00Z">
              <w:rPr>
                <w:rStyle w:val="13"/>
                <w:rFonts w:ascii="宋体" w:eastAsia="宋体" w:hAnsi="宋体"/>
                <w:sz w:val="24"/>
                <w:szCs w:val="24"/>
              </w:rPr>
            </w:rPrChange>
          </w:rPr>
          <w:delText xml:space="preserve"> &amp; </w:delText>
        </w:r>
        <w:r w:rsidRPr="00D80583" w:rsidDel="003271B6">
          <w:rPr>
            <w:rStyle w:val="13"/>
            <w:rFonts w:ascii="黑体" w:eastAsia="黑体" w:hAnsi="黑体"/>
            <w:b/>
            <w:sz w:val="36"/>
            <w:szCs w:val="36"/>
            <w:rPrChange w:id="1388" w:author="Tu Tu" w:date="2023-05-03T19:25:00Z">
              <w:rPr>
                <w:rStyle w:val="13"/>
                <w:rFonts w:ascii="Times New Roman" w:eastAsia="宋体" w:hAnsi="Times New Roman"/>
                <w:sz w:val="24"/>
                <w:szCs w:val="24"/>
              </w:rPr>
            </w:rPrChange>
          </w:rPr>
          <w:delText>Fuzzy</w:delText>
        </w:r>
        <w:r w:rsidRPr="00D80583" w:rsidDel="003271B6">
          <w:rPr>
            <w:rStyle w:val="13"/>
            <w:rFonts w:ascii="黑体" w:eastAsia="黑体" w:hAnsi="黑体"/>
            <w:b/>
            <w:sz w:val="36"/>
            <w:szCs w:val="36"/>
            <w:rPrChange w:id="1389"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90" w:author="Tu Tu" w:date="2023-05-03T19:25:00Z">
              <w:rPr>
                <w:rStyle w:val="13"/>
                <w:rFonts w:ascii="Times New Roman" w:eastAsia="宋体" w:hAnsi="Times New Roman"/>
                <w:sz w:val="24"/>
                <w:szCs w:val="24"/>
              </w:rPr>
            </w:rPrChange>
          </w:rPr>
          <w:delText>Systems</w:delText>
        </w:r>
        <w:r w:rsidRPr="00D80583" w:rsidDel="003271B6">
          <w:rPr>
            <w:rStyle w:val="13"/>
            <w:rFonts w:ascii="黑体" w:eastAsia="黑体" w:hAnsi="黑体"/>
            <w:b/>
            <w:sz w:val="36"/>
            <w:szCs w:val="36"/>
            <w:rPrChange w:id="1391"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92" w:author="Tu Tu" w:date="2023-05-03T19:25:00Z">
              <w:rPr>
                <w:rStyle w:val="13"/>
                <w:rFonts w:ascii="Times New Roman" w:eastAsia="宋体" w:hAnsi="Times New Roman"/>
                <w:sz w:val="24"/>
                <w:szCs w:val="24"/>
              </w:rPr>
            </w:rPrChange>
          </w:rPr>
          <w:delText>2021</w:delText>
        </w:r>
        <w:r w:rsidRPr="00D80583" w:rsidDel="003271B6">
          <w:rPr>
            <w:rStyle w:val="13"/>
            <w:rFonts w:ascii="黑体" w:eastAsia="黑体" w:hAnsi="黑体"/>
            <w:b/>
            <w:sz w:val="36"/>
            <w:szCs w:val="36"/>
            <w:rPrChange w:id="1393"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394" w:author="Tu Tu" w:date="2023-05-03T19:25:00Z">
              <w:rPr>
                <w:rStyle w:val="13"/>
                <w:rFonts w:ascii="Times New Roman" w:eastAsia="宋体" w:hAnsi="Times New Roman"/>
                <w:sz w:val="24"/>
                <w:szCs w:val="24"/>
              </w:rPr>
            </w:rPrChange>
          </w:rPr>
          <w:delText>40</w:delText>
        </w:r>
        <w:r w:rsidRPr="00D80583" w:rsidDel="003271B6">
          <w:rPr>
            <w:rStyle w:val="13"/>
            <w:rFonts w:ascii="黑体" w:eastAsia="黑体" w:hAnsi="黑体"/>
            <w:b/>
            <w:sz w:val="36"/>
            <w:szCs w:val="36"/>
            <w:rPrChange w:id="1395"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396" w:author="Tu Tu" w:date="2023-05-03T19:25:00Z">
              <w:rPr>
                <w:rStyle w:val="13"/>
                <w:rFonts w:ascii="Times New Roman" w:eastAsia="宋体" w:hAnsi="Times New Roman"/>
                <w:sz w:val="24"/>
                <w:szCs w:val="24"/>
              </w:rPr>
            </w:rPrChange>
          </w:rPr>
          <w:delText>4</w:delText>
        </w:r>
        <w:r w:rsidRPr="00D80583" w:rsidDel="003271B6">
          <w:rPr>
            <w:rStyle w:val="13"/>
            <w:rFonts w:ascii="黑体" w:eastAsia="黑体" w:hAnsi="黑体"/>
            <w:b/>
            <w:sz w:val="36"/>
            <w:szCs w:val="36"/>
            <w:rPrChange w:id="1397" w:author="Tu Tu" w:date="2023-05-03T19:25:00Z">
              <w:rPr>
                <w:rStyle w:val="13"/>
                <w:rFonts w:ascii="宋体" w:eastAsia="宋体" w:hAnsi="宋体"/>
                <w:sz w:val="24"/>
                <w:szCs w:val="24"/>
              </w:rPr>
            </w:rPrChange>
          </w:rPr>
          <w:delText xml:space="preserve">) : </w:delText>
        </w:r>
        <w:r w:rsidRPr="00D80583" w:rsidDel="003271B6">
          <w:rPr>
            <w:rStyle w:val="13"/>
            <w:rFonts w:ascii="黑体" w:eastAsia="黑体" w:hAnsi="黑体"/>
            <w:b/>
            <w:sz w:val="36"/>
            <w:szCs w:val="36"/>
            <w:rPrChange w:id="1398" w:author="Tu Tu" w:date="2023-05-03T19:25:00Z">
              <w:rPr>
                <w:rStyle w:val="13"/>
                <w:rFonts w:ascii="Times New Roman" w:eastAsia="宋体" w:hAnsi="Times New Roman"/>
                <w:sz w:val="24"/>
                <w:szCs w:val="24"/>
              </w:rPr>
            </w:rPrChange>
          </w:rPr>
          <w:delText>6469</w:delText>
        </w:r>
        <w:r w:rsidRPr="00D80583" w:rsidDel="003271B6">
          <w:rPr>
            <w:rStyle w:val="13"/>
            <w:rFonts w:ascii="黑体" w:eastAsia="黑体" w:hAnsi="黑体"/>
            <w:b/>
            <w:sz w:val="36"/>
            <w:szCs w:val="36"/>
            <w:rPrChange w:id="1399"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400" w:author="Tu Tu" w:date="2023-05-03T19:25:00Z">
              <w:rPr>
                <w:rStyle w:val="13"/>
                <w:rFonts w:ascii="Times New Roman" w:eastAsia="宋体" w:hAnsi="Times New Roman"/>
                <w:sz w:val="24"/>
                <w:szCs w:val="24"/>
              </w:rPr>
            </w:rPrChange>
          </w:rPr>
          <w:delText>6479</w:delText>
        </w:r>
        <w:r w:rsidRPr="00D80583" w:rsidDel="003271B6">
          <w:rPr>
            <w:rStyle w:val="13"/>
            <w:rFonts w:ascii="黑体" w:eastAsia="黑体" w:hAnsi="黑体"/>
            <w:b/>
            <w:sz w:val="36"/>
            <w:szCs w:val="36"/>
            <w:rPrChange w:id="1401" w:author="Tu Tu" w:date="2023-05-03T19:25:00Z">
              <w:rPr>
                <w:rStyle w:val="13"/>
                <w:rFonts w:ascii="宋体" w:eastAsia="宋体" w:hAnsi="宋体"/>
                <w:sz w:val="24"/>
                <w:szCs w:val="24"/>
              </w:rPr>
            </w:rPrChange>
          </w:rPr>
          <w:delText>.</w:delText>
        </w:r>
      </w:del>
    </w:p>
    <w:p w14:paraId="463C0281" w14:textId="16D7B9FC" w:rsidR="00F46DCF" w:rsidRPr="00D80583" w:rsidDel="003271B6" w:rsidRDefault="00F46DCF" w:rsidP="004E17E3">
      <w:pPr>
        <w:spacing w:line="360" w:lineRule="auto"/>
        <w:rPr>
          <w:del w:id="1402" w:author="Tu Tu" w:date="2023-05-03T18:57:00Z"/>
          <w:rStyle w:val="13"/>
          <w:rFonts w:ascii="黑体" w:eastAsia="黑体" w:hAnsi="黑体"/>
          <w:b/>
          <w:sz w:val="36"/>
          <w:szCs w:val="36"/>
          <w:rPrChange w:id="1403" w:author="Tu Tu" w:date="2023-05-03T19:25:00Z">
            <w:rPr>
              <w:del w:id="1404" w:author="Tu Tu" w:date="2023-05-03T18:57:00Z"/>
              <w:rStyle w:val="13"/>
              <w:rFonts w:ascii="宋体" w:eastAsia="宋体" w:hAnsi="宋体"/>
              <w:sz w:val="24"/>
              <w:szCs w:val="24"/>
            </w:rPr>
          </w:rPrChange>
        </w:rPr>
      </w:pPr>
      <w:del w:id="1405" w:author="Tu Tu" w:date="2023-05-03T18:57:00Z">
        <w:r w:rsidRPr="00D80583" w:rsidDel="003271B6">
          <w:rPr>
            <w:rStyle w:val="13"/>
            <w:rFonts w:ascii="黑体" w:eastAsia="黑体" w:hAnsi="黑体"/>
            <w:b/>
            <w:sz w:val="36"/>
            <w:szCs w:val="36"/>
            <w:rPrChange w:id="1406"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407" w:author="Tu Tu" w:date="2023-05-03T19:25:00Z">
              <w:rPr>
                <w:rStyle w:val="13"/>
                <w:rFonts w:ascii="Times New Roman" w:eastAsia="宋体" w:hAnsi="Times New Roman"/>
                <w:sz w:val="24"/>
                <w:szCs w:val="24"/>
              </w:rPr>
            </w:rPrChange>
          </w:rPr>
          <w:delText>21</w:delText>
        </w:r>
        <w:r w:rsidRPr="00D80583" w:rsidDel="003271B6">
          <w:rPr>
            <w:rStyle w:val="13"/>
            <w:rFonts w:ascii="黑体" w:eastAsia="黑体" w:hAnsi="黑体"/>
            <w:b/>
            <w:sz w:val="36"/>
            <w:szCs w:val="36"/>
            <w:rPrChange w:id="1408"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409" w:author="Tu Tu" w:date="2023-05-03T19:25:00Z">
              <w:rPr>
                <w:rStyle w:val="13"/>
                <w:rFonts w:ascii="Times New Roman" w:eastAsia="宋体" w:hAnsi="Times New Roman"/>
                <w:sz w:val="24"/>
                <w:szCs w:val="24"/>
              </w:rPr>
            </w:rPrChange>
          </w:rPr>
          <w:delText>Nataliya</w:delText>
        </w:r>
        <w:r w:rsidRPr="00D80583" w:rsidDel="003271B6">
          <w:rPr>
            <w:rStyle w:val="13"/>
            <w:rFonts w:ascii="黑体" w:eastAsia="黑体" w:hAnsi="黑体"/>
            <w:b/>
            <w:sz w:val="36"/>
            <w:szCs w:val="36"/>
            <w:rPrChange w:id="1410"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11" w:author="Tu Tu" w:date="2023-05-03T19:25:00Z">
              <w:rPr>
                <w:rStyle w:val="13"/>
                <w:rFonts w:ascii="Times New Roman" w:eastAsia="宋体" w:hAnsi="Times New Roman"/>
                <w:sz w:val="24"/>
                <w:szCs w:val="24"/>
              </w:rPr>
            </w:rPrChange>
          </w:rPr>
          <w:delText>Tyukhtenko</w:delText>
        </w:r>
        <w:r w:rsidRPr="00D80583" w:rsidDel="003271B6">
          <w:rPr>
            <w:rStyle w:val="13"/>
            <w:rFonts w:ascii="黑体" w:eastAsia="黑体" w:hAnsi="黑体"/>
            <w:b/>
            <w:sz w:val="36"/>
            <w:szCs w:val="36"/>
            <w:rPrChange w:id="141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13" w:author="Tu Tu" w:date="2023-05-03T19:25:00Z">
              <w:rPr>
                <w:rStyle w:val="13"/>
                <w:rFonts w:ascii="Times New Roman" w:eastAsia="宋体" w:hAnsi="Times New Roman"/>
                <w:sz w:val="24"/>
                <w:szCs w:val="24"/>
              </w:rPr>
            </w:rPrChange>
          </w:rPr>
          <w:delText>and</w:delText>
        </w:r>
        <w:r w:rsidRPr="00D80583" w:rsidDel="003271B6">
          <w:rPr>
            <w:rStyle w:val="13"/>
            <w:rFonts w:ascii="黑体" w:eastAsia="黑体" w:hAnsi="黑体"/>
            <w:b/>
            <w:sz w:val="36"/>
            <w:szCs w:val="36"/>
            <w:rPrChange w:id="141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15" w:author="Tu Tu" w:date="2023-05-03T19:25:00Z">
              <w:rPr>
                <w:rStyle w:val="13"/>
                <w:rFonts w:ascii="Times New Roman" w:eastAsia="宋体" w:hAnsi="Times New Roman"/>
                <w:sz w:val="24"/>
                <w:szCs w:val="24"/>
              </w:rPr>
            </w:rPrChange>
          </w:rPr>
          <w:delText>Serhii</w:delText>
        </w:r>
        <w:r w:rsidRPr="00D80583" w:rsidDel="003271B6">
          <w:rPr>
            <w:rStyle w:val="13"/>
            <w:rFonts w:ascii="黑体" w:eastAsia="黑体" w:hAnsi="黑体"/>
            <w:b/>
            <w:sz w:val="36"/>
            <w:szCs w:val="36"/>
            <w:rPrChange w:id="1416"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17" w:author="Tu Tu" w:date="2023-05-03T19:25:00Z">
              <w:rPr>
                <w:rStyle w:val="13"/>
                <w:rFonts w:ascii="Times New Roman" w:eastAsia="宋体" w:hAnsi="Times New Roman"/>
                <w:sz w:val="24"/>
                <w:szCs w:val="24"/>
              </w:rPr>
            </w:rPrChange>
          </w:rPr>
          <w:delText>Makarenko</w:delText>
        </w:r>
        <w:r w:rsidRPr="00D80583" w:rsidDel="003271B6">
          <w:rPr>
            <w:rStyle w:val="13"/>
            <w:rFonts w:ascii="黑体" w:eastAsia="黑体" w:hAnsi="黑体"/>
            <w:b/>
            <w:sz w:val="36"/>
            <w:szCs w:val="36"/>
            <w:rPrChange w:id="1418"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19" w:author="Tu Tu" w:date="2023-05-03T19:25:00Z">
              <w:rPr>
                <w:rStyle w:val="13"/>
                <w:rFonts w:ascii="Times New Roman" w:eastAsia="宋体" w:hAnsi="Times New Roman"/>
                <w:sz w:val="24"/>
                <w:szCs w:val="24"/>
              </w:rPr>
            </w:rPrChange>
          </w:rPr>
          <w:delText>and</w:delText>
        </w:r>
        <w:r w:rsidRPr="00D80583" w:rsidDel="003271B6">
          <w:rPr>
            <w:rStyle w:val="13"/>
            <w:rFonts w:ascii="黑体" w:eastAsia="黑体" w:hAnsi="黑体"/>
            <w:b/>
            <w:sz w:val="36"/>
            <w:szCs w:val="36"/>
            <w:rPrChange w:id="1420"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21" w:author="Tu Tu" w:date="2023-05-03T19:25:00Z">
              <w:rPr>
                <w:rStyle w:val="13"/>
                <w:rFonts w:ascii="Times New Roman" w:eastAsia="宋体" w:hAnsi="Times New Roman"/>
                <w:sz w:val="24"/>
                <w:szCs w:val="24"/>
              </w:rPr>
            </w:rPrChange>
          </w:rPr>
          <w:delText>Yana</w:delText>
        </w:r>
        <w:r w:rsidRPr="00D80583" w:rsidDel="003271B6">
          <w:rPr>
            <w:rStyle w:val="13"/>
            <w:rFonts w:ascii="黑体" w:eastAsia="黑体" w:hAnsi="黑体"/>
            <w:b/>
            <w:sz w:val="36"/>
            <w:szCs w:val="36"/>
            <w:rPrChange w:id="142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23" w:author="Tu Tu" w:date="2023-05-03T19:25:00Z">
              <w:rPr>
                <w:rStyle w:val="13"/>
                <w:rFonts w:ascii="Times New Roman" w:eastAsia="宋体" w:hAnsi="Times New Roman"/>
                <w:sz w:val="24"/>
                <w:szCs w:val="24"/>
              </w:rPr>
            </w:rPrChange>
          </w:rPr>
          <w:delText>Oleksenko</w:delText>
        </w:r>
        <w:r w:rsidRPr="00D80583" w:rsidDel="003271B6">
          <w:rPr>
            <w:rStyle w:val="13"/>
            <w:rFonts w:ascii="黑体" w:eastAsia="黑体" w:hAnsi="黑体"/>
            <w:b/>
            <w:sz w:val="36"/>
            <w:szCs w:val="36"/>
            <w:rPrChange w:id="142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25" w:author="Tu Tu" w:date="2023-05-03T19:25:00Z">
              <w:rPr>
                <w:rStyle w:val="13"/>
                <w:rFonts w:ascii="Times New Roman" w:eastAsia="宋体" w:hAnsi="Times New Roman"/>
                <w:sz w:val="24"/>
                <w:szCs w:val="24"/>
              </w:rPr>
            </w:rPrChange>
          </w:rPr>
          <w:delText>Formation</w:delText>
        </w:r>
        <w:r w:rsidRPr="00D80583" w:rsidDel="003271B6">
          <w:rPr>
            <w:rStyle w:val="13"/>
            <w:rFonts w:ascii="黑体" w:eastAsia="黑体" w:hAnsi="黑体"/>
            <w:b/>
            <w:sz w:val="36"/>
            <w:szCs w:val="36"/>
            <w:rPrChange w:id="1426"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27" w:author="Tu Tu" w:date="2023-05-03T19:25:00Z">
              <w:rPr>
                <w:rStyle w:val="13"/>
                <w:rFonts w:ascii="Times New Roman" w:eastAsia="宋体" w:hAnsi="Times New Roman"/>
                <w:sz w:val="24"/>
                <w:szCs w:val="24"/>
              </w:rPr>
            </w:rPrChange>
          </w:rPr>
          <w:delText>of</w:delText>
        </w:r>
        <w:r w:rsidRPr="00D80583" w:rsidDel="003271B6">
          <w:rPr>
            <w:rStyle w:val="13"/>
            <w:rFonts w:ascii="黑体" w:eastAsia="黑体" w:hAnsi="黑体"/>
            <w:b/>
            <w:sz w:val="36"/>
            <w:szCs w:val="36"/>
            <w:rPrChange w:id="1428"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29" w:author="Tu Tu" w:date="2023-05-03T19:25:00Z">
              <w:rPr>
                <w:rStyle w:val="13"/>
                <w:rFonts w:ascii="Times New Roman" w:eastAsia="宋体" w:hAnsi="Times New Roman"/>
                <w:sz w:val="24"/>
                <w:szCs w:val="24"/>
              </w:rPr>
            </w:rPrChange>
          </w:rPr>
          <w:delText>corporate</w:delText>
        </w:r>
        <w:r w:rsidRPr="00D80583" w:rsidDel="003271B6">
          <w:rPr>
            <w:rStyle w:val="13"/>
            <w:rFonts w:ascii="黑体" w:eastAsia="黑体" w:hAnsi="黑体"/>
            <w:b/>
            <w:sz w:val="36"/>
            <w:szCs w:val="36"/>
            <w:rPrChange w:id="1430"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31" w:author="Tu Tu" w:date="2023-05-03T19:25:00Z">
              <w:rPr>
                <w:rStyle w:val="13"/>
                <w:rFonts w:ascii="Times New Roman" w:eastAsia="宋体" w:hAnsi="Times New Roman"/>
                <w:sz w:val="24"/>
                <w:szCs w:val="24"/>
              </w:rPr>
            </w:rPrChange>
          </w:rPr>
          <w:delText>culture</w:delText>
        </w:r>
        <w:r w:rsidRPr="00D80583" w:rsidDel="003271B6">
          <w:rPr>
            <w:rStyle w:val="13"/>
            <w:rFonts w:ascii="黑体" w:eastAsia="黑体" w:hAnsi="黑体"/>
            <w:b/>
            <w:sz w:val="36"/>
            <w:szCs w:val="36"/>
            <w:rPrChange w:id="143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33" w:author="Tu Tu" w:date="2023-05-03T19:25:00Z">
              <w:rPr>
                <w:rStyle w:val="13"/>
                <w:rFonts w:ascii="Times New Roman" w:eastAsia="宋体" w:hAnsi="Times New Roman"/>
                <w:sz w:val="24"/>
                <w:szCs w:val="24"/>
              </w:rPr>
            </w:rPrChange>
          </w:rPr>
          <w:delText>as</w:delText>
        </w:r>
        <w:r w:rsidRPr="00D80583" w:rsidDel="003271B6">
          <w:rPr>
            <w:rStyle w:val="13"/>
            <w:rFonts w:ascii="黑体" w:eastAsia="黑体" w:hAnsi="黑体"/>
            <w:b/>
            <w:sz w:val="36"/>
            <w:szCs w:val="36"/>
            <w:rPrChange w:id="143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35" w:author="Tu Tu" w:date="2023-05-03T19:25:00Z">
              <w:rPr>
                <w:rStyle w:val="13"/>
                <w:rFonts w:ascii="Times New Roman" w:eastAsia="宋体" w:hAnsi="Times New Roman"/>
                <w:sz w:val="24"/>
                <w:szCs w:val="24"/>
              </w:rPr>
            </w:rPrChange>
          </w:rPr>
          <w:delText>a</w:delText>
        </w:r>
        <w:r w:rsidRPr="00D80583" w:rsidDel="003271B6">
          <w:rPr>
            <w:rStyle w:val="13"/>
            <w:rFonts w:ascii="黑体" w:eastAsia="黑体" w:hAnsi="黑体"/>
            <w:b/>
            <w:sz w:val="36"/>
            <w:szCs w:val="36"/>
            <w:rPrChange w:id="1436"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37" w:author="Tu Tu" w:date="2023-05-03T19:25:00Z">
              <w:rPr>
                <w:rStyle w:val="13"/>
                <w:rFonts w:ascii="Times New Roman" w:eastAsia="宋体" w:hAnsi="Times New Roman"/>
                <w:sz w:val="24"/>
                <w:szCs w:val="24"/>
              </w:rPr>
            </w:rPrChange>
          </w:rPr>
          <w:delText>basis</w:delText>
        </w:r>
        <w:r w:rsidRPr="00D80583" w:rsidDel="003271B6">
          <w:rPr>
            <w:rStyle w:val="13"/>
            <w:rFonts w:ascii="黑体" w:eastAsia="黑体" w:hAnsi="黑体"/>
            <w:b/>
            <w:sz w:val="36"/>
            <w:szCs w:val="36"/>
            <w:rPrChange w:id="1438"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39" w:author="Tu Tu" w:date="2023-05-03T19:25:00Z">
              <w:rPr>
                <w:rStyle w:val="13"/>
                <w:rFonts w:ascii="Times New Roman" w:eastAsia="宋体" w:hAnsi="Times New Roman"/>
                <w:sz w:val="24"/>
                <w:szCs w:val="24"/>
              </w:rPr>
            </w:rPrChange>
          </w:rPr>
          <w:delText>for</w:delText>
        </w:r>
        <w:r w:rsidRPr="00D80583" w:rsidDel="003271B6">
          <w:rPr>
            <w:rStyle w:val="13"/>
            <w:rFonts w:ascii="黑体" w:eastAsia="黑体" w:hAnsi="黑体"/>
            <w:b/>
            <w:sz w:val="36"/>
            <w:szCs w:val="36"/>
            <w:rPrChange w:id="1440"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41" w:author="Tu Tu" w:date="2023-05-03T19:25:00Z">
              <w:rPr>
                <w:rStyle w:val="13"/>
                <w:rFonts w:ascii="Times New Roman" w:eastAsia="宋体" w:hAnsi="Times New Roman"/>
                <w:sz w:val="24"/>
                <w:szCs w:val="24"/>
              </w:rPr>
            </w:rPrChange>
          </w:rPr>
          <w:delText>increasing</w:delText>
        </w:r>
        <w:r w:rsidRPr="00D80583" w:rsidDel="003271B6">
          <w:rPr>
            <w:rStyle w:val="13"/>
            <w:rFonts w:ascii="黑体" w:eastAsia="黑体" w:hAnsi="黑体"/>
            <w:b/>
            <w:sz w:val="36"/>
            <w:szCs w:val="36"/>
            <w:rPrChange w:id="144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43" w:author="Tu Tu" w:date="2023-05-03T19:25:00Z">
              <w:rPr>
                <w:rStyle w:val="13"/>
                <w:rFonts w:ascii="Times New Roman" w:eastAsia="宋体" w:hAnsi="Times New Roman"/>
                <w:sz w:val="24"/>
                <w:szCs w:val="24"/>
              </w:rPr>
            </w:rPrChange>
          </w:rPr>
          <w:delText>the</w:delText>
        </w:r>
        <w:r w:rsidRPr="00D80583" w:rsidDel="003271B6">
          <w:rPr>
            <w:rStyle w:val="13"/>
            <w:rFonts w:ascii="黑体" w:eastAsia="黑体" w:hAnsi="黑体"/>
            <w:b/>
            <w:sz w:val="36"/>
            <w:szCs w:val="36"/>
            <w:rPrChange w:id="144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45" w:author="Tu Tu" w:date="2023-05-03T19:25:00Z">
              <w:rPr>
                <w:rStyle w:val="13"/>
                <w:rFonts w:ascii="Times New Roman" w:eastAsia="宋体" w:hAnsi="Times New Roman"/>
                <w:sz w:val="24"/>
                <w:szCs w:val="24"/>
              </w:rPr>
            </w:rPrChange>
          </w:rPr>
          <w:delText>enterprise</w:delText>
        </w:r>
        <w:r w:rsidRPr="00D80583" w:rsidDel="003271B6">
          <w:rPr>
            <w:rStyle w:val="13"/>
            <w:rFonts w:ascii="黑体" w:eastAsia="黑体" w:hAnsi="黑体"/>
            <w:b/>
            <w:sz w:val="36"/>
            <w:szCs w:val="36"/>
            <w:rPrChange w:id="1446"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47" w:author="Tu Tu" w:date="2023-05-03T19:25:00Z">
              <w:rPr>
                <w:rStyle w:val="13"/>
                <w:rFonts w:ascii="Times New Roman" w:eastAsia="宋体" w:hAnsi="Times New Roman"/>
                <w:sz w:val="24"/>
                <w:szCs w:val="24"/>
              </w:rPr>
            </w:rPrChange>
          </w:rPr>
          <w:delText>competitiveness</w:delText>
        </w:r>
        <w:r w:rsidRPr="00D80583" w:rsidDel="003271B6">
          <w:rPr>
            <w:rStyle w:val="13"/>
            <w:rFonts w:ascii="黑体" w:eastAsia="黑体" w:hAnsi="黑体"/>
            <w:b/>
            <w:sz w:val="36"/>
            <w:szCs w:val="36"/>
            <w:rPrChange w:id="1448"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449" w:author="Tu Tu" w:date="2023-05-03T19:25:00Z">
              <w:rPr>
                <w:rStyle w:val="13"/>
                <w:rFonts w:ascii="Times New Roman" w:eastAsia="宋体" w:hAnsi="Times New Roman"/>
                <w:sz w:val="24"/>
                <w:szCs w:val="24"/>
              </w:rPr>
            </w:rPrChange>
          </w:rPr>
          <w:delText>J</w:delText>
        </w:r>
        <w:r w:rsidRPr="00D80583" w:rsidDel="003271B6">
          <w:rPr>
            <w:rStyle w:val="13"/>
            <w:rFonts w:ascii="黑体" w:eastAsia="黑体" w:hAnsi="黑体"/>
            <w:b/>
            <w:sz w:val="36"/>
            <w:szCs w:val="36"/>
            <w:rPrChange w:id="1450"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51" w:author="Tu Tu" w:date="2023-05-03T19:25:00Z">
              <w:rPr>
                <w:rStyle w:val="13"/>
                <w:rFonts w:ascii="Times New Roman" w:eastAsia="宋体" w:hAnsi="Times New Roman"/>
                <w:sz w:val="24"/>
                <w:szCs w:val="24"/>
              </w:rPr>
            </w:rPrChange>
          </w:rPr>
          <w:delText>University</w:delText>
        </w:r>
        <w:r w:rsidRPr="00D80583" w:rsidDel="003271B6">
          <w:rPr>
            <w:rStyle w:val="13"/>
            <w:rFonts w:ascii="黑体" w:eastAsia="黑体" w:hAnsi="黑体"/>
            <w:b/>
            <w:sz w:val="36"/>
            <w:szCs w:val="36"/>
            <w:rPrChange w:id="1452"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53" w:author="Tu Tu" w:date="2023-05-03T19:25:00Z">
              <w:rPr>
                <w:rStyle w:val="13"/>
                <w:rFonts w:ascii="Times New Roman" w:eastAsia="宋体" w:hAnsi="Times New Roman"/>
                <w:sz w:val="24"/>
                <w:szCs w:val="24"/>
              </w:rPr>
            </w:rPrChange>
          </w:rPr>
          <w:delText>Economic</w:delText>
        </w:r>
        <w:r w:rsidRPr="00D80583" w:rsidDel="003271B6">
          <w:rPr>
            <w:rStyle w:val="13"/>
            <w:rFonts w:ascii="黑体" w:eastAsia="黑体" w:hAnsi="黑体"/>
            <w:b/>
            <w:sz w:val="36"/>
            <w:szCs w:val="36"/>
            <w:rPrChange w:id="1454"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55" w:author="Tu Tu" w:date="2023-05-03T19:25:00Z">
              <w:rPr>
                <w:rStyle w:val="13"/>
                <w:rFonts w:ascii="Times New Roman" w:eastAsia="宋体" w:hAnsi="Times New Roman"/>
                <w:sz w:val="24"/>
                <w:szCs w:val="24"/>
              </w:rPr>
            </w:rPrChange>
          </w:rPr>
          <w:delText>Bulletin</w:delText>
        </w:r>
        <w:r w:rsidRPr="00D80583" w:rsidDel="003271B6">
          <w:rPr>
            <w:rStyle w:val="13"/>
            <w:rFonts w:ascii="黑体" w:eastAsia="黑体" w:hAnsi="黑体"/>
            <w:b/>
            <w:sz w:val="36"/>
            <w:szCs w:val="36"/>
            <w:rPrChange w:id="1456"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57" w:author="Tu Tu" w:date="2023-05-03T19:25:00Z">
              <w:rPr>
                <w:rStyle w:val="13"/>
                <w:rFonts w:ascii="Times New Roman" w:eastAsia="宋体" w:hAnsi="Times New Roman"/>
                <w:sz w:val="24"/>
                <w:szCs w:val="24"/>
              </w:rPr>
            </w:rPrChange>
          </w:rPr>
          <w:delText>2020</w:delText>
        </w:r>
        <w:r w:rsidRPr="00D80583" w:rsidDel="003271B6">
          <w:rPr>
            <w:rStyle w:val="13"/>
            <w:rFonts w:ascii="黑体" w:eastAsia="黑体" w:hAnsi="黑体"/>
            <w:b/>
            <w:sz w:val="36"/>
            <w:szCs w:val="36"/>
            <w:rPrChange w:id="1458" w:author="Tu Tu" w:date="2023-05-03T19:25:00Z">
              <w:rPr>
                <w:rStyle w:val="13"/>
                <w:rFonts w:ascii="宋体" w:eastAsia="宋体" w:hAnsi="宋体"/>
                <w:sz w:val="24"/>
                <w:szCs w:val="24"/>
              </w:rPr>
            </w:rPrChange>
          </w:rPr>
          <w:delText xml:space="preserve">, : </w:delText>
        </w:r>
        <w:r w:rsidRPr="00D80583" w:rsidDel="003271B6">
          <w:rPr>
            <w:rStyle w:val="13"/>
            <w:rFonts w:ascii="黑体" w:eastAsia="黑体" w:hAnsi="黑体"/>
            <w:b/>
            <w:sz w:val="36"/>
            <w:szCs w:val="36"/>
            <w:rPrChange w:id="1459" w:author="Tu Tu" w:date="2023-05-03T19:25:00Z">
              <w:rPr>
                <w:rStyle w:val="13"/>
                <w:rFonts w:ascii="Times New Roman" w:eastAsia="宋体" w:hAnsi="Times New Roman"/>
                <w:sz w:val="24"/>
                <w:szCs w:val="24"/>
              </w:rPr>
            </w:rPrChange>
          </w:rPr>
          <w:delText>98</w:delText>
        </w:r>
        <w:r w:rsidRPr="00D80583" w:rsidDel="003271B6">
          <w:rPr>
            <w:rStyle w:val="13"/>
            <w:rFonts w:ascii="黑体" w:eastAsia="黑体" w:hAnsi="黑体"/>
            <w:b/>
            <w:sz w:val="36"/>
            <w:szCs w:val="36"/>
            <w:rPrChange w:id="1460"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461" w:author="Tu Tu" w:date="2023-05-03T19:25:00Z">
              <w:rPr>
                <w:rStyle w:val="13"/>
                <w:rFonts w:ascii="Times New Roman" w:eastAsia="宋体" w:hAnsi="Times New Roman"/>
                <w:sz w:val="24"/>
                <w:szCs w:val="24"/>
              </w:rPr>
            </w:rPrChange>
          </w:rPr>
          <w:delText>106</w:delText>
        </w:r>
        <w:r w:rsidRPr="00D80583" w:rsidDel="003271B6">
          <w:rPr>
            <w:rStyle w:val="13"/>
            <w:rFonts w:ascii="黑体" w:eastAsia="黑体" w:hAnsi="黑体"/>
            <w:b/>
            <w:sz w:val="36"/>
            <w:szCs w:val="36"/>
            <w:rPrChange w:id="1462" w:author="Tu Tu" w:date="2023-05-03T19:25:00Z">
              <w:rPr>
                <w:rStyle w:val="13"/>
                <w:rFonts w:ascii="宋体" w:eastAsia="宋体" w:hAnsi="宋体"/>
                <w:sz w:val="24"/>
                <w:szCs w:val="24"/>
              </w:rPr>
            </w:rPrChange>
          </w:rPr>
          <w:delText>.</w:delText>
        </w:r>
      </w:del>
    </w:p>
    <w:p w14:paraId="60605B8E" w14:textId="55A3E295" w:rsidR="00432D2D" w:rsidRPr="00D80583" w:rsidDel="003271B6" w:rsidRDefault="00F46DCF" w:rsidP="004E17E3">
      <w:pPr>
        <w:spacing w:line="360" w:lineRule="auto"/>
        <w:rPr>
          <w:del w:id="1463" w:author="Tu Tu" w:date="2023-05-03T18:57:00Z"/>
          <w:rStyle w:val="13"/>
          <w:rFonts w:ascii="黑体" w:eastAsia="黑体" w:hAnsi="黑体"/>
          <w:b/>
          <w:sz w:val="36"/>
          <w:szCs w:val="36"/>
          <w:rPrChange w:id="1464" w:author="Tu Tu" w:date="2023-05-03T19:25:00Z">
            <w:rPr>
              <w:del w:id="1465" w:author="Tu Tu" w:date="2023-05-03T18:57:00Z"/>
              <w:rStyle w:val="13"/>
              <w:rFonts w:ascii="宋体" w:eastAsia="宋体" w:hAnsi="宋体"/>
              <w:sz w:val="24"/>
              <w:szCs w:val="24"/>
            </w:rPr>
          </w:rPrChange>
        </w:rPr>
      </w:pPr>
      <w:del w:id="1466" w:author="Tu Tu" w:date="2023-05-03T18:57:00Z">
        <w:r w:rsidRPr="00D80583" w:rsidDel="003271B6">
          <w:rPr>
            <w:rStyle w:val="13"/>
            <w:rFonts w:ascii="黑体" w:eastAsia="黑体" w:hAnsi="黑体"/>
            <w:b/>
            <w:sz w:val="36"/>
            <w:szCs w:val="36"/>
            <w:rPrChange w:id="1467"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468" w:author="Tu Tu" w:date="2023-05-03T19:25:00Z">
              <w:rPr>
                <w:rStyle w:val="13"/>
                <w:rFonts w:ascii="Times New Roman" w:eastAsia="宋体" w:hAnsi="Times New Roman"/>
                <w:sz w:val="24"/>
                <w:szCs w:val="24"/>
              </w:rPr>
            </w:rPrChange>
          </w:rPr>
          <w:delText>22</w:delText>
        </w:r>
        <w:r w:rsidRPr="00D80583" w:rsidDel="003271B6">
          <w:rPr>
            <w:rStyle w:val="13"/>
            <w:rFonts w:ascii="黑体" w:eastAsia="黑体" w:hAnsi="黑体"/>
            <w:b/>
            <w:sz w:val="36"/>
            <w:szCs w:val="36"/>
            <w:rPrChange w:id="1469"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470" w:author="Tu Tu" w:date="2023-05-03T19:25:00Z">
              <w:rPr>
                <w:rStyle w:val="13"/>
                <w:rFonts w:ascii="Times New Roman" w:eastAsia="宋体" w:hAnsi="Times New Roman"/>
                <w:sz w:val="24"/>
                <w:szCs w:val="24"/>
              </w:rPr>
            </w:rPrChange>
          </w:rPr>
          <w:delText>Konyk</w:delText>
        </w:r>
        <w:r w:rsidRPr="00D80583" w:rsidDel="003271B6">
          <w:rPr>
            <w:rStyle w:val="13"/>
            <w:rFonts w:ascii="黑体" w:eastAsia="黑体" w:hAnsi="黑体"/>
            <w:b/>
            <w:sz w:val="36"/>
            <w:szCs w:val="36"/>
            <w:rPrChange w:id="1471"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72" w:author="Tu Tu" w:date="2023-05-03T19:25:00Z">
              <w:rPr>
                <w:rStyle w:val="13"/>
                <w:rFonts w:ascii="Times New Roman" w:eastAsia="宋体" w:hAnsi="Times New Roman"/>
                <w:sz w:val="24"/>
                <w:szCs w:val="24"/>
              </w:rPr>
            </w:rPrChange>
          </w:rPr>
          <w:delText>Halyna</w:delText>
        </w:r>
        <w:r w:rsidRPr="00D80583" w:rsidDel="003271B6">
          <w:rPr>
            <w:rStyle w:val="13"/>
            <w:rFonts w:ascii="黑体" w:eastAsia="黑体" w:hAnsi="黑体"/>
            <w:b/>
            <w:sz w:val="36"/>
            <w:szCs w:val="36"/>
            <w:rPrChange w:id="1473"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74" w:author="Tu Tu" w:date="2023-05-03T19:25:00Z">
              <w:rPr>
                <w:rStyle w:val="13"/>
                <w:rFonts w:ascii="Times New Roman" w:eastAsia="宋体" w:hAnsi="Times New Roman"/>
                <w:sz w:val="24"/>
                <w:szCs w:val="24"/>
              </w:rPr>
            </w:rPrChange>
          </w:rPr>
          <w:delText>and</w:delText>
        </w:r>
        <w:r w:rsidRPr="00D80583" w:rsidDel="003271B6">
          <w:rPr>
            <w:rStyle w:val="13"/>
            <w:rFonts w:ascii="黑体" w:eastAsia="黑体" w:hAnsi="黑体"/>
            <w:b/>
            <w:sz w:val="36"/>
            <w:szCs w:val="36"/>
            <w:rPrChange w:id="1475"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76" w:author="Tu Tu" w:date="2023-05-03T19:25:00Z">
              <w:rPr>
                <w:rStyle w:val="13"/>
                <w:rFonts w:ascii="Times New Roman" w:eastAsia="宋体" w:hAnsi="Times New Roman"/>
                <w:sz w:val="24"/>
                <w:szCs w:val="24"/>
              </w:rPr>
            </w:rPrChange>
          </w:rPr>
          <w:delText>Velychynskyi</w:delText>
        </w:r>
        <w:r w:rsidRPr="00D80583" w:rsidDel="003271B6">
          <w:rPr>
            <w:rStyle w:val="13"/>
            <w:rFonts w:ascii="黑体" w:eastAsia="黑体" w:hAnsi="黑体"/>
            <w:b/>
            <w:sz w:val="36"/>
            <w:szCs w:val="36"/>
            <w:rPrChange w:id="1477"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78" w:author="Tu Tu" w:date="2023-05-03T19:25:00Z">
              <w:rPr>
                <w:rStyle w:val="13"/>
                <w:rFonts w:ascii="Times New Roman" w:eastAsia="宋体" w:hAnsi="Times New Roman"/>
                <w:sz w:val="24"/>
                <w:szCs w:val="24"/>
              </w:rPr>
            </w:rPrChange>
          </w:rPr>
          <w:delText>Vladyslav</w:delText>
        </w:r>
        <w:r w:rsidRPr="00D80583" w:rsidDel="003271B6">
          <w:rPr>
            <w:rStyle w:val="13"/>
            <w:rFonts w:ascii="黑体" w:eastAsia="黑体" w:hAnsi="黑体"/>
            <w:b/>
            <w:sz w:val="36"/>
            <w:szCs w:val="36"/>
            <w:rPrChange w:id="1479"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80" w:author="Tu Tu" w:date="2023-05-03T19:25:00Z">
              <w:rPr>
                <w:rStyle w:val="13"/>
                <w:rFonts w:ascii="Times New Roman" w:eastAsia="宋体" w:hAnsi="Times New Roman"/>
                <w:sz w:val="24"/>
                <w:szCs w:val="24"/>
              </w:rPr>
            </w:rPrChange>
          </w:rPr>
          <w:delText>Effective</w:delText>
        </w:r>
        <w:r w:rsidRPr="00D80583" w:rsidDel="003271B6">
          <w:rPr>
            <w:rStyle w:val="13"/>
            <w:rFonts w:ascii="黑体" w:eastAsia="黑体" w:hAnsi="黑体"/>
            <w:b/>
            <w:sz w:val="36"/>
            <w:szCs w:val="36"/>
            <w:rPrChange w:id="1481"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82" w:author="Tu Tu" w:date="2023-05-03T19:25:00Z">
              <w:rPr>
                <w:rStyle w:val="13"/>
                <w:rFonts w:ascii="Times New Roman" w:eastAsia="宋体" w:hAnsi="Times New Roman"/>
                <w:sz w:val="24"/>
                <w:szCs w:val="24"/>
              </w:rPr>
            </w:rPrChange>
          </w:rPr>
          <w:delText>quality</w:delText>
        </w:r>
        <w:r w:rsidRPr="00D80583" w:rsidDel="003271B6">
          <w:rPr>
            <w:rStyle w:val="13"/>
            <w:rFonts w:ascii="黑体" w:eastAsia="黑体" w:hAnsi="黑体"/>
            <w:b/>
            <w:sz w:val="36"/>
            <w:szCs w:val="36"/>
            <w:rPrChange w:id="1483"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84" w:author="Tu Tu" w:date="2023-05-03T19:25:00Z">
              <w:rPr>
                <w:rStyle w:val="13"/>
                <w:rFonts w:ascii="Times New Roman" w:eastAsia="宋体" w:hAnsi="Times New Roman"/>
                <w:sz w:val="24"/>
                <w:szCs w:val="24"/>
              </w:rPr>
            </w:rPrChange>
          </w:rPr>
          <w:delText>management</w:delText>
        </w:r>
        <w:r w:rsidRPr="00D80583" w:rsidDel="003271B6">
          <w:rPr>
            <w:rStyle w:val="13"/>
            <w:rFonts w:ascii="黑体" w:eastAsia="黑体" w:hAnsi="黑体"/>
            <w:b/>
            <w:sz w:val="36"/>
            <w:szCs w:val="36"/>
            <w:rPrChange w:id="1485"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86" w:author="Tu Tu" w:date="2023-05-03T19:25:00Z">
              <w:rPr>
                <w:rStyle w:val="13"/>
                <w:rFonts w:ascii="Times New Roman" w:eastAsia="宋体" w:hAnsi="Times New Roman"/>
                <w:sz w:val="24"/>
                <w:szCs w:val="24"/>
              </w:rPr>
            </w:rPrChange>
          </w:rPr>
          <w:delText>is</w:delText>
        </w:r>
        <w:r w:rsidRPr="00D80583" w:rsidDel="003271B6">
          <w:rPr>
            <w:rStyle w:val="13"/>
            <w:rFonts w:ascii="黑体" w:eastAsia="黑体" w:hAnsi="黑体"/>
            <w:b/>
            <w:sz w:val="36"/>
            <w:szCs w:val="36"/>
            <w:rPrChange w:id="1487"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88" w:author="Tu Tu" w:date="2023-05-03T19:25:00Z">
              <w:rPr>
                <w:rStyle w:val="13"/>
                <w:rFonts w:ascii="Times New Roman" w:eastAsia="宋体" w:hAnsi="Times New Roman"/>
                <w:sz w:val="24"/>
                <w:szCs w:val="24"/>
              </w:rPr>
            </w:rPrChange>
          </w:rPr>
          <w:delText>the</w:delText>
        </w:r>
        <w:r w:rsidRPr="00D80583" w:rsidDel="003271B6">
          <w:rPr>
            <w:rStyle w:val="13"/>
            <w:rFonts w:ascii="黑体" w:eastAsia="黑体" w:hAnsi="黑体"/>
            <w:b/>
            <w:sz w:val="36"/>
            <w:szCs w:val="36"/>
            <w:rPrChange w:id="1489"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90" w:author="Tu Tu" w:date="2023-05-03T19:25:00Z">
              <w:rPr>
                <w:rStyle w:val="13"/>
                <w:rFonts w:ascii="Times New Roman" w:eastAsia="宋体" w:hAnsi="Times New Roman"/>
                <w:sz w:val="24"/>
                <w:szCs w:val="24"/>
              </w:rPr>
            </w:rPrChange>
          </w:rPr>
          <w:delText>key</w:delText>
        </w:r>
        <w:r w:rsidRPr="00D80583" w:rsidDel="003271B6">
          <w:rPr>
            <w:rStyle w:val="13"/>
            <w:rFonts w:ascii="黑体" w:eastAsia="黑体" w:hAnsi="黑体"/>
            <w:b/>
            <w:sz w:val="36"/>
            <w:szCs w:val="36"/>
            <w:rPrChange w:id="1491"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92" w:author="Tu Tu" w:date="2023-05-03T19:25:00Z">
              <w:rPr>
                <w:rStyle w:val="13"/>
                <w:rFonts w:ascii="Times New Roman" w:eastAsia="宋体" w:hAnsi="Times New Roman"/>
                <w:sz w:val="24"/>
                <w:szCs w:val="24"/>
              </w:rPr>
            </w:rPrChange>
          </w:rPr>
          <w:delText>to</w:delText>
        </w:r>
        <w:r w:rsidRPr="00D80583" w:rsidDel="003271B6">
          <w:rPr>
            <w:rStyle w:val="13"/>
            <w:rFonts w:ascii="黑体" w:eastAsia="黑体" w:hAnsi="黑体"/>
            <w:b/>
            <w:sz w:val="36"/>
            <w:szCs w:val="36"/>
            <w:rPrChange w:id="1493"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94" w:author="Tu Tu" w:date="2023-05-03T19:25:00Z">
              <w:rPr>
                <w:rStyle w:val="13"/>
                <w:rFonts w:ascii="Times New Roman" w:eastAsia="宋体" w:hAnsi="Times New Roman"/>
                <w:sz w:val="24"/>
                <w:szCs w:val="24"/>
              </w:rPr>
            </w:rPrChange>
          </w:rPr>
          <w:delText>the</w:delText>
        </w:r>
        <w:r w:rsidRPr="00D80583" w:rsidDel="003271B6">
          <w:rPr>
            <w:rStyle w:val="13"/>
            <w:rFonts w:ascii="黑体" w:eastAsia="黑体" w:hAnsi="黑体"/>
            <w:b/>
            <w:sz w:val="36"/>
            <w:szCs w:val="36"/>
            <w:rPrChange w:id="1495"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96" w:author="Tu Tu" w:date="2023-05-03T19:25:00Z">
              <w:rPr>
                <w:rStyle w:val="13"/>
                <w:rFonts w:ascii="Times New Roman" w:eastAsia="宋体" w:hAnsi="Times New Roman"/>
                <w:sz w:val="24"/>
                <w:szCs w:val="24"/>
              </w:rPr>
            </w:rPrChange>
          </w:rPr>
          <w:delText>agricultural</w:delText>
        </w:r>
        <w:r w:rsidRPr="00D80583" w:rsidDel="003271B6">
          <w:rPr>
            <w:rStyle w:val="13"/>
            <w:rFonts w:ascii="黑体" w:eastAsia="黑体" w:hAnsi="黑体"/>
            <w:b/>
            <w:sz w:val="36"/>
            <w:szCs w:val="36"/>
            <w:rPrChange w:id="1497"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498" w:author="Tu Tu" w:date="2023-05-03T19:25:00Z">
              <w:rPr>
                <w:rStyle w:val="13"/>
                <w:rFonts w:ascii="Times New Roman" w:eastAsia="宋体" w:hAnsi="Times New Roman"/>
                <w:sz w:val="24"/>
                <w:szCs w:val="24"/>
              </w:rPr>
            </w:rPrChange>
          </w:rPr>
          <w:delText>enterprise</w:delText>
        </w:r>
        <w:r w:rsidRPr="00D80583" w:rsidDel="003271B6">
          <w:rPr>
            <w:rStyle w:val="13"/>
            <w:rFonts w:ascii="黑体" w:eastAsia="黑体" w:hAnsi="黑体"/>
            <w:b/>
            <w:sz w:val="36"/>
            <w:szCs w:val="36"/>
            <w:rPrChange w:id="1499"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500" w:author="Tu Tu" w:date="2023-05-03T19:25:00Z">
              <w:rPr>
                <w:rStyle w:val="13"/>
                <w:rFonts w:ascii="Times New Roman" w:eastAsia="宋体" w:hAnsi="Times New Roman"/>
                <w:sz w:val="24"/>
                <w:szCs w:val="24"/>
              </w:rPr>
            </w:rPrChange>
          </w:rPr>
          <w:delText>competitiveness</w:delText>
        </w:r>
        <w:r w:rsidRPr="00D80583" w:rsidDel="003271B6">
          <w:rPr>
            <w:rStyle w:val="13"/>
            <w:rFonts w:ascii="黑体" w:eastAsia="黑体" w:hAnsi="黑体"/>
            <w:b/>
            <w:sz w:val="36"/>
            <w:szCs w:val="36"/>
            <w:rPrChange w:id="1501"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502" w:author="Tu Tu" w:date="2023-05-03T19:25:00Z">
              <w:rPr>
                <w:rStyle w:val="13"/>
                <w:rFonts w:ascii="Times New Roman" w:eastAsia="宋体" w:hAnsi="Times New Roman"/>
                <w:sz w:val="24"/>
                <w:szCs w:val="24"/>
              </w:rPr>
            </w:rPrChange>
          </w:rPr>
          <w:delText>J</w:delText>
        </w:r>
        <w:r w:rsidRPr="00D80583" w:rsidDel="003271B6">
          <w:rPr>
            <w:rStyle w:val="13"/>
            <w:rFonts w:ascii="黑体" w:eastAsia="黑体" w:hAnsi="黑体"/>
            <w:b/>
            <w:sz w:val="36"/>
            <w:szCs w:val="36"/>
            <w:rPrChange w:id="1503"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504" w:author="Tu Tu" w:date="2023-05-03T19:25:00Z">
              <w:rPr>
                <w:rStyle w:val="13"/>
                <w:rFonts w:ascii="Times New Roman" w:eastAsia="宋体" w:hAnsi="Times New Roman"/>
                <w:sz w:val="24"/>
                <w:szCs w:val="24"/>
              </w:rPr>
            </w:rPrChange>
          </w:rPr>
          <w:delText>Modern</w:delText>
        </w:r>
        <w:r w:rsidRPr="00D80583" w:rsidDel="003271B6">
          <w:rPr>
            <w:rStyle w:val="13"/>
            <w:rFonts w:ascii="黑体" w:eastAsia="黑体" w:hAnsi="黑体"/>
            <w:b/>
            <w:sz w:val="36"/>
            <w:szCs w:val="36"/>
            <w:rPrChange w:id="1505"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506" w:author="Tu Tu" w:date="2023-05-03T19:25:00Z">
              <w:rPr>
                <w:rStyle w:val="13"/>
                <w:rFonts w:ascii="Times New Roman" w:eastAsia="宋体" w:hAnsi="Times New Roman"/>
                <w:sz w:val="24"/>
                <w:szCs w:val="24"/>
              </w:rPr>
            </w:rPrChange>
          </w:rPr>
          <w:delText>Economics</w:delText>
        </w:r>
        <w:r w:rsidRPr="00D80583" w:rsidDel="003271B6">
          <w:rPr>
            <w:rStyle w:val="13"/>
            <w:rFonts w:ascii="黑体" w:eastAsia="黑体" w:hAnsi="黑体"/>
            <w:b/>
            <w:sz w:val="36"/>
            <w:szCs w:val="36"/>
            <w:rPrChange w:id="1507"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508" w:author="Tu Tu" w:date="2023-05-03T19:25:00Z">
              <w:rPr>
                <w:rStyle w:val="13"/>
                <w:rFonts w:ascii="Times New Roman" w:eastAsia="宋体" w:hAnsi="Times New Roman"/>
                <w:sz w:val="24"/>
                <w:szCs w:val="24"/>
              </w:rPr>
            </w:rPrChange>
          </w:rPr>
          <w:delText>2018</w:delText>
        </w:r>
        <w:r w:rsidRPr="00D80583" w:rsidDel="003271B6">
          <w:rPr>
            <w:rStyle w:val="13"/>
            <w:rFonts w:ascii="黑体" w:eastAsia="黑体" w:hAnsi="黑体"/>
            <w:b/>
            <w:sz w:val="36"/>
            <w:szCs w:val="36"/>
            <w:rPrChange w:id="1509" w:author="Tu Tu" w:date="2023-05-03T19:25:00Z">
              <w:rPr>
                <w:rStyle w:val="13"/>
                <w:rFonts w:ascii="宋体" w:eastAsia="宋体" w:hAnsi="宋体"/>
                <w:sz w:val="24"/>
                <w:szCs w:val="24"/>
              </w:rPr>
            </w:rPrChange>
          </w:rPr>
          <w:delText xml:space="preserve">, </w:delText>
        </w:r>
        <w:r w:rsidRPr="00D80583" w:rsidDel="003271B6">
          <w:rPr>
            <w:rStyle w:val="13"/>
            <w:rFonts w:ascii="黑体" w:eastAsia="黑体" w:hAnsi="黑体"/>
            <w:b/>
            <w:sz w:val="36"/>
            <w:szCs w:val="36"/>
            <w:rPrChange w:id="1510" w:author="Tu Tu" w:date="2023-05-03T19:25:00Z">
              <w:rPr>
                <w:rStyle w:val="13"/>
                <w:rFonts w:ascii="Times New Roman" w:eastAsia="宋体" w:hAnsi="Times New Roman"/>
                <w:sz w:val="24"/>
                <w:szCs w:val="24"/>
              </w:rPr>
            </w:rPrChange>
          </w:rPr>
          <w:delText>11</w:delText>
        </w:r>
        <w:r w:rsidRPr="00D80583" w:rsidDel="003271B6">
          <w:rPr>
            <w:rStyle w:val="13"/>
            <w:rFonts w:ascii="黑体" w:eastAsia="黑体" w:hAnsi="黑体"/>
            <w:b/>
            <w:sz w:val="36"/>
            <w:szCs w:val="36"/>
            <w:rPrChange w:id="1511"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512" w:author="Tu Tu" w:date="2023-05-03T19:25:00Z">
              <w:rPr>
                <w:rStyle w:val="13"/>
                <w:rFonts w:ascii="Times New Roman" w:eastAsia="宋体" w:hAnsi="Times New Roman"/>
                <w:sz w:val="24"/>
                <w:szCs w:val="24"/>
              </w:rPr>
            </w:rPrChange>
          </w:rPr>
          <w:delText>1</w:delText>
        </w:r>
        <w:r w:rsidRPr="00D80583" w:rsidDel="003271B6">
          <w:rPr>
            <w:rStyle w:val="13"/>
            <w:rFonts w:ascii="黑体" w:eastAsia="黑体" w:hAnsi="黑体"/>
            <w:b/>
            <w:sz w:val="36"/>
            <w:szCs w:val="36"/>
            <w:rPrChange w:id="1513" w:author="Tu Tu" w:date="2023-05-03T19:25:00Z">
              <w:rPr>
                <w:rStyle w:val="13"/>
                <w:rFonts w:ascii="宋体" w:eastAsia="宋体" w:hAnsi="宋体"/>
                <w:sz w:val="24"/>
                <w:szCs w:val="24"/>
              </w:rPr>
            </w:rPrChange>
          </w:rPr>
          <w:delText xml:space="preserve">) : </w:delText>
        </w:r>
        <w:r w:rsidRPr="00D80583" w:rsidDel="003271B6">
          <w:rPr>
            <w:rStyle w:val="13"/>
            <w:rFonts w:ascii="黑体" w:eastAsia="黑体" w:hAnsi="黑体"/>
            <w:b/>
            <w:sz w:val="36"/>
            <w:szCs w:val="36"/>
            <w:rPrChange w:id="1514" w:author="Tu Tu" w:date="2023-05-03T19:25:00Z">
              <w:rPr>
                <w:rStyle w:val="13"/>
                <w:rFonts w:ascii="Times New Roman" w:eastAsia="宋体" w:hAnsi="Times New Roman"/>
                <w:sz w:val="24"/>
                <w:szCs w:val="24"/>
              </w:rPr>
            </w:rPrChange>
          </w:rPr>
          <w:delText>83</w:delText>
        </w:r>
        <w:r w:rsidRPr="00D80583" w:rsidDel="003271B6">
          <w:rPr>
            <w:rStyle w:val="13"/>
            <w:rFonts w:ascii="黑体" w:eastAsia="黑体" w:hAnsi="黑体"/>
            <w:b/>
            <w:sz w:val="36"/>
            <w:szCs w:val="36"/>
            <w:rPrChange w:id="1515" w:author="Tu Tu" w:date="2023-05-03T19:25:00Z">
              <w:rPr>
                <w:rStyle w:val="13"/>
                <w:rFonts w:ascii="宋体" w:eastAsia="宋体" w:hAnsi="宋体"/>
                <w:sz w:val="24"/>
                <w:szCs w:val="24"/>
              </w:rPr>
            </w:rPrChange>
          </w:rPr>
          <w:delText>-</w:delText>
        </w:r>
        <w:r w:rsidRPr="00D80583" w:rsidDel="003271B6">
          <w:rPr>
            <w:rStyle w:val="13"/>
            <w:rFonts w:ascii="黑体" w:eastAsia="黑体" w:hAnsi="黑体"/>
            <w:b/>
            <w:sz w:val="36"/>
            <w:szCs w:val="36"/>
            <w:rPrChange w:id="1516" w:author="Tu Tu" w:date="2023-05-03T19:25:00Z">
              <w:rPr>
                <w:rStyle w:val="13"/>
                <w:rFonts w:ascii="Times New Roman" w:eastAsia="宋体" w:hAnsi="Times New Roman"/>
                <w:sz w:val="24"/>
                <w:szCs w:val="24"/>
              </w:rPr>
            </w:rPrChange>
          </w:rPr>
          <w:delText>88</w:delText>
        </w:r>
        <w:r w:rsidRPr="00D80583" w:rsidDel="003271B6">
          <w:rPr>
            <w:rStyle w:val="13"/>
            <w:rFonts w:ascii="黑体" w:eastAsia="黑体" w:hAnsi="黑体"/>
            <w:b/>
            <w:sz w:val="36"/>
            <w:szCs w:val="36"/>
            <w:rPrChange w:id="1517" w:author="Tu Tu" w:date="2023-05-03T19:25:00Z">
              <w:rPr>
                <w:rStyle w:val="13"/>
                <w:rFonts w:ascii="宋体" w:eastAsia="宋体" w:hAnsi="宋体"/>
                <w:sz w:val="24"/>
                <w:szCs w:val="24"/>
              </w:rPr>
            </w:rPrChange>
          </w:rPr>
          <w:delText>.</w:delText>
        </w:r>
      </w:del>
    </w:p>
    <w:p w14:paraId="134FEF52" w14:textId="0B384DF7" w:rsidR="002C000B" w:rsidRPr="00D80583" w:rsidDel="003271B6" w:rsidRDefault="002C000B" w:rsidP="004E17E3">
      <w:pPr>
        <w:spacing w:line="360" w:lineRule="auto"/>
        <w:rPr>
          <w:del w:id="1518" w:author="Tu Tu" w:date="2023-05-03T18:57:00Z"/>
          <w:rStyle w:val="13"/>
          <w:rFonts w:ascii="黑体" w:eastAsia="黑体" w:hAnsi="黑体"/>
          <w:b/>
          <w:sz w:val="36"/>
          <w:szCs w:val="36"/>
          <w:rPrChange w:id="1519" w:author="Tu Tu" w:date="2023-05-03T19:25:00Z">
            <w:rPr>
              <w:del w:id="1520" w:author="Tu Tu" w:date="2023-05-03T18:57:00Z"/>
              <w:rStyle w:val="13"/>
              <w:rFonts w:ascii="宋体" w:eastAsia="宋体" w:hAnsi="宋体"/>
              <w:sz w:val="24"/>
              <w:szCs w:val="24"/>
            </w:rPr>
          </w:rPrChange>
        </w:rPr>
      </w:pPr>
    </w:p>
    <w:p w14:paraId="25A12161" w14:textId="0A13BC6C" w:rsidR="002C000B" w:rsidRPr="00D80583" w:rsidDel="003271B6" w:rsidRDefault="002C000B" w:rsidP="004E17E3">
      <w:pPr>
        <w:spacing w:line="360" w:lineRule="auto"/>
        <w:rPr>
          <w:del w:id="1521" w:author="Tu Tu" w:date="2023-05-03T18:57:00Z"/>
          <w:rStyle w:val="13"/>
          <w:rFonts w:ascii="黑体" w:eastAsia="黑体" w:hAnsi="黑体"/>
          <w:b/>
          <w:sz w:val="36"/>
          <w:szCs w:val="36"/>
          <w:rPrChange w:id="1522" w:author="Tu Tu" w:date="2023-05-03T19:25:00Z">
            <w:rPr>
              <w:del w:id="1523" w:author="Tu Tu" w:date="2023-05-03T18:57:00Z"/>
              <w:rStyle w:val="13"/>
              <w:rFonts w:ascii="宋体" w:eastAsia="宋体" w:hAnsi="宋体"/>
              <w:sz w:val="24"/>
              <w:szCs w:val="24"/>
            </w:rPr>
          </w:rPrChange>
        </w:rPr>
      </w:pPr>
    </w:p>
    <w:p w14:paraId="216FD527" w14:textId="32303DD9" w:rsidR="002C000B" w:rsidRPr="00D80583" w:rsidDel="003271B6" w:rsidRDefault="002C000B" w:rsidP="004E17E3">
      <w:pPr>
        <w:spacing w:line="360" w:lineRule="auto"/>
        <w:rPr>
          <w:del w:id="1524" w:author="Tu Tu" w:date="2023-05-03T18:57:00Z"/>
          <w:rStyle w:val="13"/>
          <w:rFonts w:ascii="黑体" w:eastAsia="黑体" w:hAnsi="黑体"/>
          <w:b/>
          <w:sz w:val="36"/>
          <w:szCs w:val="36"/>
          <w:rPrChange w:id="1525" w:author="Tu Tu" w:date="2023-05-03T19:25:00Z">
            <w:rPr>
              <w:del w:id="1526" w:author="Tu Tu" w:date="2023-05-03T18:57:00Z"/>
              <w:rStyle w:val="13"/>
              <w:rFonts w:ascii="宋体" w:eastAsia="宋体" w:hAnsi="宋体"/>
              <w:sz w:val="24"/>
              <w:szCs w:val="24"/>
            </w:rPr>
          </w:rPrChange>
        </w:rPr>
      </w:pPr>
    </w:p>
    <w:p w14:paraId="6DF50337" w14:textId="7FC173A9" w:rsidR="002C000B" w:rsidRPr="00D80583" w:rsidDel="003271B6" w:rsidRDefault="002C000B" w:rsidP="004E17E3">
      <w:pPr>
        <w:spacing w:line="360" w:lineRule="auto"/>
        <w:rPr>
          <w:del w:id="1527" w:author="Tu Tu" w:date="2023-05-03T18:57:00Z"/>
          <w:rStyle w:val="13"/>
          <w:rFonts w:ascii="黑体" w:eastAsia="黑体" w:hAnsi="黑体"/>
          <w:b/>
          <w:sz w:val="36"/>
          <w:szCs w:val="36"/>
          <w:rPrChange w:id="1528" w:author="Tu Tu" w:date="2023-05-03T19:25:00Z">
            <w:rPr>
              <w:del w:id="1529" w:author="Tu Tu" w:date="2023-05-03T18:57:00Z"/>
              <w:rStyle w:val="13"/>
              <w:rFonts w:ascii="宋体" w:eastAsia="宋体" w:hAnsi="宋体"/>
              <w:sz w:val="24"/>
              <w:szCs w:val="24"/>
            </w:rPr>
          </w:rPrChange>
        </w:rPr>
      </w:pPr>
    </w:p>
    <w:p w14:paraId="0AC469CC" w14:textId="3B7F25B0" w:rsidR="002C000B" w:rsidRPr="00D80583" w:rsidDel="003271B6" w:rsidRDefault="002C000B" w:rsidP="004E17E3">
      <w:pPr>
        <w:spacing w:line="360" w:lineRule="auto"/>
        <w:rPr>
          <w:del w:id="1530" w:author="Tu Tu" w:date="2023-05-03T18:57:00Z"/>
          <w:rStyle w:val="13"/>
          <w:rFonts w:ascii="黑体" w:eastAsia="黑体" w:hAnsi="黑体"/>
          <w:b/>
          <w:sz w:val="36"/>
          <w:szCs w:val="36"/>
          <w:rPrChange w:id="1531" w:author="Tu Tu" w:date="2023-05-03T19:25:00Z">
            <w:rPr>
              <w:del w:id="1532" w:author="Tu Tu" w:date="2023-05-03T18:57:00Z"/>
              <w:rStyle w:val="13"/>
              <w:rFonts w:ascii="宋体" w:eastAsia="宋体" w:hAnsi="宋体"/>
              <w:sz w:val="24"/>
              <w:szCs w:val="24"/>
            </w:rPr>
          </w:rPrChange>
        </w:rPr>
      </w:pPr>
    </w:p>
    <w:p w14:paraId="31146257" w14:textId="17D59E31" w:rsidR="002C000B" w:rsidRPr="00D80583" w:rsidDel="003271B6" w:rsidRDefault="002C000B" w:rsidP="004E17E3">
      <w:pPr>
        <w:spacing w:line="360" w:lineRule="auto"/>
        <w:rPr>
          <w:del w:id="1533" w:author="Tu Tu" w:date="2023-05-03T18:57:00Z"/>
          <w:rStyle w:val="13"/>
          <w:rFonts w:ascii="黑体" w:eastAsia="黑体" w:hAnsi="黑体"/>
          <w:b/>
          <w:sz w:val="36"/>
          <w:szCs w:val="36"/>
          <w:rPrChange w:id="1534" w:author="Tu Tu" w:date="2023-05-03T19:25:00Z">
            <w:rPr>
              <w:del w:id="1535" w:author="Tu Tu" w:date="2023-05-03T18:57:00Z"/>
              <w:rStyle w:val="13"/>
              <w:rFonts w:ascii="宋体" w:eastAsia="宋体" w:hAnsi="宋体"/>
              <w:sz w:val="24"/>
              <w:szCs w:val="24"/>
            </w:rPr>
          </w:rPrChange>
        </w:rPr>
      </w:pPr>
    </w:p>
    <w:p w14:paraId="7D1CA0E5" w14:textId="79227BB0" w:rsidR="002C000B" w:rsidRPr="00D80583" w:rsidDel="003271B6" w:rsidRDefault="002C000B" w:rsidP="004E17E3">
      <w:pPr>
        <w:spacing w:line="360" w:lineRule="auto"/>
        <w:rPr>
          <w:del w:id="1536" w:author="Tu Tu" w:date="2023-05-03T18:57:00Z"/>
          <w:rStyle w:val="13"/>
          <w:rFonts w:ascii="黑体" w:eastAsia="黑体" w:hAnsi="黑体"/>
          <w:b/>
          <w:sz w:val="36"/>
          <w:szCs w:val="36"/>
          <w:rPrChange w:id="1537" w:author="Tu Tu" w:date="2023-05-03T19:25:00Z">
            <w:rPr>
              <w:del w:id="1538" w:author="Tu Tu" w:date="2023-05-03T18:57:00Z"/>
              <w:rStyle w:val="13"/>
              <w:rFonts w:ascii="宋体" w:eastAsia="宋体" w:hAnsi="宋体"/>
              <w:sz w:val="24"/>
              <w:szCs w:val="24"/>
            </w:rPr>
          </w:rPrChange>
        </w:rPr>
      </w:pPr>
    </w:p>
    <w:p w14:paraId="165520AB" w14:textId="77777777" w:rsidR="002C000B" w:rsidRPr="00D80583" w:rsidRDefault="002C000B" w:rsidP="002C000B">
      <w:pPr>
        <w:pStyle w:val="1"/>
        <w:spacing w:before="156" w:after="156"/>
        <w:rPr>
          <w:rFonts w:ascii="黑体" w:hAnsi="黑体"/>
          <w:b/>
          <w:bCs w:val="0"/>
          <w:szCs w:val="36"/>
          <w:rPrChange w:id="1539" w:author="Tu Tu" w:date="2023-05-03T19:25:00Z">
            <w:rPr>
              <w:sz w:val="30"/>
              <w:szCs w:val="30"/>
            </w:rPr>
          </w:rPrChange>
        </w:rPr>
      </w:pPr>
      <w:bookmarkStart w:id="1540" w:name="_Toc424806953"/>
      <w:bookmarkStart w:id="1541" w:name="_Toc134034156"/>
      <w:proofErr w:type="spellStart"/>
      <w:r w:rsidRPr="00D80583">
        <w:rPr>
          <w:rFonts w:ascii="黑体" w:hAnsi="黑体" w:hint="eastAsia"/>
          <w:b/>
          <w:bCs w:val="0"/>
          <w:szCs w:val="36"/>
          <w:rPrChange w:id="1542" w:author="Tu Tu" w:date="2023-05-03T19:25:00Z">
            <w:rPr>
              <w:rFonts w:hint="eastAsia"/>
              <w:sz w:val="30"/>
              <w:szCs w:val="30"/>
            </w:rPr>
          </w:rPrChange>
        </w:rPr>
        <w:t>致谢</w:t>
      </w:r>
      <w:bookmarkEnd w:id="1540"/>
      <w:bookmarkEnd w:id="1541"/>
      <w:proofErr w:type="spellEnd"/>
    </w:p>
    <w:p w14:paraId="5EE09620" w14:textId="0EA8EEE7" w:rsidR="00CF5385" w:rsidRPr="00CF5385" w:rsidRDefault="00CF5385" w:rsidP="00C16BFB">
      <w:pPr>
        <w:spacing w:line="360" w:lineRule="auto"/>
        <w:rPr>
          <w:ins w:id="1543" w:author="Tu Tu" w:date="2023-05-03T19:06:00Z"/>
          <w:rFonts w:ascii="宋体" w:eastAsia="宋体" w:hAnsi="宋体" w:hint="eastAsia"/>
          <w:sz w:val="24"/>
          <w:szCs w:val="24"/>
        </w:rPr>
      </w:pPr>
      <w:ins w:id="1544" w:author="Tu Tu" w:date="2023-05-03T19:06:00Z">
        <w:r>
          <w:rPr>
            <w:rFonts w:ascii="宋体" w:eastAsia="宋体" w:hAnsi="宋体"/>
            <w:sz w:val="24"/>
            <w:szCs w:val="24"/>
          </w:rPr>
          <w:tab/>
        </w:r>
        <w:r w:rsidRPr="00CF5385">
          <w:rPr>
            <w:rFonts w:ascii="宋体" w:eastAsia="宋体" w:hAnsi="宋体" w:hint="eastAsia"/>
            <w:sz w:val="24"/>
            <w:szCs w:val="24"/>
          </w:rPr>
          <w:t>在我即将完成学业之际，我想要表达我最深的谢意。在我完成毕业论文之前，我要向以下人士致以最衷心的感谢：</w:t>
        </w:r>
      </w:ins>
    </w:p>
    <w:p w14:paraId="4B074521" w14:textId="49654361" w:rsidR="00CF5385" w:rsidRPr="00CF5385" w:rsidRDefault="00CF5385" w:rsidP="00C16BFB">
      <w:pPr>
        <w:spacing w:line="360" w:lineRule="auto"/>
        <w:rPr>
          <w:ins w:id="1545" w:author="Tu Tu" w:date="2023-05-03T19:06:00Z"/>
          <w:rFonts w:ascii="宋体" w:eastAsia="宋体" w:hAnsi="宋体" w:hint="eastAsia"/>
          <w:sz w:val="24"/>
          <w:szCs w:val="24"/>
        </w:rPr>
      </w:pPr>
      <w:ins w:id="1546" w:author="Tu Tu" w:date="2023-05-03T19:06:00Z">
        <w:r>
          <w:rPr>
            <w:rFonts w:ascii="宋体" w:eastAsia="宋体" w:hAnsi="宋体"/>
            <w:sz w:val="24"/>
            <w:szCs w:val="24"/>
          </w:rPr>
          <w:tab/>
        </w:r>
        <w:r w:rsidRPr="00CF5385">
          <w:rPr>
            <w:rFonts w:ascii="宋体" w:eastAsia="宋体" w:hAnsi="宋体" w:hint="eastAsia"/>
            <w:sz w:val="24"/>
            <w:szCs w:val="24"/>
          </w:rPr>
          <w:t>首先，我要感谢我的指导老师申凯文老师。</w:t>
        </w:r>
      </w:ins>
      <w:ins w:id="1547" w:author="Tu Tu" w:date="2023-05-03T19:08:00Z">
        <w:r w:rsidR="00535C9E">
          <w:rPr>
            <w:rFonts w:ascii="宋体" w:eastAsia="宋体" w:hAnsi="宋体" w:hint="eastAsia"/>
            <w:sz w:val="24"/>
            <w:szCs w:val="24"/>
          </w:rPr>
          <w:t>申老师</w:t>
        </w:r>
      </w:ins>
      <w:ins w:id="1548" w:author="Tu Tu" w:date="2023-05-03T19:06:00Z">
        <w:r w:rsidRPr="00CF5385">
          <w:rPr>
            <w:rFonts w:ascii="宋体" w:eastAsia="宋体" w:hAnsi="宋体" w:hint="eastAsia"/>
            <w:sz w:val="24"/>
            <w:szCs w:val="24"/>
          </w:rPr>
          <w:t>对我的毕业论文提供了不可或缺的指导和支持</w:t>
        </w:r>
      </w:ins>
      <w:ins w:id="1549" w:author="Tu Tu" w:date="2023-05-03T19:19:00Z">
        <w:r w:rsidR="001B52CE">
          <w:rPr>
            <w:rFonts w:ascii="宋体" w:eastAsia="宋体" w:hAnsi="宋体" w:hint="eastAsia"/>
            <w:sz w:val="24"/>
            <w:szCs w:val="24"/>
          </w:rPr>
          <w:t>。</w:t>
        </w:r>
      </w:ins>
      <w:ins w:id="1550" w:author="Tu Tu" w:date="2023-05-03T19:06:00Z">
        <w:r w:rsidR="006D0E56">
          <w:rPr>
            <w:rFonts w:ascii="宋体" w:eastAsia="宋体" w:hAnsi="宋体" w:hint="eastAsia"/>
            <w:sz w:val="24"/>
            <w:szCs w:val="24"/>
          </w:rPr>
          <w:t>感谢</w:t>
        </w:r>
      </w:ins>
      <w:ins w:id="1551" w:author="Tu Tu" w:date="2023-05-03T19:08:00Z">
        <w:r w:rsidR="00E64BDF">
          <w:rPr>
            <w:rFonts w:ascii="宋体" w:eastAsia="宋体" w:hAnsi="宋体" w:hint="eastAsia"/>
            <w:sz w:val="24"/>
            <w:szCs w:val="24"/>
          </w:rPr>
          <w:t>申老师</w:t>
        </w:r>
      </w:ins>
      <w:ins w:id="1552" w:author="Tu Tu" w:date="2023-05-03T19:06:00Z">
        <w:r w:rsidR="006D0E56">
          <w:rPr>
            <w:rFonts w:ascii="宋体" w:eastAsia="宋体" w:hAnsi="宋体" w:hint="eastAsia"/>
            <w:sz w:val="24"/>
            <w:szCs w:val="24"/>
          </w:rPr>
          <w:t>每次</w:t>
        </w:r>
      </w:ins>
      <w:proofErr w:type="gramStart"/>
      <w:ins w:id="1553" w:author="Tu Tu" w:date="2023-05-03T19:09:00Z">
        <w:r w:rsidR="008C78CE">
          <w:rPr>
            <w:rFonts w:ascii="宋体" w:eastAsia="宋体" w:hAnsi="宋体" w:hint="eastAsia"/>
            <w:sz w:val="24"/>
            <w:szCs w:val="24"/>
          </w:rPr>
          <w:t>都</w:t>
        </w:r>
      </w:ins>
      <w:ins w:id="1554" w:author="Tu Tu" w:date="2023-05-03T19:06:00Z">
        <w:r w:rsidR="006D0E56">
          <w:rPr>
            <w:rFonts w:ascii="宋体" w:eastAsia="宋体" w:hAnsi="宋体" w:hint="eastAsia"/>
            <w:sz w:val="24"/>
            <w:szCs w:val="24"/>
          </w:rPr>
          <w:t>秒回信息</w:t>
        </w:r>
        <w:proofErr w:type="gramEnd"/>
        <w:r w:rsidR="006D0E56">
          <w:rPr>
            <w:rFonts w:ascii="宋体" w:eastAsia="宋体" w:hAnsi="宋体" w:hint="eastAsia"/>
            <w:sz w:val="24"/>
            <w:szCs w:val="24"/>
          </w:rPr>
          <w:t>，感谢</w:t>
        </w:r>
      </w:ins>
      <w:ins w:id="1555" w:author="Tu Tu" w:date="2023-05-03T19:09:00Z">
        <w:r w:rsidR="00192F73">
          <w:rPr>
            <w:rFonts w:ascii="宋体" w:eastAsia="宋体" w:hAnsi="宋体" w:hint="eastAsia"/>
            <w:sz w:val="24"/>
            <w:szCs w:val="24"/>
          </w:rPr>
          <w:t>申老师</w:t>
        </w:r>
      </w:ins>
      <w:ins w:id="1556" w:author="Tu Tu" w:date="2023-05-03T19:07:00Z">
        <w:r w:rsidR="006D0E56">
          <w:rPr>
            <w:rFonts w:ascii="宋体" w:eastAsia="宋体" w:hAnsi="宋体" w:hint="eastAsia"/>
            <w:sz w:val="24"/>
            <w:szCs w:val="24"/>
          </w:rPr>
          <w:t>不厌其烦地纠正我论文中</w:t>
        </w:r>
      </w:ins>
      <w:ins w:id="1557" w:author="Tu Tu" w:date="2023-05-03T19:08:00Z">
        <w:r w:rsidR="00512ED9">
          <w:rPr>
            <w:rFonts w:ascii="宋体" w:eastAsia="宋体" w:hAnsi="宋体" w:hint="eastAsia"/>
            <w:sz w:val="24"/>
            <w:szCs w:val="24"/>
          </w:rPr>
          <w:t>格式</w:t>
        </w:r>
      </w:ins>
      <w:ins w:id="1558" w:author="Tu Tu" w:date="2023-05-03T19:07:00Z">
        <w:r w:rsidR="006D0E56">
          <w:rPr>
            <w:rFonts w:ascii="宋体" w:eastAsia="宋体" w:hAnsi="宋体" w:hint="eastAsia"/>
            <w:sz w:val="24"/>
            <w:szCs w:val="24"/>
          </w:rPr>
          <w:t>上的错误，感谢</w:t>
        </w:r>
      </w:ins>
      <w:ins w:id="1559" w:author="Tu Tu" w:date="2023-05-03T19:09:00Z">
        <w:r w:rsidR="004F06B0">
          <w:rPr>
            <w:rFonts w:ascii="宋体" w:eastAsia="宋体" w:hAnsi="宋体" w:hint="eastAsia"/>
            <w:sz w:val="24"/>
            <w:szCs w:val="24"/>
          </w:rPr>
          <w:t>申老师</w:t>
        </w:r>
      </w:ins>
      <w:ins w:id="1560" w:author="Tu Tu" w:date="2023-05-03T19:07:00Z">
        <w:r w:rsidR="00D83AE4">
          <w:rPr>
            <w:rFonts w:ascii="宋体" w:eastAsia="宋体" w:hAnsi="宋体" w:hint="eastAsia"/>
            <w:sz w:val="24"/>
            <w:szCs w:val="24"/>
          </w:rPr>
          <w:t>一遍又一遍</w:t>
        </w:r>
        <w:r w:rsidR="007639EA">
          <w:rPr>
            <w:rFonts w:ascii="宋体" w:eastAsia="宋体" w:hAnsi="宋体" w:hint="eastAsia"/>
            <w:sz w:val="24"/>
            <w:szCs w:val="24"/>
          </w:rPr>
          <w:t>认真阅读</w:t>
        </w:r>
        <w:r w:rsidR="00D83AE4">
          <w:rPr>
            <w:rFonts w:ascii="宋体" w:eastAsia="宋体" w:hAnsi="宋体" w:hint="eastAsia"/>
            <w:sz w:val="24"/>
            <w:szCs w:val="24"/>
          </w:rPr>
          <w:t>我的论文中</w:t>
        </w:r>
      </w:ins>
      <w:ins w:id="1561" w:author="Tu Tu" w:date="2023-05-03T19:08:00Z">
        <w:r w:rsidR="00CD55A1">
          <w:rPr>
            <w:rFonts w:ascii="宋体" w:eastAsia="宋体" w:hAnsi="宋体" w:hint="eastAsia"/>
            <w:sz w:val="24"/>
            <w:szCs w:val="24"/>
          </w:rPr>
          <w:t>怎么读都读不通的句子，并给出修改建议</w:t>
        </w:r>
        <w:r w:rsidR="00535C9E">
          <w:rPr>
            <w:rFonts w:ascii="宋体" w:eastAsia="宋体" w:hAnsi="宋体" w:hint="eastAsia"/>
            <w:sz w:val="24"/>
            <w:szCs w:val="24"/>
          </w:rPr>
          <w:t>，感谢</w:t>
        </w:r>
      </w:ins>
      <w:ins w:id="1562" w:author="Tu Tu" w:date="2023-05-03T19:09:00Z">
        <w:r w:rsidR="00A24D82">
          <w:rPr>
            <w:rFonts w:ascii="宋体" w:eastAsia="宋体" w:hAnsi="宋体" w:hint="eastAsia"/>
            <w:sz w:val="24"/>
            <w:szCs w:val="24"/>
          </w:rPr>
          <w:t>申老师</w:t>
        </w:r>
      </w:ins>
      <w:ins w:id="1563" w:author="Tu Tu" w:date="2023-05-03T19:08:00Z">
        <w:r w:rsidR="00535C9E">
          <w:rPr>
            <w:rFonts w:ascii="宋体" w:eastAsia="宋体" w:hAnsi="宋体" w:hint="eastAsia"/>
            <w:sz w:val="24"/>
            <w:szCs w:val="24"/>
          </w:rPr>
          <w:t>没有因为我的</w:t>
        </w:r>
      </w:ins>
      <w:ins w:id="1564" w:author="Tu Tu" w:date="2023-05-03T19:09:00Z">
        <w:r w:rsidR="00096C0C">
          <w:rPr>
            <w:rFonts w:ascii="宋体" w:eastAsia="宋体" w:hAnsi="宋体" w:hint="eastAsia"/>
            <w:sz w:val="24"/>
            <w:szCs w:val="24"/>
          </w:rPr>
          <w:t>论文实在难以阅读而将我置之不理。</w:t>
        </w:r>
      </w:ins>
      <w:ins w:id="1565" w:author="Tu Tu" w:date="2023-05-03T19:10:00Z">
        <w:r w:rsidR="00FC09A9">
          <w:rPr>
            <w:rFonts w:ascii="宋体" w:eastAsia="宋体" w:hAnsi="宋体" w:hint="eastAsia"/>
            <w:sz w:val="24"/>
            <w:szCs w:val="24"/>
          </w:rPr>
          <w:t>就像没有人能够将太平洋的海水</w:t>
        </w:r>
      </w:ins>
      <w:ins w:id="1566" w:author="Tu Tu" w:date="2023-05-03T19:11:00Z">
        <w:r w:rsidR="00FC09A9">
          <w:rPr>
            <w:rFonts w:ascii="宋体" w:eastAsia="宋体" w:hAnsi="宋体" w:hint="eastAsia"/>
            <w:sz w:val="24"/>
            <w:szCs w:val="24"/>
          </w:rPr>
          <w:t>全都灌到一只杯子中一样，这里我</w:t>
        </w:r>
      </w:ins>
      <w:ins w:id="1567" w:author="Tu Tu" w:date="2023-05-03T19:09:00Z">
        <w:r w:rsidR="00290A2D">
          <w:rPr>
            <w:rFonts w:ascii="宋体" w:eastAsia="宋体" w:hAnsi="宋体" w:hint="eastAsia"/>
            <w:sz w:val="24"/>
            <w:szCs w:val="24"/>
          </w:rPr>
          <w:t>因为</w:t>
        </w:r>
        <w:r w:rsidR="00C44D25">
          <w:rPr>
            <w:rFonts w:ascii="宋体" w:eastAsia="宋体" w:hAnsi="宋体" w:hint="eastAsia"/>
            <w:sz w:val="24"/>
            <w:szCs w:val="24"/>
          </w:rPr>
          <w:t>篇幅有限，</w:t>
        </w:r>
      </w:ins>
      <w:ins w:id="1568" w:author="Tu Tu" w:date="2023-05-03T19:10:00Z">
        <w:r w:rsidR="00B50A96">
          <w:rPr>
            <w:rFonts w:ascii="宋体" w:eastAsia="宋体" w:hAnsi="宋体" w:hint="eastAsia"/>
            <w:sz w:val="24"/>
            <w:szCs w:val="24"/>
          </w:rPr>
          <w:t>实在没有办法完全表达心中的感激</w:t>
        </w:r>
      </w:ins>
      <w:ins w:id="1569" w:author="Tu Tu" w:date="2023-05-03T19:11:00Z">
        <w:r w:rsidR="00FC09A9">
          <w:rPr>
            <w:rFonts w:ascii="宋体" w:eastAsia="宋体" w:hAnsi="宋体" w:hint="eastAsia"/>
            <w:sz w:val="24"/>
            <w:szCs w:val="24"/>
          </w:rPr>
          <w:t>之情</w:t>
        </w:r>
        <w:r w:rsidR="0082304F">
          <w:rPr>
            <w:rFonts w:ascii="宋体" w:eastAsia="宋体" w:hAnsi="宋体" w:hint="eastAsia"/>
            <w:sz w:val="24"/>
            <w:szCs w:val="24"/>
          </w:rPr>
          <w:t>，但多年后我</w:t>
        </w:r>
      </w:ins>
      <w:ins w:id="1570" w:author="Tu Tu" w:date="2023-05-03T19:12:00Z">
        <w:r w:rsidR="0082304F">
          <w:rPr>
            <w:rFonts w:ascii="宋体" w:eastAsia="宋体" w:hAnsi="宋体" w:hint="eastAsia"/>
            <w:sz w:val="24"/>
            <w:szCs w:val="24"/>
          </w:rPr>
          <w:t>一定会向我的后代提起我大学毕业论文的导师</w:t>
        </w:r>
      </w:ins>
      <w:ins w:id="1571" w:author="Tu Tu" w:date="2023-05-03T19:19:00Z">
        <w:r w:rsidR="00C16953">
          <w:rPr>
            <w:rFonts w:ascii="宋体" w:eastAsia="宋体" w:hAnsi="宋体" w:hint="eastAsia"/>
            <w:sz w:val="24"/>
            <w:szCs w:val="24"/>
          </w:rPr>
          <w:t>，</w:t>
        </w:r>
      </w:ins>
      <w:ins w:id="1572" w:author="Tu Tu" w:date="2023-05-03T19:20:00Z">
        <w:r w:rsidR="00C16953">
          <w:rPr>
            <w:rFonts w:ascii="宋体" w:eastAsia="宋体" w:hAnsi="宋体" w:hint="eastAsia"/>
            <w:sz w:val="24"/>
            <w:szCs w:val="24"/>
          </w:rPr>
          <w:t>告诉他们我是如何用论文折磨老师，老师又是如何</w:t>
        </w:r>
        <w:r w:rsidR="00B60C1F">
          <w:rPr>
            <w:rFonts w:ascii="宋体" w:eastAsia="宋体" w:hAnsi="宋体" w:hint="eastAsia"/>
            <w:sz w:val="24"/>
            <w:szCs w:val="24"/>
          </w:rPr>
          <w:t>帮助我毕业的。</w:t>
        </w:r>
      </w:ins>
    </w:p>
    <w:p w14:paraId="55716DF0" w14:textId="68B8904B" w:rsidR="00CF5385" w:rsidRPr="00CF5385" w:rsidRDefault="00AB7AF1" w:rsidP="00C16BFB">
      <w:pPr>
        <w:spacing w:line="360" w:lineRule="auto"/>
        <w:rPr>
          <w:ins w:id="1573" w:author="Tu Tu" w:date="2023-05-03T19:06:00Z"/>
          <w:rFonts w:ascii="宋体" w:eastAsia="宋体" w:hAnsi="宋体" w:hint="eastAsia"/>
          <w:sz w:val="24"/>
          <w:szCs w:val="24"/>
        </w:rPr>
      </w:pPr>
      <w:ins w:id="1574" w:author="Tu Tu" w:date="2023-05-03T19:06:00Z">
        <w:r>
          <w:rPr>
            <w:rFonts w:ascii="宋体" w:eastAsia="宋体" w:hAnsi="宋体"/>
            <w:sz w:val="24"/>
            <w:szCs w:val="24"/>
          </w:rPr>
          <w:tab/>
        </w:r>
        <w:r w:rsidR="00CF5385" w:rsidRPr="00CF5385">
          <w:rPr>
            <w:rFonts w:ascii="宋体" w:eastAsia="宋体" w:hAnsi="宋体" w:hint="eastAsia"/>
            <w:sz w:val="24"/>
            <w:szCs w:val="24"/>
          </w:rPr>
          <w:t>其次，我要感谢全班同学</w:t>
        </w:r>
      </w:ins>
      <w:ins w:id="1575" w:author="Tu Tu" w:date="2023-05-03T19:13:00Z">
        <w:r w:rsidR="009219BC">
          <w:rPr>
            <w:rFonts w:ascii="宋体" w:eastAsia="宋体" w:hAnsi="宋体" w:hint="eastAsia"/>
            <w:sz w:val="24"/>
            <w:szCs w:val="24"/>
          </w:rPr>
          <w:t>。太阳东升西落，</w:t>
        </w:r>
        <w:r w:rsidR="00C15DB0">
          <w:rPr>
            <w:rFonts w:ascii="宋体" w:eastAsia="宋体" w:hAnsi="宋体" w:hint="eastAsia"/>
            <w:sz w:val="24"/>
            <w:szCs w:val="24"/>
          </w:rPr>
          <w:t>四年时间就这样飞走了。</w:t>
        </w:r>
      </w:ins>
      <w:ins w:id="1576" w:author="Tu Tu" w:date="2023-05-03T19:14:00Z">
        <w:r w:rsidR="00255E82">
          <w:rPr>
            <w:rFonts w:ascii="宋体" w:eastAsia="宋体" w:hAnsi="宋体" w:hint="eastAsia"/>
            <w:sz w:val="24"/>
            <w:szCs w:val="24"/>
          </w:rPr>
          <w:t>在这四年中</w:t>
        </w:r>
        <w:r w:rsidR="00931FEA">
          <w:rPr>
            <w:rFonts w:ascii="宋体" w:eastAsia="宋体" w:hAnsi="宋体" w:hint="eastAsia"/>
            <w:sz w:val="24"/>
            <w:szCs w:val="24"/>
          </w:rPr>
          <w:t>，</w:t>
        </w:r>
      </w:ins>
      <w:ins w:id="1577" w:author="Tu Tu" w:date="2023-05-03T19:15:00Z">
        <w:r w:rsidR="00BD7025">
          <w:rPr>
            <w:rFonts w:ascii="宋体" w:eastAsia="宋体" w:hAnsi="宋体" w:hint="eastAsia"/>
            <w:sz w:val="24"/>
            <w:szCs w:val="24"/>
          </w:rPr>
          <w:t>不能说与每一位同学都成为了知心好友，但我一定不会忘记全班每一位同学</w:t>
        </w:r>
      </w:ins>
      <w:ins w:id="1578" w:author="Tu Tu" w:date="2023-05-03T19:16:00Z">
        <w:r w:rsidR="00BD7025">
          <w:rPr>
            <w:rFonts w:ascii="宋体" w:eastAsia="宋体" w:hAnsi="宋体" w:hint="eastAsia"/>
            <w:sz w:val="24"/>
            <w:szCs w:val="24"/>
          </w:rPr>
          <w:t>的性格、相貌、名字、声音，以及最重要的，我们的时光。</w:t>
        </w:r>
        <w:r w:rsidR="00A37C2F">
          <w:rPr>
            <w:rFonts w:ascii="宋体" w:eastAsia="宋体" w:hAnsi="宋体" w:hint="eastAsia"/>
            <w:sz w:val="24"/>
            <w:szCs w:val="24"/>
          </w:rPr>
          <w:t>人生苦短，四年时间并不多，这四年</w:t>
        </w:r>
      </w:ins>
      <w:ins w:id="1579" w:author="Tu Tu" w:date="2023-05-03T19:17:00Z">
        <w:r w:rsidR="00A37C2F">
          <w:rPr>
            <w:rFonts w:ascii="宋体" w:eastAsia="宋体" w:hAnsi="宋体" w:hint="eastAsia"/>
            <w:sz w:val="24"/>
            <w:szCs w:val="24"/>
          </w:rPr>
          <w:t>与同学们相处的</w:t>
        </w:r>
      </w:ins>
      <w:ins w:id="1580" w:author="Tu Tu" w:date="2023-05-03T19:16:00Z">
        <w:r w:rsidR="00A37C2F">
          <w:rPr>
            <w:rFonts w:ascii="宋体" w:eastAsia="宋体" w:hAnsi="宋体" w:hint="eastAsia"/>
            <w:sz w:val="24"/>
            <w:szCs w:val="24"/>
          </w:rPr>
          <w:t>时光，一定会</w:t>
        </w:r>
      </w:ins>
      <w:ins w:id="1581" w:author="Tu Tu" w:date="2023-05-03T19:17:00Z">
        <w:r w:rsidR="00A37C2F">
          <w:rPr>
            <w:rFonts w:ascii="宋体" w:eastAsia="宋体" w:hAnsi="宋体" w:hint="eastAsia"/>
            <w:sz w:val="24"/>
            <w:szCs w:val="24"/>
          </w:rPr>
          <w:t>是我生命中最宝贵的财富。</w:t>
        </w:r>
        <w:r w:rsidR="000A44CF">
          <w:rPr>
            <w:rFonts w:ascii="宋体" w:eastAsia="宋体" w:hAnsi="宋体" w:hint="eastAsia"/>
            <w:sz w:val="24"/>
            <w:szCs w:val="24"/>
          </w:rPr>
          <w:t>感谢各位与我度过了这样的四年时光，无论我们亲近</w:t>
        </w:r>
      </w:ins>
      <w:ins w:id="1582" w:author="Tu Tu" w:date="2023-05-03T19:18:00Z">
        <w:r w:rsidR="000A44CF">
          <w:rPr>
            <w:rFonts w:ascii="宋体" w:eastAsia="宋体" w:hAnsi="宋体" w:hint="eastAsia"/>
            <w:sz w:val="24"/>
            <w:szCs w:val="24"/>
          </w:rPr>
          <w:t>与否</w:t>
        </w:r>
      </w:ins>
      <w:ins w:id="1583" w:author="Tu Tu" w:date="2023-05-03T19:17:00Z">
        <w:r w:rsidR="000A44CF">
          <w:rPr>
            <w:rFonts w:ascii="宋体" w:eastAsia="宋体" w:hAnsi="宋体" w:hint="eastAsia"/>
            <w:sz w:val="24"/>
            <w:szCs w:val="24"/>
          </w:rPr>
          <w:t>，</w:t>
        </w:r>
      </w:ins>
      <w:ins w:id="1584" w:author="Tu Tu" w:date="2023-05-03T19:18:00Z">
        <w:r w:rsidR="000A44CF">
          <w:rPr>
            <w:rFonts w:ascii="宋体" w:eastAsia="宋体" w:hAnsi="宋体" w:hint="eastAsia"/>
            <w:sz w:val="24"/>
            <w:szCs w:val="24"/>
          </w:rPr>
          <w:t>你们都是我这四年</w:t>
        </w:r>
        <w:r w:rsidR="0099250C">
          <w:rPr>
            <w:rFonts w:ascii="宋体" w:eastAsia="宋体" w:hAnsi="宋体" w:hint="eastAsia"/>
            <w:sz w:val="24"/>
            <w:szCs w:val="24"/>
          </w:rPr>
          <w:t>中遇见的最好的人。</w:t>
        </w:r>
      </w:ins>
    </w:p>
    <w:p w14:paraId="6345C9F8" w14:textId="5F8BDECA" w:rsidR="00CF5385" w:rsidRPr="00CF5385" w:rsidRDefault="001B3342" w:rsidP="00C16BFB">
      <w:pPr>
        <w:spacing w:line="360" w:lineRule="auto"/>
        <w:rPr>
          <w:ins w:id="1585" w:author="Tu Tu" w:date="2023-05-03T19:06:00Z"/>
          <w:rFonts w:ascii="宋体" w:eastAsia="宋体" w:hAnsi="宋体" w:hint="eastAsia"/>
          <w:sz w:val="24"/>
          <w:szCs w:val="24"/>
        </w:rPr>
      </w:pPr>
      <w:ins w:id="1586" w:author="Tu Tu" w:date="2023-05-03T19:06:00Z">
        <w:r>
          <w:rPr>
            <w:rFonts w:ascii="宋体" w:eastAsia="宋体" w:hAnsi="宋体"/>
            <w:sz w:val="24"/>
            <w:szCs w:val="24"/>
          </w:rPr>
          <w:tab/>
        </w:r>
        <w:r w:rsidR="00CF5385" w:rsidRPr="00CF5385">
          <w:rPr>
            <w:rFonts w:ascii="宋体" w:eastAsia="宋体" w:hAnsi="宋体" w:hint="eastAsia"/>
            <w:sz w:val="24"/>
            <w:szCs w:val="24"/>
          </w:rPr>
          <w:t>我还要感谢华南理工大学的教职员工，他们为我们提供了丰富的学习资源和无微不至的关心。在这里，我获得了广泛的知识和技能，我将在未来的道路上继续运用这些知识。</w:t>
        </w:r>
      </w:ins>
    </w:p>
    <w:p w14:paraId="59F4685A" w14:textId="5C98F1C9" w:rsidR="00CF5385" w:rsidRPr="00CF5385" w:rsidRDefault="00C42C85" w:rsidP="00CF5385">
      <w:pPr>
        <w:spacing w:line="360" w:lineRule="auto"/>
        <w:rPr>
          <w:ins w:id="1587" w:author="Tu Tu" w:date="2023-05-03T19:06:00Z"/>
          <w:rFonts w:ascii="宋体" w:eastAsia="宋体" w:hAnsi="宋体" w:hint="eastAsia"/>
          <w:sz w:val="24"/>
          <w:szCs w:val="24"/>
        </w:rPr>
      </w:pPr>
      <w:ins w:id="1588" w:author="Tu Tu" w:date="2023-05-03T19:06:00Z">
        <w:r>
          <w:rPr>
            <w:rFonts w:ascii="宋体" w:eastAsia="宋体" w:hAnsi="宋体"/>
            <w:sz w:val="24"/>
            <w:szCs w:val="24"/>
          </w:rPr>
          <w:tab/>
        </w:r>
        <w:r w:rsidR="00CF5385" w:rsidRPr="00CF5385">
          <w:rPr>
            <w:rFonts w:ascii="宋体" w:eastAsia="宋体" w:hAnsi="宋体" w:hint="eastAsia"/>
            <w:sz w:val="24"/>
            <w:szCs w:val="24"/>
          </w:rPr>
          <w:t>我要感谢我的室友，他们一直以来给了我支持和鼓励，使我在这里感到像家一样舒适和温暖。</w:t>
        </w:r>
      </w:ins>
    </w:p>
    <w:p w14:paraId="09C1D5CD" w14:textId="093595B9" w:rsidR="00CF5385" w:rsidRPr="00CF5385" w:rsidRDefault="00363C63" w:rsidP="00CF5385">
      <w:pPr>
        <w:spacing w:line="360" w:lineRule="auto"/>
        <w:rPr>
          <w:ins w:id="1589" w:author="Tu Tu" w:date="2023-05-03T19:06:00Z"/>
          <w:rFonts w:ascii="宋体" w:eastAsia="宋体" w:hAnsi="宋体" w:hint="eastAsia"/>
          <w:sz w:val="24"/>
          <w:szCs w:val="24"/>
        </w:rPr>
      </w:pPr>
      <w:ins w:id="1590" w:author="Tu Tu" w:date="2023-05-03T19:18:00Z">
        <w:r>
          <w:rPr>
            <w:rFonts w:ascii="宋体" w:eastAsia="宋体" w:hAnsi="宋体"/>
            <w:sz w:val="24"/>
            <w:szCs w:val="24"/>
          </w:rPr>
          <w:tab/>
        </w:r>
      </w:ins>
      <w:ins w:id="1591" w:author="Tu Tu" w:date="2023-05-03T19:06:00Z">
        <w:r w:rsidR="00CF5385" w:rsidRPr="00CF5385">
          <w:rPr>
            <w:rFonts w:ascii="宋体" w:eastAsia="宋体" w:hAnsi="宋体" w:hint="eastAsia"/>
            <w:sz w:val="24"/>
            <w:szCs w:val="24"/>
          </w:rPr>
          <w:t>最后，我要感谢同级的同学们。我们一起经历了许多共同的挑战和机遇，我们一起学习，一起成长。我们在华南理工大学度过了美好的四年时光，这段经历将成为我人生中最珍贵的回忆之一。</w:t>
        </w:r>
      </w:ins>
    </w:p>
    <w:p w14:paraId="4D036561" w14:textId="192AB98D" w:rsidR="002C000B" w:rsidRPr="004E17E3" w:rsidRDefault="00363C63" w:rsidP="00CF5385">
      <w:pPr>
        <w:spacing w:line="360" w:lineRule="auto"/>
        <w:rPr>
          <w:rFonts w:ascii="宋体" w:eastAsia="宋体" w:hAnsi="宋体"/>
          <w:sz w:val="24"/>
          <w:szCs w:val="24"/>
        </w:rPr>
      </w:pPr>
      <w:ins w:id="1592" w:author="Tu Tu" w:date="2023-05-03T19:18:00Z">
        <w:r>
          <w:rPr>
            <w:rFonts w:ascii="宋体" w:eastAsia="宋体" w:hAnsi="宋体"/>
            <w:sz w:val="24"/>
            <w:szCs w:val="24"/>
          </w:rPr>
          <w:tab/>
        </w:r>
      </w:ins>
      <w:ins w:id="1593" w:author="Tu Tu" w:date="2023-05-03T19:06:00Z">
        <w:r w:rsidR="00CF5385" w:rsidRPr="00CF5385">
          <w:rPr>
            <w:rFonts w:ascii="宋体" w:eastAsia="宋体" w:hAnsi="宋体" w:hint="eastAsia"/>
            <w:sz w:val="24"/>
            <w:szCs w:val="24"/>
          </w:rPr>
          <w:t>再次感谢</w:t>
        </w:r>
      </w:ins>
      <w:ins w:id="1594" w:author="Tu Tu" w:date="2023-05-03T19:18:00Z">
        <w:r w:rsidR="001B3CE8">
          <w:rPr>
            <w:rFonts w:ascii="宋体" w:eastAsia="宋体" w:hAnsi="宋体" w:hint="eastAsia"/>
            <w:sz w:val="24"/>
            <w:szCs w:val="24"/>
          </w:rPr>
          <w:t>所有人</w:t>
        </w:r>
      </w:ins>
      <w:ins w:id="1595" w:author="Tu Tu" w:date="2023-05-03T19:06:00Z">
        <w:r w:rsidR="00CF5385" w:rsidRPr="00CF5385">
          <w:rPr>
            <w:rFonts w:ascii="宋体" w:eastAsia="宋体" w:hAnsi="宋体" w:hint="eastAsia"/>
            <w:sz w:val="24"/>
            <w:szCs w:val="24"/>
          </w:rPr>
          <w:t>的支持和帮助。我将怀着感激之心，勇往直前，努力为社会做出自己的贡献。</w:t>
        </w:r>
      </w:ins>
    </w:p>
    <w:sectPr w:rsidR="002C000B" w:rsidRPr="004E17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02F3" w14:textId="77777777" w:rsidR="00051878" w:rsidRDefault="00051878" w:rsidP="009958A9">
      <w:r>
        <w:separator/>
      </w:r>
    </w:p>
  </w:endnote>
  <w:endnote w:type="continuationSeparator" w:id="0">
    <w:p w14:paraId="7563E753" w14:textId="77777777" w:rsidR="00051878" w:rsidRDefault="00051878" w:rsidP="0099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336C" w14:textId="77777777" w:rsidR="00555EF3" w:rsidRPr="00334F84" w:rsidRDefault="00555EF3" w:rsidP="00C03668">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4F29D8">
      <w:rPr>
        <w:rFonts w:ascii="Times New Roman" w:hAnsi="Times New Roman"/>
        <w:noProof/>
        <w:sz w:val="21"/>
        <w:lang w:val="zh-CN"/>
      </w:rPr>
      <w:t>I</w:t>
    </w:r>
    <w:r w:rsidRPr="00334F84">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D374" w14:textId="77777777" w:rsidR="00051878" w:rsidRDefault="00051878" w:rsidP="009958A9">
      <w:r>
        <w:separator/>
      </w:r>
    </w:p>
  </w:footnote>
  <w:footnote w:type="continuationSeparator" w:id="0">
    <w:p w14:paraId="6FD8B583" w14:textId="77777777" w:rsidR="00051878" w:rsidRDefault="00051878" w:rsidP="00995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2627"/>
    <w:multiLevelType w:val="hybridMultilevel"/>
    <w:tmpl w:val="95846AC6"/>
    <w:lvl w:ilvl="0" w:tplc="00F645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6C1211"/>
    <w:multiLevelType w:val="hybridMultilevel"/>
    <w:tmpl w:val="F5125090"/>
    <w:lvl w:ilvl="0" w:tplc="367C94E0">
      <w:start w:val="4"/>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2" w15:restartNumberingAfterBreak="0">
    <w:nsid w:val="5A0E24B2"/>
    <w:multiLevelType w:val="hybridMultilevel"/>
    <w:tmpl w:val="12B86AD0"/>
    <w:lvl w:ilvl="0" w:tplc="08841E1A">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E97F19"/>
    <w:multiLevelType w:val="hybridMultilevel"/>
    <w:tmpl w:val="C628769C"/>
    <w:lvl w:ilvl="0" w:tplc="0FAECB96">
      <w:start w:val="3"/>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4" w15:restartNumberingAfterBreak="0">
    <w:nsid w:val="65484CE8"/>
    <w:multiLevelType w:val="hybridMultilevel"/>
    <w:tmpl w:val="CCEE6E44"/>
    <w:lvl w:ilvl="0" w:tplc="A468B66C">
      <w:start w:val="1"/>
      <w:numFmt w:val="decimal"/>
      <w:lvlText w:val="（%1）"/>
      <w:lvlJc w:val="left"/>
      <w:pPr>
        <w:ind w:left="720" w:hanging="720"/>
      </w:pPr>
      <w:rPr>
        <w:rFonts w:ascii="Times New Roman" w:hAnsi="Times New Roman"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8788507">
    <w:abstractNumId w:val="2"/>
  </w:num>
  <w:num w:numId="2" w16cid:durableId="549806169">
    <w:abstractNumId w:val="4"/>
  </w:num>
  <w:num w:numId="3" w16cid:durableId="1003626394">
    <w:abstractNumId w:val="3"/>
  </w:num>
  <w:num w:numId="4" w16cid:durableId="1900705099">
    <w:abstractNumId w:val="1"/>
  </w:num>
  <w:num w:numId="5" w16cid:durableId="5861128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 Tu">
    <w15:presenceInfo w15:providerId="Windows Live" w15:userId="71f3fe2e262d7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74"/>
    <w:rsid w:val="00000FEC"/>
    <w:rsid w:val="00010F31"/>
    <w:rsid w:val="000170E8"/>
    <w:rsid w:val="000209FC"/>
    <w:rsid w:val="000271DD"/>
    <w:rsid w:val="00037E79"/>
    <w:rsid w:val="00051878"/>
    <w:rsid w:val="00055858"/>
    <w:rsid w:val="00061609"/>
    <w:rsid w:val="00062292"/>
    <w:rsid w:val="000652AC"/>
    <w:rsid w:val="0006638F"/>
    <w:rsid w:val="00067868"/>
    <w:rsid w:val="00071976"/>
    <w:rsid w:val="00073E4F"/>
    <w:rsid w:val="000761EE"/>
    <w:rsid w:val="00076893"/>
    <w:rsid w:val="0008594D"/>
    <w:rsid w:val="000952C9"/>
    <w:rsid w:val="000958A5"/>
    <w:rsid w:val="00096C0C"/>
    <w:rsid w:val="000A0473"/>
    <w:rsid w:val="000A3102"/>
    <w:rsid w:val="000A44CF"/>
    <w:rsid w:val="000A60A0"/>
    <w:rsid w:val="000B0219"/>
    <w:rsid w:val="000B2572"/>
    <w:rsid w:val="000C4072"/>
    <w:rsid w:val="000C6F9C"/>
    <w:rsid w:val="000D0BFD"/>
    <w:rsid w:val="000D1F70"/>
    <w:rsid w:val="000D1FB3"/>
    <w:rsid w:val="000D32E3"/>
    <w:rsid w:val="000D4DAA"/>
    <w:rsid w:val="000D5A30"/>
    <w:rsid w:val="000E0877"/>
    <w:rsid w:val="000E1F8A"/>
    <w:rsid w:val="000E3325"/>
    <w:rsid w:val="000E6F82"/>
    <w:rsid w:val="000F4535"/>
    <w:rsid w:val="000F5902"/>
    <w:rsid w:val="001002E9"/>
    <w:rsid w:val="0010131E"/>
    <w:rsid w:val="0011023C"/>
    <w:rsid w:val="001123EE"/>
    <w:rsid w:val="001140E8"/>
    <w:rsid w:val="0011530A"/>
    <w:rsid w:val="00115395"/>
    <w:rsid w:val="00115597"/>
    <w:rsid w:val="00116D89"/>
    <w:rsid w:val="00124356"/>
    <w:rsid w:val="001247FE"/>
    <w:rsid w:val="001277F6"/>
    <w:rsid w:val="001331F1"/>
    <w:rsid w:val="00136651"/>
    <w:rsid w:val="001436B7"/>
    <w:rsid w:val="00143993"/>
    <w:rsid w:val="00143AB5"/>
    <w:rsid w:val="00152EC4"/>
    <w:rsid w:val="001704FC"/>
    <w:rsid w:val="00175728"/>
    <w:rsid w:val="00180703"/>
    <w:rsid w:val="00185723"/>
    <w:rsid w:val="00185BA9"/>
    <w:rsid w:val="00185BD2"/>
    <w:rsid w:val="00187DCD"/>
    <w:rsid w:val="00187EEC"/>
    <w:rsid w:val="0019259C"/>
    <w:rsid w:val="00192993"/>
    <w:rsid w:val="00192F73"/>
    <w:rsid w:val="00196903"/>
    <w:rsid w:val="00197141"/>
    <w:rsid w:val="00197DD3"/>
    <w:rsid w:val="001A2EB4"/>
    <w:rsid w:val="001A717A"/>
    <w:rsid w:val="001B3342"/>
    <w:rsid w:val="001B3CE8"/>
    <w:rsid w:val="001B52CE"/>
    <w:rsid w:val="001C1FD8"/>
    <w:rsid w:val="001C4EA5"/>
    <w:rsid w:val="001C7F89"/>
    <w:rsid w:val="001D12B4"/>
    <w:rsid w:val="001D3785"/>
    <w:rsid w:val="001D650C"/>
    <w:rsid w:val="001E1103"/>
    <w:rsid w:val="001E5826"/>
    <w:rsid w:val="001F33C6"/>
    <w:rsid w:val="001F3565"/>
    <w:rsid w:val="001F4791"/>
    <w:rsid w:val="001F5A43"/>
    <w:rsid w:val="002038BB"/>
    <w:rsid w:val="00203DAF"/>
    <w:rsid w:val="00206B40"/>
    <w:rsid w:val="00213957"/>
    <w:rsid w:val="00214B76"/>
    <w:rsid w:val="0022265E"/>
    <w:rsid w:val="0023004A"/>
    <w:rsid w:val="00237BB6"/>
    <w:rsid w:val="00245498"/>
    <w:rsid w:val="0025022F"/>
    <w:rsid w:val="00250F67"/>
    <w:rsid w:val="00251D8F"/>
    <w:rsid w:val="00251E1F"/>
    <w:rsid w:val="002546BC"/>
    <w:rsid w:val="00255E82"/>
    <w:rsid w:val="00257700"/>
    <w:rsid w:val="00265420"/>
    <w:rsid w:val="00272158"/>
    <w:rsid w:val="002751A1"/>
    <w:rsid w:val="002754FE"/>
    <w:rsid w:val="00275812"/>
    <w:rsid w:val="00276130"/>
    <w:rsid w:val="002837FB"/>
    <w:rsid w:val="00290A2D"/>
    <w:rsid w:val="00291356"/>
    <w:rsid w:val="00292324"/>
    <w:rsid w:val="00295B52"/>
    <w:rsid w:val="00295F67"/>
    <w:rsid w:val="002A16D7"/>
    <w:rsid w:val="002A23E1"/>
    <w:rsid w:val="002A7433"/>
    <w:rsid w:val="002B4CE7"/>
    <w:rsid w:val="002B59CA"/>
    <w:rsid w:val="002B6954"/>
    <w:rsid w:val="002B7529"/>
    <w:rsid w:val="002C000B"/>
    <w:rsid w:val="002D4DB0"/>
    <w:rsid w:val="002E2C33"/>
    <w:rsid w:val="002E3172"/>
    <w:rsid w:val="002E4DC6"/>
    <w:rsid w:val="002F688E"/>
    <w:rsid w:val="002F6F6F"/>
    <w:rsid w:val="003044A7"/>
    <w:rsid w:val="00306724"/>
    <w:rsid w:val="00313DA4"/>
    <w:rsid w:val="003262BA"/>
    <w:rsid w:val="003271B6"/>
    <w:rsid w:val="00331853"/>
    <w:rsid w:val="0033692D"/>
    <w:rsid w:val="00341E2B"/>
    <w:rsid w:val="0034379C"/>
    <w:rsid w:val="003447C8"/>
    <w:rsid w:val="00352908"/>
    <w:rsid w:val="0035652A"/>
    <w:rsid w:val="00356F5B"/>
    <w:rsid w:val="0036128F"/>
    <w:rsid w:val="00363C63"/>
    <w:rsid w:val="00364213"/>
    <w:rsid w:val="003652D0"/>
    <w:rsid w:val="00365A03"/>
    <w:rsid w:val="00366244"/>
    <w:rsid w:val="00371F79"/>
    <w:rsid w:val="0037339B"/>
    <w:rsid w:val="003862B1"/>
    <w:rsid w:val="0038799B"/>
    <w:rsid w:val="003914E8"/>
    <w:rsid w:val="0039438F"/>
    <w:rsid w:val="00396175"/>
    <w:rsid w:val="003A2928"/>
    <w:rsid w:val="003A5271"/>
    <w:rsid w:val="003A7BD5"/>
    <w:rsid w:val="003B10A1"/>
    <w:rsid w:val="003B5D84"/>
    <w:rsid w:val="003B7B9F"/>
    <w:rsid w:val="003C3A28"/>
    <w:rsid w:val="003C55D6"/>
    <w:rsid w:val="003C629F"/>
    <w:rsid w:val="003D7A71"/>
    <w:rsid w:val="003E17F1"/>
    <w:rsid w:val="003E53ED"/>
    <w:rsid w:val="003F6B6F"/>
    <w:rsid w:val="003F792D"/>
    <w:rsid w:val="00400F20"/>
    <w:rsid w:val="004021C1"/>
    <w:rsid w:val="00403334"/>
    <w:rsid w:val="004143F2"/>
    <w:rsid w:val="00420F99"/>
    <w:rsid w:val="00421D9D"/>
    <w:rsid w:val="0042207A"/>
    <w:rsid w:val="00423D9A"/>
    <w:rsid w:val="00425624"/>
    <w:rsid w:val="00426F54"/>
    <w:rsid w:val="00427C9F"/>
    <w:rsid w:val="00432D2D"/>
    <w:rsid w:val="00432FF5"/>
    <w:rsid w:val="00440214"/>
    <w:rsid w:val="0044147D"/>
    <w:rsid w:val="00444332"/>
    <w:rsid w:val="004443F9"/>
    <w:rsid w:val="004453B8"/>
    <w:rsid w:val="0044563F"/>
    <w:rsid w:val="00454B70"/>
    <w:rsid w:val="00470574"/>
    <w:rsid w:val="00470AE3"/>
    <w:rsid w:val="00474BD4"/>
    <w:rsid w:val="00475442"/>
    <w:rsid w:val="0047772A"/>
    <w:rsid w:val="004864B6"/>
    <w:rsid w:val="00487F6D"/>
    <w:rsid w:val="00492CD1"/>
    <w:rsid w:val="004A3033"/>
    <w:rsid w:val="004A33A5"/>
    <w:rsid w:val="004A3929"/>
    <w:rsid w:val="004A572D"/>
    <w:rsid w:val="004A6B35"/>
    <w:rsid w:val="004A7FD2"/>
    <w:rsid w:val="004B3E80"/>
    <w:rsid w:val="004B452F"/>
    <w:rsid w:val="004B5661"/>
    <w:rsid w:val="004C0633"/>
    <w:rsid w:val="004C0D29"/>
    <w:rsid w:val="004C3084"/>
    <w:rsid w:val="004D14E8"/>
    <w:rsid w:val="004E17E3"/>
    <w:rsid w:val="004F06B0"/>
    <w:rsid w:val="004F2072"/>
    <w:rsid w:val="004F29D8"/>
    <w:rsid w:val="004F34DB"/>
    <w:rsid w:val="004F5690"/>
    <w:rsid w:val="004F5AAF"/>
    <w:rsid w:val="00506B6D"/>
    <w:rsid w:val="005112CD"/>
    <w:rsid w:val="00512ED9"/>
    <w:rsid w:val="00517023"/>
    <w:rsid w:val="00522160"/>
    <w:rsid w:val="00522195"/>
    <w:rsid w:val="00524B8D"/>
    <w:rsid w:val="0052593C"/>
    <w:rsid w:val="00527CE3"/>
    <w:rsid w:val="005302A8"/>
    <w:rsid w:val="00534475"/>
    <w:rsid w:val="00535C9E"/>
    <w:rsid w:val="00544D56"/>
    <w:rsid w:val="0055066A"/>
    <w:rsid w:val="00552362"/>
    <w:rsid w:val="00555EF3"/>
    <w:rsid w:val="00557028"/>
    <w:rsid w:val="0056427F"/>
    <w:rsid w:val="00565524"/>
    <w:rsid w:val="0057188A"/>
    <w:rsid w:val="00573F05"/>
    <w:rsid w:val="00577745"/>
    <w:rsid w:val="00577BDD"/>
    <w:rsid w:val="00597275"/>
    <w:rsid w:val="005A3E40"/>
    <w:rsid w:val="005A4D9D"/>
    <w:rsid w:val="005A5388"/>
    <w:rsid w:val="005B09A7"/>
    <w:rsid w:val="005B2132"/>
    <w:rsid w:val="005B476E"/>
    <w:rsid w:val="005B59EC"/>
    <w:rsid w:val="005B691E"/>
    <w:rsid w:val="005B7C90"/>
    <w:rsid w:val="005C1108"/>
    <w:rsid w:val="005C15CE"/>
    <w:rsid w:val="005C4530"/>
    <w:rsid w:val="005C6752"/>
    <w:rsid w:val="005D265C"/>
    <w:rsid w:val="005D43C3"/>
    <w:rsid w:val="005E5BA9"/>
    <w:rsid w:val="005F234F"/>
    <w:rsid w:val="005F72FF"/>
    <w:rsid w:val="00617C18"/>
    <w:rsid w:val="006208B9"/>
    <w:rsid w:val="00620E26"/>
    <w:rsid w:val="00621BC7"/>
    <w:rsid w:val="006234A6"/>
    <w:rsid w:val="006262B7"/>
    <w:rsid w:val="006333D6"/>
    <w:rsid w:val="00633D93"/>
    <w:rsid w:val="0063450B"/>
    <w:rsid w:val="00640817"/>
    <w:rsid w:val="00642A99"/>
    <w:rsid w:val="00643E1E"/>
    <w:rsid w:val="00644972"/>
    <w:rsid w:val="0064595D"/>
    <w:rsid w:val="006537BD"/>
    <w:rsid w:val="00653962"/>
    <w:rsid w:val="006539F0"/>
    <w:rsid w:val="00654784"/>
    <w:rsid w:val="00654FA2"/>
    <w:rsid w:val="0065614F"/>
    <w:rsid w:val="006561B7"/>
    <w:rsid w:val="00663C1A"/>
    <w:rsid w:val="00667B42"/>
    <w:rsid w:val="00667E00"/>
    <w:rsid w:val="00672837"/>
    <w:rsid w:val="00672888"/>
    <w:rsid w:val="00673C42"/>
    <w:rsid w:val="006934A8"/>
    <w:rsid w:val="00695927"/>
    <w:rsid w:val="006A1916"/>
    <w:rsid w:val="006A41DD"/>
    <w:rsid w:val="006C547D"/>
    <w:rsid w:val="006D0E56"/>
    <w:rsid w:val="006D4429"/>
    <w:rsid w:val="006F3819"/>
    <w:rsid w:val="006F423E"/>
    <w:rsid w:val="00703B63"/>
    <w:rsid w:val="00703E65"/>
    <w:rsid w:val="007047D7"/>
    <w:rsid w:val="00704F2D"/>
    <w:rsid w:val="00710F26"/>
    <w:rsid w:val="00715A81"/>
    <w:rsid w:val="00723F83"/>
    <w:rsid w:val="00736EB2"/>
    <w:rsid w:val="0074449A"/>
    <w:rsid w:val="00746576"/>
    <w:rsid w:val="007476C8"/>
    <w:rsid w:val="00750F5E"/>
    <w:rsid w:val="007639EA"/>
    <w:rsid w:val="007657AD"/>
    <w:rsid w:val="007675C8"/>
    <w:rsid w:val="007703DA"/>
    <w:rsid w:val="00771E26"/>
    <w:rsid w:val="00773B20"/>
    <w:rsid w:val="00775F8B"/>
    <w:rsid w:val="00777136"/>
    <w:rsid w:val="00782473"/>
    <w:rsid w:val="00784E75"/>
    <w:rsid w:val="007873EC"/>
    <w:rsid w:val="00787516"/>
    <w:rsid w:val="00791559"/>
    <w:rsid w:val="00793526"/>
    <w:rsid w:val="007A1DAA"/>
    <w:rsid w:val="007A4FE0"/>
    <w:rsid w:val="007A686A"/>
    <w:rsid w:val="007B04A3"/>
    <w:rsid w:val="007B0A50"/>
    <w:rsid w:val="007B146F"/>
    <w:rsid w:val="007B7A17"/>
    <w:rsid w:val="007C1948"/>
    <w:rsid w:val="007C3152"/>
    <w:rsid w:val="007C4090"/>
    <w:rsid w:val="007C483A"/>
    <w:rsid w:val="007C79CA"/>
    <w:rsid w:val="007C7A7F"/>
    <w:rsid w:val="007D7C25"/>
    <w:rsid w:val="007E0619"/>
    <w:rsid w:val="007E6355"/>
    <w:rsid w:val="007E6A25"/>
    <w:rsid w:val="007E7D5B"/>
    <w:rsid w:val="007E7F9E"/>
    <w:rsid w:val="007F72E8"/>
    <w:rsid w:val="00801A20"/>
    <w:rsid w:val="008026F9"/>
    <w:rsid w:val="00804B23"/>
    <w:rsid w:val="00806808"/>
    <w:rsid w:val="0080786C"/>
    <w:rsid w:val="008106CE"/>
    <w:rsid w:val="00811424"/>
    <w:rsid w:val="00816CDC"/>
    <w:rsid w:val="0082289D"/>
    <w:rsid w:val="0082304F"/>
    <w:rsid w:val="008267F9"/>
    <w:rsid w:val="0082745C"/>
    <w:rsid w:val="0083785C"/>
    <w:rsid w:val="008426B5"/>
    <w:rsid w:val="008534A5"/>
    <w:rsid w:val="008600FD"/>
    <w:rsid w:val="008716E8"/>
    <w:rsid w:val="00880296"/>
    <w:rsid w:val="00880F00"/>
    <w:rsid w:val="008820BE"/>
    <w:rsid w:val="008868CC"/>
    <w:rsid w:val="008909C8"/>
    <w:rsid w:val="00890B6C"/>
    <w:rsid w:val="008A058C"/>
    <w:rsid w:val="008A4233"/>
    <w:rsid w:val="008B3032"/>
    <w:rsid w:val="008C6507"/>
    <w:rsid w:val="008C78CE"/>
    <w:rsid w:val="008D28A5"/>
    <w:rsid w:val="008D379F"/>
    <w:rsid w:val="008D6C84"/>
    <w:rsid w:val="008E3D4B"/>
    <w:rsid w:val="008E4F6D"/>
    <w:rsid w:val="008F322C"/>
    <w:rsid w:val="00902155"/>
    <w:rsid w:val="0090371B"/>
    <w:rsid w:val="009041FF"/>
    <w:rsid w:val="00912C3E"/>
    <w:rsid w:val="00914146"/>
    <w:rsid w:val="009219BC"/>
    <w:rsid w:val="00922007"/>
    <w:rsid w:val="00925480"/>
    <w:rsid w:val="0092626E"/>
    <w:rsid w:val="0092640A"/>
    <w:rsid w:val="0093127B"/>
    <w:rsid w:val="00931FEA"/>
    <w:rsid w:val="00932F9A"/>
    <w:rsid w:val="00935710"/>
    <w:rsid w:val="00943774"/>
    <w:rsid w:val="00945250"/>
    <w:rsid w:val="00957107"/>
    <w:rsid w:val="00973634"/>
    <w:rsid w:val="00976D21"/>
    <w:rsid w:val="009827C7"/>
    <w:rsid w:val="00987375"/>
    <w:rsid w:val="0099250C"/>
    <w:rsid w:val="009953B4"/>
    <w:rsid w:val="009958A9"/>
    <w:rsid w:val="00996F60"/>
    <w:rsid w:val="009A4260"/>
    <w:rsid w:val="009A7DFF"/>
    <w:rsid w:val="009B2ED9"/>
    <w:rsid w:val="009B6DC6"/>
    <w:rsid w:val="009B70EA"/>
    <w:rsid w:val="009D04CB"/>
    <w:rsid w:val="009D3218"/>
    <w:rsid w:val="009D7ED4"/>
    <w:rsid w:val="009E0C0D"/>
    <w:rsid w:val="009E1714"/>
    <w:rsid w:val="009E1AEE"/>
    <w:rsid w:val="009F02E8"/>
    <w:rsid w:val="009F70B1"/>
    <w:rsid w:val="00A0749F"/>
    <w:rsid w:val="00A146B1"/>
    <w:rsid w:val="00A221D0"/>
    <w:rsid w:val="00A24D82"/>
    <w:rsid w:val="00A378A9"/>
    <w:rsid w:val="00A37C2F"/>
    <w:rsid w:val="00A56EEA"/>
    <w:rsid w:val="00A64780"/>
    <w:rsid w:val="00A65533"/>
    <w:rsid w:val="00A65F96"/>
    <w:rsid w:val="00A7125B"/>
    <w:rsid w:val="00A7399A"/>
    <w:rsid w:val="00A7514C"/>
    <w:rsid w:val="00A76E46"/>
    <w:rsid w:val="00A838C7"/>
    <w:rsid w:val="00A90C95"/>
    <w:rsid w:val="00A912A6"/>
    <w:rsid w:val="00A9155B"/>
    <w:rsid w:val="00A94563"/>
    <w:rsid w:val="00A95C53"/>
    <w:rsid w:val="00AA2439"/>
    <w:rsid w:val="00AA2E8A"/>
    <w:rsid w:val="00AA4909"/>
    <w:rsid w:val="00AB7AF1"/>
    <w:rsid w:val="00AC0566"/>
    <w:rsid w:val="00AC0E14"/>
    <w:rsid w:val="00AC2363"/>
    <w:rsid w:val="00AC2C40"/>
    <w:rsid w:val="00AD20C9"/>
    <w:rsid w:val="00AD627A"/>
    <w:rsid w:val="00AE06ED"/>
    <w:rsid w:val="00AE2456"/>
    <w:rsid w:val="00AE2F90"/>
    <w:rsid w:val="00AF0B88"/>
    <w:rsid w:val="00AF2088"/>
    <w:rsid w:val="00AF6802"/>
    <w:rsid w:val="00B02D43"/>
    <w:rsid w:val="00B03F09"/>
    <w:rsid w:val="00B04791"/>
    <w:rsid w:val="00B07487"/>
    <w:rsid w:val="00B13A6F"/>
    <w:rsid w:val="00B22638"/>
    <w:rsid w:val="00B24755"/>
    <w:rsid w:val="00B30B1F"/>
    <w:rsid w:val="00B34771"/>
    <w:rsid w:val="00B34F88"/>
    <w:rsid w:val="00B35105"/>
    <w:rsid w:val="00B362EC"/>
    <w:rsid w:val="00B3761A"/>
    <w:rsid w:val="00B403F4"/>
    <w:rsid w:val="00B4382A"/>
    <w:rsid w:val="00B44F6B"/>
    <w:rsid w:val="00B45F63"/>
    <w:rsid w:val="00B4675B"/>
    <w:rsid w:val="00B50A96"/>
    <w:rsid w:val="00B53BD7"/>
    <w:rsid w:val="00B60C1F"/>
    <w:rsid w:val="00B611EB"/>
    <w:rsid w:val="00B61C89"/>
    <w:rsid w:val="00B65322"/>
    <w:rsid w:val="00B74996"/>
    <w:rsid w:val="00B76A68"/>
    <w:rsid w:val="00B80F32"/>
    <w:rsid w:val="00B83EBA"/>
    <w:rsid w:val="00B94BA9"/>
    <w:rsid w:val="00B9658B"/>
    <w:rsid w:val="00B96C70"/>
    <w:rsid w:val="00BA0A69"/>
    <w:rsid w:val="00BA287F"/>
    <w:rsid w:val="00BB0EDB"/>
    <w:rsid w:val="00BB0FAA"/>
    <w:rsid w:val="00BB1772"/>
    <w:rsid w:val="00BB3C99"/>
    <w:rsid w:val="00BB3D95"/>
    <w:rsid w:val="00BC1132"/>
    <w:rsid w:val="00BC66DC"/>
    <w:rsid w:val="00BC7411"/>
    <w:rsid w:val="00BD3AEF"/>
    <w:rsid w:val="00BD6820"/>
    <w:rsid w:val="00BD7025"/>
    <w:rsid w:val="00BE0FAC"/>
    <w:rsid w:val="00BE1C4A"/>
    <w:rsid w:val="00BE1E0F"/>
    <w:rsid w:val="00BE56DC"/>
    <w:rsid w:val="00BF5193"/>
    <w:rsid w:val="00C06622"/>
    <w:rsid w:val="00C07A75"/>
    <w:rsid w:val="00C10A2B"/>
    <w:rsid w:val="00C14C39"/>
    <w:rsid w:val="00C15DB0"/>
    <w:rsid w:val="00C16953"/>
    <w:rsid w:val="00C16BFB"/>
    <w:rsid w:val="00C27A00"/>
    <w:rsid w:val="00C42C85"/>
    <w:rsid w:val="00C43D87"/>
    <w:rsid w:val="00C44D25"/>
    <w:rsid w:val="00C46B46"/>
    <w:rsid w:val="00C50C41"/>
    <w:rsid w:val="00C6124B"/>
    <w:rsid w:val="00C66331"/>
    <w:rsid w:val="00C71F79"/>
    <w:rsid w:val="00C85C02"/>
    <w:rsid w:val="00C917AD"/>
    <w:rsid w:val="00C91BAA"/>
    <w:rsid w:val="00C93DCA"/>
    <w:rsid w:val="00C97511"/>
    <w:rsid w:val="00CA58A0"/>
    <w:rsid w:val="00CA6E62"/>
    <w:rsid w:val="00CC1804"/>
    <w:rsid w:val="00CC1ECA"/>
    <w:rsid w:val="00CC4FCD"/>
    <w:rsid w:val="00CC67B6"/>
    <w:rsid w:val="00CD1726"/>
    <w:rsid w:val="00CD55A1"/>
    <w:rsid w:val="00CD70FC"/>
    <w:rsid w:val="00CF5385"/>
    <w:rsid w:val="00D0521A"/>
    <w:rsid w:val="00D24F0B"/>
    <w:rsid w:val="00D31A02"/>
    <w:rsid w:val="00D345AA"/>
    <w:rsid w:val="00D3641C"/>
    <w:rsid w:val="00D410D7"/>
    <w:rsid w:val="00D42C49"/>
    <w:rsid w:val="00D5112E"/>
    <w:rsid w:val="00D545EF"/>
    <w:rsid w:val="00D56BA1"/>
    <w:rsid w:val="00D57ABD"/>
    <w:rsid w:val="00D627D9"/>
    <w:rsid w:val="00D66B61"/>
    <w:rsid w:val="00D73E21"/>
    <w:rsid w:val="00D751FC"/>
    <w:rsid w:val="00D80583"/>
    <w:rsid w:val="00D81568"/>
    <w:rsid w:val="00D83AE4"/>
    <w:rsid w:val="00D84960"/>
    <w:rsid w:val="00D84A62"/>
    <w:rsid w:val="00D85901"/>
    <w:rsid w:val="00D9013D"/>
    <w:rsid w:val="00D91C57"/>
    <w:rsid w:val="00D943D3"/>
    <w:rsid w:val="00D9462B"/>
    <w:rsid w:val="00DA7301"/>
    <w:rsid w:val="00DA73C4"/>
    <w:rsid w:val="00DB456E"/>
    <w:rsid w:val="00DB50A0"/>
    <w:rsid w:val="00DB53E4"/>
    <w:rsid w:val="00DB53FE"/>
    <w:rsid w:val="00DB5ABB"/>
    <w:rsid w:val="00DC73AA"/>
    <w:rsid w:val="00DD07F3"/>
    <w:rsid w:val="00DD0E30"/>
    <w:rsid w:val="00DD7A1A"/>
    <w:rsid w:val="00DE10B9"/>
    <w:rsid w:val="00DE240A"/>
    <w:rsid w:val="00E04A80"/>
    <w:rsid w:val="00E06FDF"/>
    <w:rsid w:val="00E1087B"/>
    <w:rsid w:val="00E12BDE"/>
    <w:rsid w:val="00E163C0"/>
    <w:rsid w:val="00E2366A"/>
    <w:rsid w:val="00E26D19"/>
    <w:rsid w:val="00E30938"/>
    <w:rsid w:val="00E31451"/>
    <w:rsid w:val="00E31CBA"/>
    <w:rsid w:val="00E34908"/>
    <w:rsid w:val="00E406A3"/>
    <w:rsid w:val="00E502CB"/>
    <w:rsid w:val="00E56C94"/>
    <w:rsid w:val="00E579AA"/>
    <w:rsid w:val="00E6089E"/>
    <w:rsid w:val="00E6416E"/>
    <w:rsid w:val="00E64BDF"/>
    <w:rsid w:val="00E65CCB"/>
    <w:rsid w:val="00E705AA"/>
    <w:rsid w:val="00E71249"/>
    <w:rsid w:val="00E71D52"/>
    <w:rsid w:val="00E7635B"/>
    <w:rsid w:val="00E936A9"/>
    <w:rsid w:val="00E955E6"/>
    <w:rsid w:val="00EA01A9"/>
    <w:rsid w:val="00EA6398"/>
    <w:rsid w:val="00EB08E0"/>
    <w:rsid w:val="00EC3E04"/>
    <w:rsid w:val="00EC46BB"/>
    <w:rsid w:val="00EC694E"/>
    <w:rsid w:val="00EC6D0D"/>
    <w:rsid w:val="00ED38F5"/>
    <w:rsid w:val="00ED3971"/>
    <w:rsid w:val="00ED4F2B"/>
    <w:rsid w:val="00EE2B5D"/>
    <w:rsid w:val="00EF1413"/>
    <w:rsid w:val="00EF162C"/>
    <w:rsid w:val="00EF73EE"/>
    <w:rsid w:val="00F00FA5"/>
    <w:rsid w:val="00F02B5E"/>
    <w:rsid w:val="00F07290"/>
    <w:rsid w:val="00F10213"/>
    <w:rsid w:val="00F1644B"/>
    <w:rsid w:val="00F2171E"/>
    <w:rsid w:val="00F2324A"/>
    <w:rsid w:val="00F277B5"/>
    <w:rsid w:val="00F278E0"/>
    <w:rsid w:val="00F3761D"/>
    <w:rsid w:val="00F3789C"/>
    <w:rsid w:val="00F41EBF"/>
    <w:rsid w:val="00F46DCF"/>
    <w:rsid w:val="00F555B8"/>
    <w:rsid w:val="00F56A1C"/>
    <w:rsid w:val="00F626FA"/>
    <w:rsid w:val="00F64029"/>
    <w:rsid w:val="00F65FC1"/>
    <w:rsid w:val="00F66A5A"/>
    <w:rsid w:val="00F66F2F"/>
    <w:rsid w:val="00F70393"/>
    <w:rsid w:val="00F703F4"/>
    <w:rsid w:val="00F71B5B"/>
    <w:rsid w:val="00F7205E"/>
    <w:rsid w:val="00F76AF8"/>
    <w:rsid w:val="00F81A2A"/>
    <w:rsid w:val="00F85F1D"/>
    <w:rsid w:val="00F8610F"/>
    <w:rsid w:val="00F9108C"/>
    <w:rsid w:val="00F94F2A"/>
    <w:rsid w:val="00F95297"/>
    <w:rsid w:val="00FA3930"/>
    <w:rsid w:val="00FB097E"/>
    <w:rsid w:val="00FB339A"/>
    <w:rsid w:val="00FB597F"/>
    <w:rsid w:val="00FC09A9"/>
    <w:rsid w:val="00FC1BB9"/>
    <w:rsid w:val="00FC348C"/>
    <w:rsid w:val="00FC7999"/>
    <w:rsid w:val="00FC7F66"/>
    <w:rsid w:val="00FD37A7"/>
    <w:rsid w:val="00FD5C71"/>
    <w:rsid w:val="00FD68BC"/>
    <w:rsid w:val="00FE016B"/>
    <w:rsid w:val="00FE0F07"/>
    <w:rsid w:val="00FE1484"/>
    <w:rsid w:val="00FE4474"/>
    <w:rsid w:val="00FE48F9"/>
    <w:rsid w:val="00FE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5885"/>
  <w15:chartTrackingRefBased/>
  <w15:docId w15:val="{6AFCA3A3-49DA-406B-808D-ECB0F73E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8A9"/>
    <w:pPr>
      <w:widowControl w:val="0"/>
      <w:jc w:val="both"/>
    </w:pPr>
  </w:style>
  <w:style w:type="paragraph" w:styleId="1">
    <w:name w:val="heading 1"/>
    <w:aliases w:val="1.各章标题"/>
    <w:basedOn w:val="a"/>
    <w:next w:val="a"/>
    <w:link w:val="11"/>
    <w:uiPriority w:val="9"/>
    <w:qFormat/>
    <w:rsid w:val="00555EF3"/>
    <w:pPr>
      <w:keepNext/>
      <w:keepLines/>
      <w:spacing w:beforeLines="50" w:before="50" w:afterLines="50" w:after="50" w:line="360" w:lineRule="auto"/>
      <w:jc w:val="center"/>
      <w:outlineLvl w:val="0"/>
    </w:pPr>
    <w:rPr>
      <w:rFonts w:ascii="Times New Roman" w:eastAsia="黑体" w:hAnsi="Times New Roman" w:cs="Times New Roman"/>
      <w:bCs/>
      <w:kern w:val="44"/>
      <w:sz w:val="36"/>
      <w:szCs w:val="44"/>
      <w:lang w:val="x-none" w:eastAsia="x-none"/>
    </w:rPr>
  </w:style>
  <w:style w:type="paragraph" w:styleId="2">
    <w:name w:val="heading 2"/>
    <w:basedOn w:val="a"/>
    <w:next w:val="a"/>
    <w:link w:val="20"/>
    <w:uiPriority w:val="9"/>
    <w:unhideWhenUsed/>
    <w:qFormat/>
    <w:rsid w:val="009B7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141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57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58A9"/>
    <w:rPr>
      <w:sz w:val="18"/>
      <w:szCs w:val="18"/>
    </w:rPr>
  </w:style>
  <w:style w:type="paragraph" w:styleId="a5">
    <w:name w:val="footer"/>
    <w:basedOn w:val="a"/>
    <w:link w:val="a6"/>
    <w:uiPriority w:val="99"/>
    <w:unhideWhenUsed/>
    <w:rsid w:val="009958A9"/>
    <w:pPr>
      <w:tabs>
        <w:tab w:val="center" w:pos="4153"/>
        <w:tab w:val="right" w:pos="8306"/>
      </w:tabs>
      <w:snapToGrid w:val="0"/>
      <w:jc w:val="left"/>
    </w:pPr>
    <w:rPr>
      <w:sz w:val="18"/>
      <w:szCs w:val="18"/>
    </w:rPr>
  </w:style>
  <w:style w:type="character" w:customStyle="1" w:styleId="a6">
    <w:name w:val="页脚 字符"/>
    <w:basedOn w:val="a0"/>
    <w:link w:val="a5"/>
    <w:uiPriority w:val="99"/>
    <w:rsid w:val="009958A9"/>
    <w:rPr>
      <w:sz w:val="18"/>
      <w:szCs w:val="18"/>
    </w:rPr>
  </w:style>
  <w:style w:type="paragraph" w:styleId="a7">
    <w:name w:val="List Paragraph"/>
    <w:basedOn w:val="a"/>
    <w:uiPriority w:val="34"/>
    <w:qFormat/>
    <w:rsid w:val="009958A9"/>
    <w:pPr>
      <w:ind w:firstLineChars="200" w:firstLine="420"/>
    </w:pPr>
  </w:style>
  <w:style w:type="paragraph" w:styleId="a8">
    <w:name w:val="No Spacing"/>
    <w:uiPriority w:val="1"/>
    <w:qFormat/>
    <w:rsid w:val="009958A9"/>
    <w:pPr>
      <w:widowControl w:val="0"/>
      <w:jc w:val="both"/>
    </w:pPr>
  </w:style>
  <w:style w:type="character" w:customStyle="1" w:styleId="10">
    <w:name w:val="标题 1 字符"/>
    <w:basedOn w:val="a0"/>
    <w:uiPriority w:val="9"/>
    <w:rsid w:val="00555EF3"/>
    <w:rPr>
      <w:b/>
      <w:bCs/>
      <w:kern w:val="44"/>
      <w:sz w:val="44"/>
      <w:szCs w:val="44"/>
    </w:rPr>
  </w:style>
  <w:style w:type="character" w:customStyle="1" w:styleId="11">
    <w:name w:val="标题 1 字符1"/>
    <w:aliases w:val="1.各章标题 字符"/>
    <w:link w:val="1"/>
    <w:uiPriority w:val="9"/>
    <w:rsid w:val="00555EF3"/>
    <w:rPr>
      <w:rFonts w:ascii="Times New Roman" w:eastAsia="黑体" w:hAnsi="Times New Roman" w:cs="Times New Roman"/>
      <w:bCs/>
      <w:kern w:val="44"/>
      <w:sz w:val="36"/>
      <w:szCs w:val="44"/>
      <w:lang w:val="x-none" w:eastAsia="x-none"/>
    </w:rPr>
  </w:style>
  <w:style w:type="paragraph" w:styleId="a9">
    <w:name w:val="Title"/>
    <w:basedOn w:val="a"/>
    <w:link w:val="12"/>
    <w:rsid w:val="00555EF3"/>
    <w:pPr>
      <w:spacing w:line="360" w:lineRule="auto"/>
      <w:jc w:val="center"/>
    </w:pPr>
    <w:rPr>
      <w:rFonts w:ascii="Times New Roman" w:eastAsia="宋体" w:hAnsi="Times New Roman" w:cs="Times New Roman"/>
      <w:b/>
      <w:bCs/>
      <w:sz w:val="32"/>
      <w:szCs w:val="24"/>
      <w:lang w:val="x-none" w:eastAsia="x-none"/>
    </w:rPr>
  </w:style>
  <w:style w:type="character" w:customStyle="1" w:styleId="aa">
    <w:name w:val="标题 字符"/>
    <w:basedOn w:val="a0"/>
    <w:uiPriority w:val="10"/>
    <w:rsid w:val="00555EF3"/>
    <w:rPr>
      <w:rFonts w:asciiTheme="majorHAnsi" w:eastAsiaTheme="majorEastAsia" w:hAnsiTheme="majorHAnsi" w:cstheme="majorBidi"/>
      <w:b/>
      <w:bCs/>
      <w:sz w:val="32"/>
      <w:szCs w:val="32"/>
    </w:rPr>
  </w:style>
  <w:style w:type="character" w:customStyle="1" w:styleId="12">
    <w:name w:val="标题 字符1"/>
    <w:link w:val="a9"/>
    <w:rsid w:val="00555EF3"/>
    <w:rPr>
      <w:rFonts w:ascii="Times New Roman" w:eastAsia="宋体" w:hAnsi="Times New Roman" w:cs="Times New Roman"/>
      <w:b/>
      <w:bCs/>
      <w:sz w:val="32"/>
      <w:szCs w:val="24"/>
      <w:lang w:val="x-none" w:eastAsia="x-none"/>
    </w:rPr>
  </w:style>
  <w:style w:type="character" w:customStyle="1" w:styleId="Char">
    <w:name w:val="页脚 Char"/>
    <w:uiPriority w:val="99"/>
    <w:rsid w:val="00555EF3"/>
    <w:rPr>
      <w:kern w:val="2"/>
      <w:sz w:val="18"/>
      <w:szCs w:val="18"/>
    </w:rPr>
  </w:style>
  <w:style w:type="paragraph" w:customStyle="1" w:styleId="ab">
    <w:basedOn w:val="a"/>
    <w:next w:val="a"/>
    <w:autoRedefine/>
    <w:uiPriority w:val="39"/>
    <w:unhideWhenUsed/>
    <w:rsid w:val="00555EF3"/>
    <w:pPr>
      <w:spacing w:line="360" w:lineRule="auto"/>
      <w:ind w:leftChars="400" w:left="840"/>
      <w:jc w:val="left"/>
    </w:pPr>
    <w:rPr>
      <w:rFonts w:ascii="Times New Roman" w:eastAsia="宋体" w:hAnsi="Times New Roman" w:cs="Times New Roman"/>
      <w:sz w:val="24"/>
    </w:rPr>
  </w:style>
  <w:style w:type="character" w:styleId="ac">
    <w:name w:val="Hyperlink"/>
    <w:uiPriority w:val="99"/>
    <w:unhideWhenUsed/>
    <w:rsid w:val="00555EF3"/>
    <w:rPr>
      <w:color w:val="0563C1"/>
      <w:u w:val="single"/>
    </w:rPr>
  </w:style>
  <w:style w:type="character" w:styleId="ad">
    <w:name w:val="annotation reference"/>
    <w:basedOn w:val="a0"/>
    <w:uiPriority w:val="99"/>
    <w:semiHidden/>
    <w:unhideWhenUsed/>
    <w:rsid w:val="00F76AF8"/>
    <w:rPr>
      <w:sz w:val="21"/>
      <w:szCs w:val="21"/>
    </w:rPr>
  </w:style>
  <w:style w:type="paragraph" w:styleId="ae">
    <w:name w:val="annotation text"/>
    <w:basedOn w:val="a"/>
    <w:link w:val="af"/>
    <w:uiPriority w:val="99"/>
    <w:semiHidden/>
    <w:unhideWhenUsed/>
    <w:rsid w:val="00F76AF8"/>
    <w:pPr>
      <w:jc w:val="left"/>
    </w:pPr>
  </w:style>
  <w:style w:type="character" w:customStyle="1" w:styleId="af">
    <w:name w:val="批注文字 字符"/>
    <w:basedOn w:val="a0"/>
    <w:link w:val="ae"/>
    <w:uiPriority w:val="99"/>
    <w:semiHidden/>
    <w:rsid w:val="00F76AF8"/>
  </w:style>
  <w:style w:type="paragraph" w:styleId="af0">
    <w:name w:val="annotation subject"/>
    <w:basedOn w:val="ae"/>
    <w:next w:val="ae"/>
    <w:link w:val="af1"/>
    <w:uiPriority w:val="99"/>
    <w:semiHidden/>
    <w:unhideWhenUsed/>
    <w:rsid w:val="00F76AF8"/>
    <w:rPr>
      <w:b/>
      <w:bCs/>
    </w:rPr>
  </w:style>
  <w:style w:type="character" w:customStyle="1" w:styleId="af1">
    <w:name w:val="批注主题 字符"/>
    <w:basedOn w:val="af"/>
    <w:link w:val="af0"/>
    <w:uiPriority w:val="99"/>
    <w:semiHidden/>
    <w:rsid w:val="00F76AF8"/>
    <w:rPr>
      <w:b/>
      <w:bCs/>
    </w:rPr>
  </w:style>
  <w:style w:type="character" w:customStyle="1" w:styleId="20">
    <w:name w:val="标题 2 字符"/>
    <w:basedOn w:val="a0"/>
    <w:link w:val="2"/>
    <w:uiPriority w:val="9"/>
    <w:rsid w:val="009B70EA"/>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8106CE"/>
    <w:pPr>
      <w:tabs>
        <w:tab w:val="right" w:leader="dot" w:pos="9060"/>
      </w:tabs>
      <w:pPrChange w:id="0" w:author="Tu Tu" w:date="2023-05-03T19:21:00Z">
        <w:pPr>
          <w:widowControl w:val="0"/>
          <w:tabs>
            <w:tab w:val="right" w:leader="dot" w:pos="9060"/>
          </w:tabs>
          <w:jc w:val="both"/>
        </w:pPr>
      </w:pPrChange>
    </w:pPr>
    <w:rPr>
      <w:rFonts w:ascii="黑体" w:eastAsia="黑体" w:hAnsi="黑体"/>
      <w:b/>
      <w:noProof/>
      <w:sz w:val="28"/>
      <w:szCs w:val="28"/>
      <w:rPrChange w:id="0" w:author="Tu Tu" w:date="2023-05-03T19:21:00Z">
        <w:rPr>
          <w:rFonts w:ascii="黑体" w:eastAsia="黑体" w:hAnsi="黑体" w:cstheme="minorBidi"/>
          <w:b/>
          <w:noProof/>
          <w:kern w:val="2"/>
          <w:sz w:val="28"/>
          <w:szCs w:val="28"/>
          <w:lang w:val="en-US" w:eastAsia="zh-CN" w:bidi="ar-SA"/>
        </w:rPr>
      </w:rPrChange>
    </w:rPr>
  </w:style>
  <w:style w:type="paragraph" w:styleId="TOC2">
    <w:name w:val="toc 2"/>
    <w:basedOn w:val="a"/>
    <w:next w:val="a"/>
    <w:autoRedefine/>
    <w:uiPriority w:val="39"/>
    <w:unhideWhenUsed/>
    <w:rsid w:val="00423D9A"/>
    <w:pPr>
      <w:tabs>
        <w:tab w:val="right" w:leader="dot" w:pos="9060"/>
      </w:tabs>
      <w:spacing w:line="360" w:lineRule="auto"/>
      <w:ind w:leftChars="200" w:left="420"/>
      <w:pPrChange w:id="1" w:author="Tu Tu" w:date="2023-05-03T19:27:00Z">
        <w:pPr>
          <w:widowControl w:val="0"/>
          <w:ind w:leftChars="200" w:left="420"/>
          <w:jc w:val="both"/>
        </w:pPr>
      </w:pPrChange>
    </w:pPr>
    <w:rPr>
      <w:rPrChange w:id="1" w:author="Tu Tu" w:date="2023-05-03T19:27:00Z">
        <w:rPr>
          <w:rFonts w:asciiTheme="minorHAnsi" w:eastAsiaTheme="minorEastAsia" w:hAnsiTheme="minorHAnsi" w:cstheme="minorBidi"/>
          <w:kern w:val="2"/>
          <w:sz w:val="21"/>
          <w:szCs w:val="22"/>
          <w:lang w:val="en-US" w:eastAsia="zh-CN" w:bidi="ar-SA"/>
        </w:rPr>
      </w:rPrChange>
    </w:rPr>
  </w:style>
  <w:style w:type="character" w:customStyle="1" w:styleId="30">
    <w:name w:val="标题 3 字符"/>
    <w:basedOn w:val="a0"/>
    <w:link w:val="3"/>
    <w:uiPriority w:val="9"/>
    <w:rsid w:val="00EF1413"/>
    <w:rPr>
      <w:b/>
      <w:bCs/>
      <w:sz w:val="32"/>
      <w:szCs w:val="32"/>
    </w:rPr>
  </w:style>
  <w:style w:type="character" w:customStyle="1" w:styleId="40">
    <w:name w:val="标题 4 字符"/>
    <w:basedOn w:val="a0"/>
    <w:link w:val="4"/>
    <w:uiPriority w:val="9"/>
    <w:rsid w:val="00175728"/>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291356"/>
    <w:pPr>
      <w:tabs>
        <w:tab w:val="right" w:leader="dot" w:pos="9060"/>
      </w:tabs>
      <w:spacing w:line="360" w:lineRule="auto"/>
      <w:ind w:leftChars="400" w:left="840"/>
      <w:pPrChange w:id="2" w:author="Tu Tu" w:date="2023-05-03T19:24:00Z">
        <w:pPr>
          <w:widowControl w:val="0"/>
          <w:ind w:leftChars="400" w:left="840"/>
          <w:jc w:val="both"/>
        </w:pPr>
      </w:pPrChange>
    </w:pPr>
    <w:rPr>
      <w:rPrChange w:id="2" w:author="Tu Tu" w:date="2023-05-03T19:24:00Z">
        <w:rPr>
          <w:rFonts w:asciiTheme="minorHAnsi" w:eastAsiaTheme="minorEastAsia" w:hAnsiTheme="minorHAnsi" w:cstheme="minorBidi"/>
          <w:kern w:val="2"/>
          <w:sz w:val="21"/>
          <w:szCs w:val="22"/>
          <w:lang w:val="en-US" w:eastAsia="zh-CN" w:bidi="ar-SA"/>
        </w:rPr>
      </w:rPrChange>
    </w:rPr>
  </w:style>
  <w:style w:type="character" w:customStyle="1" w:styleId="1Char">
    <w:name w:val="标题 1 Char"/>
    <w:aliases w:val="1.各章标题 Char"/>
    <w:uiPriority w:val="9"/>
    <w:rsid w:val="00432D2D"/>
    <w:rPr>
      <w:rFonts w:ascii="Times New Roman" w:eastAsia="黑体" w:hAnsi="Times New Roman"/>
      <w:bCs/>
      <w:kern w:val="44"/>
      <w:sz w:val="36"/>
      <w:szCs w:val="44"/>
    </w:rPr>
  </w:style>
  <w:style w:type="character" w:customStyle="1" w:styleId="13">
    <w:name w:val="标题1"/>
    <w:basedOn w:val="a0"/>
    <w:rsid w:val="00F46DCF"/>
  </w:style>
  <w:style w:type="paragraph" w:styleId="af2">
    <w:name w:val="Revision"/>
    <w:hidden/>
    <w:uiPriority w:val="99"/>
    <w:semiHidden/>
    <w:rsid w:val="0023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8096">
      <w:bodyDiv w:val="1"/>
      <w:marLeft w:val="0"/>
      <w:marRight w:val="0"/>
      <w:marTop w:val="0"/>
      <w:marBottom w:val="0"/>
      <w:divBdr>
        <w:top w:val="none" w:sz="0" w:space="0" w:color="auto"/>
        <w:left w:val="none" w:sz="0" w:space="0" w:color="auto"/>
        <w:bottom w:val="none" w:sz="0" w:space="0" w:color="auto"/>
        <w:right w:val="none" w:sz="0" w:space="0" w:color="auto"/>
      </w:divBdr>
    </w:div>
    <w:div w:id="1352874445">
      <w:bodyDiv w:val="1"/>
      <w:marLeft w:val="0"/>
      <w:marRight w:val="0"/>
      <w:marTop w:val="0"/>
      <w:marBottom w:val="0"/>
      <w:divBdr>
        <w:top w:val="none" w:sz="0" w:space="0" w:color="auto"/>
        <w:left w:val="none" w:sz="0" w:space="0" w:color="auto"/>
        <w:bottom w:val="none" w:sz="0" w:space="0" w:color="auto"/>
        <w:right w:val="none" w:sz="0" w:space="0" w:color="auto"/>
      </w:divBdr>
    </w:div>
    <w:div w:id="1425346093">
      <w:bodyDiv w:val="1"/>
      <w:marLeft w:val="0"/>
      <w:marRight w:val="0"/>
      <w:marTop w:val="0"/>
      <w:marBottom w:val="0"/>
      <w:divBdr>
        <w:top w:val="none" w:sz="0" w:space="0" w:color="auto"/>
        <w:left w:val="none" w:sz="0" w:space="0" w:color="auto"/>
        <w:bottom w:val="none" w:sz="0" w:space="0" w:color="auto"/>
        <w:right w:val="none" w:sz="0" w:space="0" w:color="auto"/>
      </w:divBdr>
    </w:div>
    <w:div w:id="166200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Desktop\&#24037;&#21830;&#31649;&#29702;&#27605;&#19994;&#35770;&#25991;\&#35770;&#25991;&#32467;&#26524;\&#32467;&#26524;&#24635;&#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Desktop\&#24037;&#21830;&#31649;&#29702;&#27605;&#19994;&#35770;&#25991;\&#35770;&#25991;&#32467;&#26524;\&#32467;&#26524;&#24635;&#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营业增长率三年变化趋势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平均值和标准差!$J$2:$K$4</c:f>
              <c:strCache>
                <c:ptCount val="3"/>
                <c:pt idx="0">
                  <c:v>2020</c:v>
                </c:pt>
                <c:pt idx="1">
                  <c:v>2021</c:v>
                </c:pt>
                <c:pt idx="2">
                  <c:v>2022</c:v>
                </c:pt>
              </c:strCache>
            </c:strRef>
          </c:cat>
          <c:val>
            <c:numRef>
              <c:f>平均值和标准差!$L$2:$L$4</c:f>
              <c:numCache>
                <c:formatCode>General</c:formatCode>
                <c:ptCount val="3"/>
                <c:pt idx="0">
                  <c:v>0.60199999999999998</c:v>
                </c:pt>
                <c:pt idx="1">
                  <c:v>0.32800000000000001</c:v>
                </c:pt>
                <c:pt idx="2">
                  <c:v>8.3000000000000004E-2</c:v>
                </c:pt>
              </c:numCache>
            </c:numRef>
          </c:val>
          <c:smooth val="0"/>
          <c:extLst>
            <c:ext xmlns:c16="http://schemas.microsoft.com/office/drawing/2014/chart" uri="{C3380CC4-5D6E-409C-BE32-E72D297353CC}">
              <c16:uniqueId val="{00000000-5EF9-4EE1-8CC9-DA50788D57A8}"/>
            </c:ext>
          </c:extLst>
        </c:ser>
        <c:dLbls>
          <c:showLegendKey val="0"/>
          <c:showVal val="0"/>
          <c:showCatName val="0"/>
          <c:showSerName val="0"/>
          <c:showPercent val="0"/>
          <c:showBubbleSize val="0"/>
        </c:dLbls>
        <c:smooth val="0"/>
        <c:axId val="1581739327"/>
        <c:axId val="1581721567"/>
      </c:lineChart>
      <c:catAx>
        <c:axId val="1581739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21567"/>
        <c:crosses val="autoZero"/>
        <c:auto val="1"/>
        <c:lblAlgn val="ctr"/>
        <c:lblOffset val="100"/>
        <c:noMultiLvlLbl val="0"/>
      </c:catAx>
      <c:valAx>
        <c:axId val="1581721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39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研发人员占比三年变化趋势图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平均值和标准差!$J$2:$K$4</c:f>
              <c:strCache>
                <c:ptCount val="3"/>
                <c:pt idx="0">
                  <c:v>2020</c:v>
                </c:pt>
                <c:pt idx="1">
                  <c:v>2021</c:v>
                </c:pt>
                <c:pt idx="2">
                  <c:v>2022</c:v>
                </c:pt>
              </c:strCache>
            </c:strRef>
          </c:cat>
          <c:val>
            <c:numRef>
              <c:f>平均值和标准差!$M$2:$M$4</c:f>
              <c:numCache>
                <c:formatCode>General</c:formatCode>
                <c:ptCount val="3"/>
                <c:pt idx="0">
                  <c:v>0.48</c:v>
                </c:pt>
                <c:pt idx="1">
                  <c:v>0.32500000000000001</c:v>
                </c:pt>
                <c:pt idx="2">
                  <c:v>0.52400000000000002</c:v>
                </c:pt>
              </c:numCache>
            </c:numRef>
          </c:val>
          <c:smooth val="0"/>
          <c:extLst>
            <c:ext xmlns:c16="http://schemas.microsoft.com/office/drawing/2014/chart" uri="{C3380CC4-5D6E-409C-BE32-E72D297353CC}">
              <c16:uniqueId val="{00000000-2770-469E-93E5-64E36A5B5583}"/>
            </c:ext>
          </c:extLst>
        </c:ser>
        <c:dLbls>
          <c:showLegendKey val="0"/>
          <c:showVal val="0"/>
          <c:showCatName val="0"/>
          <c:showSerName val="0"/>
          <c:showPercent val="0"/>
          <c:showBubbleSize val="0"/>
        </c:dLbls>
        <c:smooth val="0"/>
        <c:axId val="1569021871"/>
        <c:axId val="1569030031"/>
      </c:lineChart>
      <c:catAx>
        <c:axId val="156902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9030031"/>
        <c:crosses val="autoZero"/>
        <c:auto val="1"/>
        <c:lblAlgn val="ctr"/>
        <c:lblOffset val="100"/>
        <c:noMultiLvlLbl val="0"/>
      </c:catAx>
      <c:valAx>
        <c:axId val="156903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9021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61E1-0127-4EF8-8585-659A6F74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41</Pages>
  <Words>5605</Words>
  <Characters>31954</Characters>
  <Application>Microsoft Office Word</Application>
  <DocSecurity>0</DocSecurity>
  <Lines>266</Lines>
  <Paragraphs>74</Paragraphs>
  <ScaleCrop>false</ScaleCrop>
  <Company/>
  <LinksUpToDate>false</LinksUpToDate>
  <CharactersWithSpaces>37485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2272</cp:revision>
  <dcterms:created xsi:type="dcterms:W3CDTF">2023-05-01T00:06:00Z</dcterms:created>
  <dcterms:modified xsi:type="dcterms:W3CDTF">2023-05-03T11:27:00Z</dcterms:modified>
</cp:coreProperties>
</file>